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E5A90" w14:textId="77777777" w:rsidR="0004213B" w:rsidRDefault="0004213B" w:rsidP="0004213B">
      <w:pPr>
        <w:jc w:val="center"/>
        <w:rPr>
          <w:rFonts w:ascii="Garamond" w:hAnsi="Garamond"/>
          <w:u w:val="single"/>
        </w:rPr>
      </w:pPr>
      <w:r w:rsidRPr="00DF559D">
        <w:rPr>
          <w:rFonts w:ascii="Garamond" w:hAnsi="Garamond"/>
          <w:u w:val="single"/>
        </w:rPr>
        <w:t>Supplementary Methods</w:t>
      </w:r>
    </w:p>
    <w:p w14:paraId="1EC1CAF7" w14:textId="77777777" w:rsidR="0004213B" w:rsidRPr="00DF559D" w:rsidRDefault="0004213B" w:rsidP="0004213B">
      <w:pPr>
        <w:jc w:val="center"/>
        <w:rPr>
          <w:rFonts w:ascii="Garamond" w:hAnsi="Garamond"/>
          <w:u w:val="single"/>
        </w:rPr>
      </w:pPr>
    </w:p>
    <w:p w14:paraId="0825106C" w14:textId="77777777" w:rsidR="0004213B" w:rsidRPr="00DF559D" w:rsidRDefault="0004213B" w:rsidP="0004213B">
      <w:pPr>
        <w:rPr>
          <w:rFonts w:ascii="Garamond" w:hAnsi="Garamond"/>
          <w:b/>
          <w:bCs/>
        </w:rPr>
      </w:pPr>
      <w:r w:rsidRPr="00DF559D">
        <w:rPr>
          <w:rFonts w:ascii="Garamond" w:hAnsi="Garamond"/>
          <w:b/>
          <w:bCs/>
        </w:rPr>
        <w:t>MCMC Sampling Parameters</w:t>
      </w:r>
    </w:p>
    <w:p w14:paraId="10F3A500" w14:textId="77777777" w:rsidR="0004213B" w:rsidRPr="00DF559D" w:rsidRDefault="0004213B" w:rsidP="0004213B">
      <w:pPr>
        <w:jc w:val="center"/>
        <w:rPr>
          <w:rFonts w:ascii="Garamond" w:hAnsi="Garamond"/>
          <w:i/>
          <w:iCs/>
        </w:rPr>
      </w:pPr>
      <w:r w:rsidRPr="00DF559D">
        <w:rPr>
          <w:rFonts w:ascii="Garamond" w:hAnsi="Garamond"/>
          <w:i/>
          <w:iCs/>
        </w:rPr>
        <w:t xml:space="preserve">Bayesian Hierarchical Cognitive Models ~ </w:t>
      </w:r>
      <w:proofErr w:type="spellStart"/>
      <w:r w:rsidRPr="00DF559D">
        <w:rPr>
          <w:rFonts w:ascii="Garamond" w:hAnsi="Garamond"/>
          <w:i/>
          <w:iCs/>
        </w:rPr>
        <w:t>HMeta</w:t>
      </w:r>
      <w:proofErr w:type="spellEnd"/>
      <w:r w:rsidRPr="00DF559D">
        <w:rPr>
          <w:rFonts w:ascii="Garamond" w:hAnsi="Garamond"/>
          <w:i/>
          <w:iCs/>
        </w:rPr>
        <w:t>-d’ (Meta-d’/d’)</w:t>
      </w:r>
    </w:p>
    <w:p w14:paraId="6E0DB974" w14:textId="77777777" w:rsidR="0004213B" w:rsidRPr="00DF559D" w:rsidRDefault="0004213B" w:rsidP="0004213B">
      <w:pPr>
        <w:rPr>
          <w:rFonts w:ascii="Garamond" w:hAnsi="Garamond"/>
        </w:rPr>
      </w:pPr>
      <w:proofErr w:type="spellStart"/>
      <w:r w:rsidRPr="00DF559D">
        <w:rPr>
          <w:rFonts w:ascii="Garamond" w:hAnsi="Garamond"/>
        </w:rPr>
        <w:t>Nchains</w:t>
      </w:r>
      <w:proofErr w:type="spellEnd"/>
      <w:r w:rsidRPr="00DF559D">
        <w:rPr>
          <w:rFonts w:ascii="Garamond" w:hAnsi="Garamond"/>
        </w:rPr>
        <w:t xml:space="preserve"> = 3</w:t>
      </w:r>
    </w:p>
    <w:p w14:paraId="1F9089C9" w14:textId="77777777" w:rsidR="0004213B" w:rsidRPr="00DF559D" w:rsidRDefault="0004213B" w:rsidP="0004213B">
      <w:pPr>
        <w:rPr>
          <w:rFonts w:ascii="Garamond" w:hAnsi="Garamond"/>
        </w:rPr>
      </w:pPr>
      <w:proofErr w:type="spellStart"/>
      <w:r w:rsidRPr="00DF559D">
        <w:rPr>
          <w:rFonts w:ascii="Garamond" w:hAnsi="Garamond"/>
        </w:rPr>
        <w:t>Nburnin</w:t>
      </w:r>
      <w:proofErr w:type="spellEnd"/>
      <w:r w:rsidRPr="00DF559D">
        <w:rPr>
          <w:rFonts w:ascii="Garamond" w:hAnsi="Garamond"/>
        </w:rPr>
        <w:t xml:space="preserve"> = 4,000</w:t>
      </w:r>
    </w:p>
    <w:p w14:paraId="0702940D" w14:textId="77777777" w:rsidR="0004213B" w:rsidRPr="00DF559D" w:rsidRDefault="0004213B" w:rsidP="0004213B">
      <w:pPr>
        <w:rPr>
          <w:rFonts w:ascii="Garamond" w:hAnsi="Garamond"/>
        </w:rPr>
      </w:pPr>
      <w:proofErr w:type="spellStart"/>
      <w:r w:rsidRPr="00DF559D">
        <w:rPr>
          <w:rFonts w:ascii="Garamond" w:hAnsi="Garamond"/>
        </w:rPr>
        <w:t>Nsamples</w:t>
      </w:r>
      <w:proofErr w:type="spellEnd"/>
      <w:r w:rsidRPr="00DF559D">
        <w:rPr>
          <w:rFonts w:ascii="Garamond" w:hAnsi="Garamond"/>
        </w:rPr>
        <w:t xml:space="preserve"> = 10,000</w:t>
      </w:r>
    </w:p>
    <w:p w14:paraId="08F67AC3" w14:textId="77777777" w:rsidR="0004213B" w:rsidRPr="00DF559D" w:rsidRDefault="0004213B" w:rsidP="0004213B">
      <w:pPr>
        <w:rPr>
          <w:rFonts w:ascii="Garamond" w:hAnsi="Garamond"/>
        </w:rPr>
      </w:pPr>
      <w:proofErr w:type="spellStart"/>
      <w:r w:rsidRPr="00DF559D">
        <w:rPr>
          <w:rFonts w:ascii="Garamond" w:hAnsi="Garamond"/>
        </w:rPr>
        <w:t>Nthin</w:t>
      </w:r>
      <w:proofErr w:type="spellEnd"/>
      <w:r w:rsidRPr="00DF559D">
        <w:rPr>
          <w:rFonts w:ascii="Garamond" w:hAnsi="Garamond"/>
        </w:rPr>
        <w:t xml:space="preserve"> = 2</w:t>
      </w:r>
    </w:p>
    <w:p w14:paraId="72D03B9E" w14:textId="77777777" w:rsidR="0004213B" w:rsidRPr="00DF559D" w:rsidRDefault="0004213B" w:rsidP="0004213B">
      <w:pPr>
        <w:jc w:val="center"/>
        <w:rPr>
          <w:rFonts w:ascii="Garamond" w:hAnsi="Garamond"/>
          <w:i/>
          <w:iCs/>
        </w:rPr>
      </w:pPr>
      <w:r w:rsidRPr="00DF559D">
        <w:rPr>
          <w:rFonts w:ascii="Garamond" w:hAnsi="Garamond"/>
          <w:i/>
          <w:iCs/>
        </w:rPr>
        <w:t>Bayesian Hierarchical Linear Models ~  d’/c</w:t>
      </w:r>
    </w:p>
    <w:p w14:paraId="398BFFC1" w14:textId="77777777" w:rsidR="0004213B" w:rsidRPr="00DF559D" w:rsidRDefault="0004213B" w:rsidP="0004213B">
      <w:pPr>
        <w:rPr>
          <w:rFonts w:ascii="Garamond" w:hAnsi="Garamond"/>
        </w:rPr>
      </w:pPr>
      <w:proofErr w:type="spellStart"/>
      <w:r w:rsidRPr="00DF559D">
        <w:rPr>
          <w:rFonts w:ascii="Garamond" w:hAnsi="Garamond"/>
        </w:rPr>
        <w:t>Nchains</w:t>
      </w:r>
      <w:proofErr w:type="spellEnd"/>
      <w:r w:rsidRPr="00DF559D">
        <w:rPr>
          <w:rFonts w:ascii="Garamond" w:hAnsi="Garamond"/>
        </w:rPr>
        <w:t xml:space="preserve"> = 4</w:t>
      </w:r>
    </w:p>
    <w:p w14:paraId="4ADF6368" w14:textId="77777777" w:rsidR="0004213B" w:rsidRPr="00DF559D" w:rsidRDefault="0004213B" w:rsidP="0004213B">
      <w:pPr>
        <w:rPr>
          <w:rFonts w:ascii="Garamond" w:hAnsi="Garamond"/>
        </w:rPr>
      </w:pPr>
      <w:proofErr w:type="spellStart"/>
      <w:r w:rsidRPr="00DF559D">
        <w:rPr>
          <w:rFonts w:ascii="Garamond" w:hAnsi="Garamond"/>
        </w:rPr>
        <w:t>Nsamples</w:t>
      </w:r>
      <w:proofErr w:type="spellEnd"/>
      <w:r w:rsidRPr="00DF559D">
        <w:rPr>
          <w:rFonts w:ascii="Garamond" w:hAnsi="Garamond"/>
        </w:rPr>
        <w:t xml:space="preserve"> = 10,000</w:t>
      </w:r>
    </w:p>
    <w:p w14:paraId="76F573E1" w14:textId="77777777" w:rsidR="0004213B" w:rsidRPr="00DF559D" w:rsidRDefault="0004213B" w:rsidP="0004213B">
      <w:pPr>
        <w:rPr>
          <w:rFonts w:ascii="Garamond" w:hAnsi="Garamond"/>
        </w:rPr>
      </w:pPr>
      <w:r w:rsidRPr="00DF559D">
        <w:rPr>
          <w:rFonts w:ascii="Garamond" w:hAnsi="Garamond"/>
        </w:rPr>
        <w:t>family = gaussian()</w:t>
      </w:r>
    </w:p>
    <w:p w14:paraId="416B7C8B" w14:textId="77777777" w:rsidR="0004213B" w:rsidRPr="00DF559D" w:rsidRDefault="0004213B" w:rsidP="0004213B">
      <w:pPr>
        <w:rPr>
          <w:rFonts w:ascii="Garamond" w:hAnsi="Garamond"/>
        </w:rPr>
      </w:pPr>
      <w:proofErr w:type="spellStart"/>
      <w:r w:rsidRPr="00DF559D">
        <w:rPr>
          <w:rFonts w:ascii="Garamond" w:hAnsi="Garamond"/>
        </w:rPr>
        <w:t>adapt_delta</w:t>
      </w:r>
      <w:proofErr w:type="spellEnd"/>
      <w:r w:rsidRPr="00DF559D">
        <w:rPr>
          <w:rFonts w:ascii="Garamond" w:hAnsi="Garamond"/>
        </w:rPr>
        <w:t xml:space="preserve"> = 0.99</w:t>
      </w:r>
    </w:p>
    <w:p w14:paraId="4B797BBF" w14:textId="77777777" w:rsidR="0004213B" w:rsidRDefault="0004213B" w:rsidP="0004213B">
      <w:pPr>
        <w:rPr>
          <w:rFonts w:ascii="Garamond" w:hAnsi="Garamond"/>
          <w:u w:val="single"/>
        </w:rPr>
      </w:pPr>
    </w:p>
    <w:p w14:paraId="55FCE562" w14:textId="77777777" w:rsidR="0004213B" w:rsidRDefault="0004213B" w:rsidP="0004213B">
      <w:pPr>
        <w:rPr>
          <w:rFonts w:ascii="Garamond" w:hAnsi="Garamond"/>
          <w:u w:val="single"/>
        </w:rPr>
      </w:pPr>
    </w:p>
    <w:p w14:paraId="3884DC0F" w14:textId="5D1D13C8" w:rsidR="00DF559D" w:rsidRPr="0004213B" w:rsidRDefault="00DF559D" w:rsidP="0004213B">
      <w:pPr>
        <w:rPr>
          <w:rFonts w:ascii="Garamond" w:hAnsi="Garamond"/>
          <w:b/>
          <w:bCs/>
        </w:rPr>
      </w:pPr>
      <w:r w:rsidRPr="0004213B">
        <w:rPr>
          <w:rFonts w:ascii="Garamond" w:hAnsi="Garamond"/>
          <w:b/>
          <w:bCs/>
        </w:rPr>
        <w:t>Prior Specification</w:t>
      </w:r>
    </w:p>
    <w:p w14:paraId="229F08EB" w14:textId="77777777" w:rsidR="00DF559D" w:rsidRPr="00DF559D" w:rsidRDefault="00DF559D" w:rsidP="00DF559D">
      <w:pPr>
        <w:jc w:val="center"/>
        <w:rPr>
          <w:rFonts w:ascii="Garamond" w:hAnsi="Garamond"/>
          <w:i/>
          <w:iCs/>
        </w:rPr>
      </w:pPr>
      <w:r w:rsidRPr="00DF559D">
        <w:rPr>
          <w:rFonts w:ascii="Garamond" w:hAnsi="Garamond"/>
          <w:i/>
          <w:iCs/>
        </w:rPr>
        <w:t xml:space="preserve">Bayesian Hierarchical Cognitive Models ~ </w:t>
      </w:r>
      <w:proofErr w:type="spellStart"/>
      <w:r w:rsidRPr="00DF559D">
        <w:rPr>
          <w:rFonts w:ascii="Garamond" w:hAnsi="Garamond"/>
          <w:i/>
          <w:iCs/>
        </w:rPr>
        <w:t>HMeta</w:t>
      </w:r>
      <w:proofErr w:type="spellEnd"/>
      <w:r w:rsidRPr="00DF559D">
        <w:rPr>
          <w:rFonts w:ascii="Garamond" w:hAnsi="Garamond"/>
          <w:i/>
          <w:iCs/>
        </w:rPr>
        <w:t>-d’ (Meta-d’/d’)</w:t>
      </w:r>
    </w:p>
    <w:p w14:paraId="0C0B2535" w14:textId="00A726B9" w:rsidR="00DF559D" w:rsidRPr="00DF559D" w:rsidRDefault="00DF559D" w:rsidP="00DF559D">
      <w:pPr>
        <w:rPr>
          <w:rFonts w:ascii="Garamond" w:hAnsi="Garamond"/>
          <w:color w:val="212121"/>
          <w:shd w:val="clear" w:color="auto" w:fill="FFFFFF"/>
        </w:rPr>
      </w:pPr>
      <w:proofErr w:type="spellStart"/>
      <w:r w:rsidRPr="00DF559D">
        <w:rPr>
          <w:rStyle w:val="Emphasis"/>
          <w:rFonts w:ascii="Garamond" w:hAnsi="Garamond"/>
          <w:color w:val="212121"/>
        </w:rPr>
        <w:t>μ</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DF559D">
        <w:rPr>
          <w:rFonts w:ascii="Garamond" w:hAnsi="Garamond"/>
          <w:color w:val="212121"/>
          <w:shd w:val="clear" w:color="auto" w:fill="FFFFFF"/>
        </w:rPr>
        <w:t>(0,  1)</w:t>
      </w:r>
    </w:p>
    <w:p w14:paraId="71A0365B" w14:textId="3FA36A32" w:rsidR="00DF559D" w:rsidRPr="00DF559D" w:rsidRDefault="00DF559D" w:rsidP="00DF559D">
      <w:pPr>
        <w:rPr>
          <w:rStyle w:val="Emphasis"/>
          <w:rFonts w:ascii="Garamond" w:hAnsi="Garamond"/>
          <w:color w:val="212121"/>
          <w:vertAlign w:val="subscript"/>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M</w:t>
      </w:r>
      <w:proofErr w:type="spellEnd"/>
      <w:r w:rsidRPr="00DF559D">
        <w:rPr>
          <w:rStyle w:val="apple-converted-space"/>
          <w:rFonts w:ascii="Garamond" w:hAnsi="Garamond"/>
          <w:color w:val="212121"/>
          <w:shd w:val="clear" w:color="auto" w:fill="FFFFFF"/>
        </w:rPr>
        <w:t> </w:t>
      </w:r>
      <w:r w:rsidRPr="00DF559D">
        <w:rPr>
          <w:rFonts w:ascii="Garamond" w:hAnsi="Garamond"/>
          <w:color w:val="212121"/>
          <w:shd w:val="clear" w:color="auto" w:fill="FFFFFF"/>
        </w:rPr>
        <w:t>= |</w:t>
      </w:r>
      <w:proofErr w:type="spellStart"/>
      <w:r w:rsidRPr="00DF559D">
        <w:rPr>
          <w:rStyle w:val="Emphasis"/>
          <w:rFonts w:ascii="Garamond" w:hAnsi="Garamond"/>
          <w:color w:val="212121"/>
        </w:rPr>
        <w:t>ξ</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 </w:t>
      </w:r>
      <w:proofErr w:type="spellStart"/>
      <w:r w:rsidRPr="00DF559D">
        <w:rPr>
          <w:rStyle w:val="Emphasis"/>
          <w:rFonts w:ascii="Garamond" w:hAnsi="Garamond"/>
          <w:color w:val="212121"/>
        </w:rPr>
        <w:t>δ</w:t>
      </w:r>
      <w:r w:rsidRPr="00DF559D">
        <w:rPr>
          <w:rStyle w:val="Emphasis"/>
          <w:rFonts w:ascii="Garamond" w:hAnsi="Garamond"/>
          <w:color w:val="212121"/>
          <w:vertAlign w:val="subscript"/>
        </w:rPr>
        <w:t>s</w:t>
      </w:r>
      <w:proofErr w:type="spellEnd"/>
    </w:p>
    <w:p w14:paraId="046C0C7E" w14:textId="77777777" w:rsidR="00DF559D" w:rsidRPr="00DF559D" w:rsidRDefault="00DF559D" w:rsidP="00DF559D">
      <w:pPr>
        <w:rPr>
          <w:rFonts w:ascii="Garamond" w:eastAsia="Times New Roman" w:hAnsi="Garamond" w:cs="Times New Roman"/>
          <w:color w:val="212121"/>
          <w:bdr w:val="none" w:sz="0" w:space="0" w:color="auto" w:frame="1"/>
        </w:rPr>
      </w:pPr>
      <w:r w:rsidRPr="00DF559D">
        <w:rPr>
          <w:rFonts w:ascii="Cambria Math" w:eastAsia="Times New Roman" w:hAnsi="Cambria Math" w:cs="Cambria Math"/>
          <w:color w:val="212121"/>
          <w:bdr w:val="none" w:sz="0" w:space="0" w:color="auto" w:frame="1"/>
        </w:rPr>
        <w:t>𝜉𝑀</w:t>
      </w:r>
      <w:r w:rsidRPr="00DF559D">
        <w:rPr>
          <w:rFonts w:ascii="Garamond" w:eastAsia="Times New Roman" w:hAnsi="Garamond" w:cs="Times New Roman"/>
          <w:color w:val="212121"/>
          <w:bdr w:val="none" w:sz="0" w:space="0" w:color="auto" w:frame="1"/>
        </w:rPr>
        <w:t> </w:t>
      </w:r>
      <w:r w:rsidRPr="00DF559D">
        <w:rPr>
          <w:rFonts w:ascii="Cambria Math" w:eastAsia="Times New Roman" w:hAnsi="Cambria Math" w:cs="Cambria Math"/>
          <w:color w:val="212121"/>
          <w:bdr w:val="none" w:sz="0" w:space="0" w:color="auto" w:frame="1"/>
        </w:rPr>
        <w:t>∼</w:t>
      </w:r>
      <w:r w:rsidRPr="00DF559D">
        <w:rPr>
          <w:rFonts w:ascii="Garamond" w:eastAsia="Times New Roman" w:hAnsi="Garamond" w:cs="Times New Roman"/>
          <w:color w:val="212121"/>
          <w:bdr w:val="none" w:sz="0" w:space="0" w:color="auto" w:frame="1"/>
        </w:rPr>
        <w:t> Beta(1,1)</w:t>
      </w:r>
    </w:p>
    <w:p w14:paraId="6F1A2A5C" w14:textId="268A6F04" w:rsidR="00DF559D" w:rsidRPr="00DF559D" w:rsidRDefault="00DF559D" w:rsidP="00DF559D">
      <w:pPr>
        <w:rPr>
          <w:rFonts w:ascii="Garamond" w:eastAsia="Times New Roman" w:hAnsi="Garamond" w:cs="Times New Roman"/>
          <w:color w:val="212121"/>
          <w:bdr w:val="none" w:sz="0" w:space="0" w:color="auto" w:frame="1"/>
        </w:rPr>
      </w:pPr>
      <w:proofErr w:type="spellStart"/>
      <w:r w:rsidRPr="00DF559D">
        <w:rPr>
          <w:rStyle w:val="Emphasis"/>
          <w:rFonts w:ascii="Garamond" w:hAnsi="Garamond"/>
          <w:color w:val="212121"/>
        </w:rPr>
        <w:t>δ</w:t>
      </w:r>
      <w:r w:rsidRPr="00DF559D">
        <w:rPr>
          <w:rStyle w:val="Emphasis"/>
          <w:rFonts w:ascii="Garamond" w:hAnsi="Garamond"/>
          <w:color w:val="212121"/>
          <w:vertAlign w:val="subscript"/>
        </w:rPr>
        <w:t>s</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DF559D">
        <w:rPr>
          <w:rFonts w:ascii="Garamond" w:hAnsi="Garamond"/>
          <w:color w:val="212121"/>
          <w:shd w:val="clear" w:color="auto" w:fill="FFFFFF"/>
        </w:rPr>
        <w:t>(0,  </w:t>
      </w:r>
      <w:proofErr w:type="spellStart"/>
      <w:r w:rsidRPr="00DF559D">
        <w:rPr>
          <w:rStyle w:val="Emphasis"/>
          <w:rFonts w:ascii="Garamond" w:hAnsi="Garamond"/>
          <w:color w:val="212121"/>
        </w:rPr>
        <w:t>σ</w:t>
      </w:r>
      <w:r w:rsidRPr="00DF559D">
        <w:rPr>
          <w:rStyle w:val="Emphasis"/>
          <w:rFonts w:ascii="Garamond" w:hAnsi="Garamond"/>
          <w:color w:val="212121"/>
          <w:vertAlign w:val="subscript"/>
        </w:rPr>
        <w:t>δ</w:t>
      </w:r>
      <w:proofErr w:type="spellEnd"/>
      <w:r w:rsidRPr="00DF559D">
        <w:rPr>
          <w:rFonts w:ascii="Garamond" w:hAnsi="Garamond"/>
          <w:color w:val="212121"/>
          <w:shd w:val="clear" w:color="auto" w:fill="FFFFFF"/>
        </w:rPr>
        <w:t>)</w:t>
      </w:r>
    </w:p>
    <w:p w14:paraId="2A7BD84D" w14:textId="2BBCE26F" w:rsidR="00DF559D" w:rsidRPr="00DF559D" w:rsidRDefault="00DF559D" w:rsidP="00DF559D">
      <w:pPr>
        <w:rPr>
          <w:rFonts w:ascii="Garamond" w:hAnsi="Garamond"/>
          <w:color w:val="212121"/>
          <w:shd w:val="clear" w:color="auto" w:fill="FFFFFF"/>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δ</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ℋ𝒩</w:t>
      </w:r>
      <w:r w:rsidRPr="00DF559D">
        <w:rPr>
          <w:rFonts w:ascii="Garamond" w:hAnsi="Garamond"/>
          <w:color w:val="212121"/>
          <w:shd w:val="clear" w:color="auto" w:fill="FFFFFF"/>
        </w:rPr>
        <w:t>(1)</w:t>
      </w:r>
    </w:p>
    <w:p w14:paraId="0B0032BB" w14:textId="77777777" w:rsidR="00DF559D" w:rsidRPr="00DF559D" w:rsidRDefault="00DF559D" w:rsidP="00DF559D">
      <w:pPr>
        <w:rPr>
          <w:rFonts w:ascii="Garamond" w:hAnsi="Garamond"/>
          <w:color w:val="212121"/>
          <w:shd w:val="clear" w:color="auto" w:fill="FFFFFF"/>
        </w:rPr>
      </w:pPr>
    </w:p>
    <w:p w14:paraId="48AFBED5" w14:textId="27868231" w:rsidR="00DF559D" w:rsidRPr="00DF559D" w:rsidRDefault="00DF559D" w:rsidP="00DF559D">
      <w:pPr>
        <w:rPr>
          <w:rFonts w:ascii="Garamond" w:hAnsi="Garamond"/>
          <w:color w:val="212121"/>
          <w:shd w:val="clear" w:color="auto" w:fill="FFFFFF"/>
        </w:rPr>
      </w:pPr>
      <w:r w:rsidRPr="00DF559D">
        <w:rPr>
          <w:rFonts w:ascii="Garamond" w:hAnsi="Garamond"/>
          <w:color w:val="212121"/>
          <w:shd w:val="clear" w:color="auto" w:fill="FFFFFF"/>
        </w:rPr>
        <w:t>Note: These are the default parameters</w:t>
      </w:r>
      <w:r>
        <w:rPr>
          <w:rFonts w:ascii="Garamond" w:hAnsi="Garamond"/>
          <w:color w:val="212121"/>
          <w:shd w:val="clear" w:color="auto" w:fill="FFFFFF"/>
        </w:rPr>
        <w:t xml:space="preserve"> settings</w:t>
      </w:r>
      <w:r w:rsidRPr="00DF559D">
        <w:rPr>
          <w:rFonts w:ascii="Garamond" w:hAnsi="Garamond"/>
          <w:color w:val="212121"/>
          <w:shd w:val="clear" w:color="auto" w:fill="FFFFFF"/>
        </w:rPr>
        <w:t xml:space="preserve"> </w:t>
      </w:r>
      <w:r>
        <w:rPr>
          <w:rFonts w:ascii="Garamond" w:hAnsi="Garamond"/>
          <w:color w:val="212121"/>
          <w:shd w:val="clear" w:color="auto" w:fill="FFFFFF"/>
        </w:rPr>
        <w:t>outlined</w:t>
      </w:r>
      <w:r w:rsidRPr="00DF559D">
        <w:rPr>
          <w:rFonts w:ascii="Garamond" w:hAnsi="Garamond"/>
          <w:color w:val="212121"/>
          <w:shd w:val="clear" w:color="auto" w:fill="FFFFFF"/>
        </w:rPr>
        <w:t xml:space="preserve"> in Fleming (2017)</w:t>
      </w:r>
    </w:p>
    <w:p w14:paraId="44231C62" w14:textId="77777777" w:rsidR="00DF559D" w:rsidRPr="00DF559D" w:rsidRDefault="00DF559D" w:rsidP="00DF559D">
      <w:pPr>
        <w:rPr>
          <w:rFonts w:ascii="Garamond" w:hAnsi="Garamond"/>
          <w:color w:val="212121"/>
          <w:shd w:val="clear" w:color="auto" w:fill="FFFFFF"/>
        </w:rPr>
      </w:pPr>
    </w:p>
    <w:p w14:paraId="3FD8E4D2" w14:textId="77777777" w:rsidR="00DF559D" w:rsidRPr="00DF559D" w:rsidRDefault="00DF559D" w:rsidP="00DF559D">
      <w:pPr>
        <w:jc w:val="center"/>
        <w:rPr>
          <w:rFonts w:ascii="Garamond" w:hAnsi="Garamond"/>
          <w:i/>
          <w:iCs/>
        </w:rPr>
      </w:pPr>
      <w:r w:rsidRPr="00DF559D">
        <w:rPr>
          <w:rFonts w:ascii="Garamond" w:hAnsi="Garamond"/>
          <w:i/>
          <w:iCs/>
        </w:rPr>
        <w:t>Bayesian Hierarchical Linear Models ~  d’/c</w:t>
      </w:r>
    </w:p>
    <w:p w14:paraId="182789A9" w14:textId="77777777" w:rsidR="00DF559D" w:rsidRPr="00DF559D" w:rsidRDefault="00DF559D" w:rsidP="00DF559D">
      <w:pPr>
        <w:rPr>
          <w:rFonts w:ascii="Garamond" w:hAnsi="Garamond"/>
          <w:color w:val="212121"/>
          <w:shd w:val="clear" w:color="auto" w:fill="FFFFFF"/>
        </w:rPr>
      </w:pPr>
    </w:p>
    <w:tbl>
      <w:tblPr>
        <w:tblStyle w:val="TableGrid"/>
        <w:tblW w:w="0" w:type="auto"/>
        <w:jc w:val="center"/>
        <w:tblLook w:val="04A0" w:firstRow="1" w:lastRow="0" w:firstColumn="1" w:lastColumn="0" w:noHBand="0" w:noVBand="1"/>
      </w:tblPr>
      <w:tblGrid>
        <w:gridCol w:w="2337"/>
        <w:gridCol w:w="2163"/>
        <w:gridCol w:w="2160"/>
      </w:tblGrid>
      <w:tr w:rsidR="00DF559D" w:rsidRPr="00DF559D" w14:paraId="5B0672EA" w14:textId="77777777" w:rsidTr="003D5361">
        <w:trPr>
          <w:jc w:val="center"/>
        </w:trPr>
        <w:tc>
          <w:tcPr>
            <w:tcW w:w="2337" w:type="dxa"/>
            <w:vMerge w:val="restart"/>
            <w:tcBorders>
              <w:top w:val="nil"/>
              <w:left w:val="nil"/>
              <w:bottom w:val="nil"/>
              <w:right w:val="single" w:sz="4" w:space="0" w:color="auto"/>
            </w:tcBorders>
          </w:tcPr>
          <w:p w14:paraId="6A42CE86" w14:textId="77777777" w:rsidR="00DF559D" w:rsidRPr="00DF559D" w:rsidRDefault="00DF559D" w:rsidP="00DF559D">
            <w:pPr>
              <w:rPr>
                <w:rFonts w:ascii="Garamond" w:hAnsi="Garamond"/>
                <w:color w:val="212121"/>
                <w:shd w:val="clear" w:color="auto" w:fill="FFFFFF"/>
              </w:rPr>
            </w:pPr>
          </w:p>
        </w:tc>
        <w:tc>
          <w:tcPr>
            <w:tcW w:w="4323" w:type="dxa"/>
            <w:gridSpan w:val="2"/>
            <w:tcBorders>
              <w:left w:val="single" w:sz="4" w:space="0" w:color="auto"/>
              <w:bottom w:val="single" w:sz="4" w:space="0" w:color="auto"/>
            </w:tcBorders>
          </w:tcPr>
          <w:p w14:paraId="1514D39A" w14:textId="6269CB53" w:rsidR="00DF559D" w:rsidRPr="00DF559D" w:rsidRDefault="00DF559D" w:rsidP="00DF559D">
            <w:pPr>
              <w:jc w:val="center"/>
              <w:rPr>
                <w:rFonts w:ascii="Garamond" w:hAnsi="Garamond"/>
                <w:color w:val="212121"/>
                <w:shd w:val="clear" w:color="auto" w:fill="FFFFFF"/>
              </w:rPr>
            </w:pPr>
            <w:r w:rsidRPr="00DF559D">
              <w:rPr>
                <w:rFonts w:ascii="Garamond" w:hAnsi="Garamond"/>
                <w:color w:val="212121"/>
                <w:shd w:val="clear" w:color="auto" w:fill="FFFFFF"/>
              </w:rPr>
              <w:t>Memory Type</w:t>
            </w:r>
          </w:p>
        </w:tc>
      </w:tr>
      <w:tr w:rsidR="00DF559D" w:rsidRPr="00DF559D" w14:paraId="52014607" w14:textId="77777777" w:rsidTr="003D5361">
        <w:trPr>
          <w:jc w:val="center"/>
        </w:trPr>
        <w:tc>
          <w:tcPr>
            <w:tcW w:w="2337" w:type="dxa"/>
            <w:vMerge/>
            <w:tcBorders>
              <w:left w:val="nil"/>
              <w:bottom w:val="single" w:sz="4" w:space="0" w:color="auto"/>
              <w:right w:val="single" w:sz="4" w:space="0" w:color="auto"/>
            </w:tcBorders>
          </w:tcPr>
          <w:p w14:paraId="46766EE5" w14:textId="77777777" w:rsidR="00DF559D" w:rsidRPr="00DF559D" w:rsidRDefault="00DF559D" w:rsidP="00DF559D">
            <w:pPr>
              <w:rPr>
                <w:rFonts w:ascii="Garamond" w:hAnsi="Garamond"/>
                <w:color w:val="212121"/>
                <w:shd w:val="clear" w:color="auto" w:fill="FFFFFF"/>
              </w:rPr>
            </w:pPr>
          </w:p>
        </w:tc>
        <w:tc>
          <w:tcPr>
            <w:tcW w:w="2163" w:type="dxa"/>
            <w:tcBorders>
              <w:left w:val="single" w:sz="4" w:space="0" w:color="auto"/>
            </w:tcBorders>
          </w:tcPr>
          <w:p w14:paraId="500FBE37" w14:textId="795AC156" w:rsidR="00DF559D" w:rsidRPr="00DF559D" w:rsidRDefault="00DF559D" w:rsidP="00DF559D">
            <w:pPr>
              <w:jc w:val="center"/>
              <w:rPr>
                <w:rFonts w:ascii="Garamond" w:hAnsi="Garamond"/>
                <w:color w:val="212121"/>
                <w:shd w:val="clear" w:color="auto" w:fill="FFFFFF"/>
              </w:rPr>
            </w:pPr>
            <w:r w:rsidRPr="00DF559D">
              <w:rPr>
                <w:rFonts w:ascii="Garamond" w:hAnsi="Garamond"/>
                <w:color w:val="212121"/>
                <w:shd w:val="clear" w:color="auto" w:fill="FFFFFF"/>
              </w:rPr>
              <w:t>Item</w:t>
            </w:r>
          </w:p>
        </w:tc>
        <w:tc>
          <w:tcPr>
            <w:tcW w:w="2160" w:type="dxa"/>
          </w:tcPr>
          <w:p w14:paraId="07012551" w14:textId="42FF242B" w:rsidR="00DF559D" w:rsidRPr="00DF559D" w:rsidRDefault="00DF559D" w:rsidP="00DF559D">
            <w:pPr>
              <w:jc w:val="center"/>
              <w:rPr>
                <w:rFonts w:ascii="Garamond" w:hAnsi="Garamond"/>
                <w:color w:val="212121"/>
                <w:shd w:val="clear" w:color="auto" w:fill="FFFFFF"/>
              </w:rPr>
            </w:pPr>
            <w:r w:rsidRPr="00DF559D">
              <w:rPr>
                <w:rFonts w:ascii="Garamond" w:hAnsi="Garamond"/>
                <w:color w:val="212121"/>
                <w:shd w:val="clear" w:color="auto" w:fill="FFFFFF"/>
              </w:rPr>
              <w:t>Associative Detail</w:t>
            </w:r>
          </w:p>
        </w:tc>
      </w:tr>
      <w:tr w:rsidR="00DF559D" w:rsidRPr="00DF559D" w14:paraId="2D5EA133" w14:textId="77777777" w:rsidTr="003D5361">
        <w:trPr>
          <w:jc w:val="center"/>
        </w:trPr>
        <w:tc>
          <w:tcPr>
            <w:tcW w:w="2337" w:type="dxa"/>
            <w:tcBorders>
              <w:top w:val="single" w:sz="4" w:space="0" w:color="auto"/>
            </w:tcBorders>
          </w:tcPr>
          <w:p w14:paraId="15E85DD3" w14:textId="06FCC39D" w:rsidR="00DF559D" w:rsidRPr="00DF559D" w:rsidRDefault="00DF559D" w:rsidP="00DF559D">
            <w:pPr>
              <w:jc w:val="center"/>
              <w:rPr>
                <w:rFonts w:ascii="Garamond" w:hAnsi="Garamond"/>
                <w:color w:val="212121"/>
                <w:shd w:val="clear" w:color="auto" w:fill="FFFFFF"/>
              </w:rPr>
            </w:pPr>
            <w:r w:rsidRPr="00DF559D">
              <w:rPr>
                <w:rFonts w:ascii="Garamond" w:hAnsi="Garamond"/>
                <w:color w:val="212121"/>
                <w:shd w:val="clear" w:color="auto" w:fill="FFFFFF"/>
              </w:rPr>
              <w:t>d’</w:t>
            </w:r>
          </w:p>
        </w:tc>
        <w:tc>
          <w:tcPr>
            <w:tcW w:w="2163" w:type="dxa"/>
          </w:tcPr>
          <w:p w14:paraId="4419E715" w14:textId="77777777" w:rsidR="00DF559D" w:rsidRDefault="00DF559D" w:rsidP="00DF559D">
            <w:pPr>
              <w:jc w:val="center"/>
              <w:rPr>
                <w:rFonts w:ascii="Garamond" w:hAnsi="Garamond"/>
                <w:color w:val="212121"/>
                <w:shd w:val="clear" w:color="auto" w:fill="FFFFFF"/>
              </w:rPr>
            </w:pPr>
            <w:proofErr w:type="spellStart"/>
            <w:r w:rsidRPr="00DF559D">
              <w:rPr>
                <w:rStyle w:val="Emphasis"/>
                <w:rFonts w:ascii="Garamond" w:hAnsi="Garamond"/>
                <w:color w:val="212121"/>
              </w:rPr>
              <w:t>μ</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1.5</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p w14:paraId="0E6434FB" w14:textId="187087DD" w:rsidR="00DF559D" w:rsidRPr="00DF559D" w:rsidRDefault="00DF559D" w:rsidP="00DF559D">
            <w:pPr>
              <w:jc w:val="center"/>
              <w:rPr>
                <w:rFonts w:ascii="Garamond" w:hAnsi="Garamond"/>
                <w:color w:val="212121"/>
                <w:shd w:val="clear" w:color="auto" w:fill="FFFFFF"/>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M</w:t>
            </w:r>
            <w:proofErr w:type="spellEnd"/>
            <w:r w:rsidRPr="00DF559D">
              <w:rPr>
                <w:rStyle w:val="apple-converted-space"/>
                <w:rFonts w:ascii="Garamond" w:hAnsi="Garamond"/>
                <w:color w:val="212121"/>
                <w:shd w:val="clear" w:color="auto" w:fill="FFFFFF"/>
              </w:rPr>
              <w:t> </w:t>
            </w:r>
            <w:r>
              <w:rPr>
                <w:rStyle w:val="apple-converted-space"/>
                <w:rFonts w:ascii="Garamond" w:hAnsi="Garamond"/>
                <w:color w:val="212121"/>
                <w:shd w:val="clear" w:color="auto" w:fill="FFFFFF"/>
              </w:rPr>
              <w:t xml:space="preserve">~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tc>
        <w:tc>
          <w:tcPr>
            <w:tcW w:w="2160" w:type="dxa"/>
          </w:tcPr>
          <w:p w14:paraId="0BC2D41C" w14:textId="74218036" w:rsidR="00DF559D" w:rsidRDefault="00DF559D" w:rsidP="00DF559D">
            <w:pPr>
              <w:jc w:val="center"/>
              <w:rPr>
                <w:rFonts w:ascii="Garamond" w:hAnsi="Garamond"/>
                <w:color w:val="212121"/>
                <w:shd w:val="clear" w:color="auto" w:fill="FFFFFF"/>
              </w:rPr>
            </w:pPr>
            <w:proofErr w:type="spellStart"/>
            <w:r w:rsidRPr="00DF559D">
              <w:rPr>
                <w:rStyle w:val="Emphasis"/>
                <w:rFonts w:ascii="Garamond" w:hAnsi="Garamond"/>
                <w:color w:val="212121"/>
              </w:rPr>
              <w:t>μ</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1</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p w14:paraId="09F8EB11" w14:textId="4C4FF33D" w:rsidR="00DF559D" w:rsidRPr="00DF559D" w:rsidRDefault="00DF559D" w:rsidP="00DF559D">
            <w:pPr>
              <w:jc w:val="center"/>
              <w:rPr>
                <w:rFonts w:ascii="Garamond" w:hAnsi="Garamond"/>
                <w:color w:val="212121"/>
                <w:shd w:val="clear" w:color="auto" w:fill="FFFFFF"/>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M</w:t>
            </w:r>
            <w:proofErr w:type="spellEnd"/>
            <w:r w:rsidRPr="00DF559D">
              <w:rPr>
                <w:rStyle w:val="apple-converted-space"/>
                <w:rFonts w:ascii="Garamond" w:hAnsi="Garamond"/>
                <w:color w:val="212121"/>
                <w:shd w:val="clear" w:color="auto" w:fill="FFFFFF"/>
              </w:rPr>
              <w:t> </w:t>
            </w:r>
            <w:r>
              <w:rPr>
                <w:rStyle w:val="apple-converted-space"/>
                <w:rFonts w:ascii="Garamond" w:hAnsi="Garamond"/>
                <w:color w:val="212121"/>
                <w:shd w:val="clear" w:color="auto" w:fill="FFFFFF"/>
              </w:rPr>
              <w:t xml:space="preserve">~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tc>
      </w:tr>
      <w:tr w:rsidR="00B70D76" w:rsidRPr="00DF559D" w14:paraId="348E5C6E" w14:textId="77777777" w:rsidTr="00FB64AF">
        <w:trPr>
          <w:jc w:val="center"/>
        </w:trPr>
        <w:tc>
          <w:tcPr>
            <w:tcW w:w="2337" w:type="dxa"/>
          </w:tcPr>
          <w:p w14:paraId="225AF9F2" w14:textId="29E92392" w:rsidR="00B70D76" w:rsidRPr="00DF559D" w:rsidRDefault="00B70D76" w:rsidP="00DF559D">
            <w:pPr>
              <w:jc w:val="center"/>
              <w:rPr>
                <w:rFonts w:ascii="Garamond" w:hAnsi="Garamond"/>
                <w:color w:val="212121"/>
                <w:shd w:val="clear" w:color="auto" w:fill="FFFFFF"/>
              </w:rPr>
            </w:pPr>
            <w:r w:rsidRPr="00DF559D">
              <w:rPr>
                <w:rFonts w:ascii="Garamond" w:hAnsi="Garamond"/>
                <w:color w:val="212121"/>
                <w:shd w:val="clear" w:color="auto" w:fill="FFFFFF"/>
              </w:rPr>
              <w:t>c</w:t>
            </w:r>
          </w:p>
        </w:tc>
        <w:tc>
          <w:tcPr>
            <w:tcW w:w="4323" w:type="dxa"/>
            <w:gridSpan w:val="2"/>
          </w:tcPr>
          <w:p w14:paraId="4315CD3A" w14:textId="39249562" w:rsidR="00B70D76" w:rsidRDefault="00B70D76" w:rsidP="00DF559D">
            <w:pPr>
              <w:jc w:val="center"/>
              <w:rPr>
                <w:rFonts w:ascii="Garamond" w:hAnsi="Garamond"/>
                <w:color w:val="212121"/>
                <w:shd w:val="clear" w:color="auto" w:fill="FFFFFF"/>
              </w:rPr>
            </w:pPr>
            <w:proofErr w:type="spellStart"/>
            <w:r w:rsidRPr="00DF559D">
              <w:rPr>
                <w:rStyle w:val="Emphasis"/>
                <w:rFonts w:ascii="Garamond" w:hAnsi="Garamond"/>
                <w:color w:val="212121"/>
              </w:rPr>
              <w:t>μ</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B70D76">
              <w:rPr>
                <w:rStyle w:val="Emphasis"/>
                <w:rFonts w:ascii="Garamond" w:hAnsi="Garamond"/>
                <w:i w:val="0"/>
                <w:iCs w:val="0"/>
                <w:color w:val="212121"/>
              </w:rPr>
              <w:t>(</w:t>
            </w:r>
            <w:r w:rsidRPr="00DF559D">
              <w:rPr>
                <w:rStyle w:val="Emphasis"/>
                <w:rFonts w:ascii="Garamond" w:hAnsi="Garamond"/>
                <w:i w:val="0"/>
                <w:iCs w:val="0"/>
                <w:color w:val="212121"/>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p w14:paraId="6E25A095" w14:textId="366F082E" w:rsidR="00B70D76" w:rsidRPr="00DF559D" w:rsidRDefault="00B70D76" w:rsidP="00DF559D">
            <w:pPr>
              <w:jc w:val="center"/>
              <w:rPr>
                <w:rFonts w:ascii="Garamond" w:hAnsi="Garamond"/>
                <w:color w:val="212121"/>
                <w:shd w:val="clear" w:color="auto" w:fill="FFFFFF"/>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M</w:t>
            </w:r>
            <w:proofErr w:type="spellEnd"/>
            <w:r w:rsidRPr="00DF559D">
              <w:rPr>
                <w:rStyle w:val="apple-converted-space"/>
                <w:rFonts w:ascii="Garamond" w:hAnsi="Garamond"/>
                <w:color w:val="212121"/>
                <w:shd w:val="clear" w:color="auto" w:fill="FFFFFF"/>
              </w:rPr>
              <w:t> </w:t>
            </w:r>
            <w:r>
              <w:rPr>
                <w:rStyle w:val="apple-converted-space"/>
                <w:rFonts w:ascii="Garamond" w:hAnsi="Garamond"/>
                <w:color w:val="212121"/>
                <w:shd w:val="clear" w:color="auto" w:fill="FFFFFF"/>
              </w:rPr>
              <w:t xml:space="preserve">~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tc>
      </w:tr>
      <w:tr w:rsidR="00B70D76" w:rsidRPr="00DF559D" w14:paraId="60917FA6" w14:textId="77777777" w:rsidTr="00C52CC0">
        <w:trPr>
          <w:jc w:val="center"/>
        </w:trPr>
        <w:tc>
          <w:tcPr>
            <w:tcW w:w="2337" w:type="dxa"/>
          </w:tcPr>
          <w:p w14:paraId="357CC902" w14:textId="02B5071D" w:rsidR="00B70D76" w:rsidRPr="00DF559D" w:rsidRDefault="00B70D76" w:rsidP="00DF559D">
            <w:pPr>
              <w:jc w:val="center"/>
              <w:rPr>
                <w:rFonts w:ascii="Garamond" w:hAnsi="Garamond"/>
                <w:color w:val="212121"/>
                <w:shd w:val="clear" w:color="auto" w:fill="FFFFFF"/>
              </w:rPr>
            </w:pPr>
            <w:r>
              <w:rPr>
                <w:rFonts w:ascii="Garamond" w:hAnsi="Garamond"/>
                <w:color w:val="212121"/>
                <w:shd w:val="clear" w:color="auto" w:fill="FFFFFF"/>
              </w:rPr>
              <w:t>Vividness of Visual Imagery (VVIQ)</w:t>
            </w:r>
          </w:p>
        </w:tc>
        <w:tc>
          <w:tcPr>
            <w:tcW w:w="4323" w:type="dxa"/>
            <w:gridSpan w:val="2"/>
          </w:tcPr>
          <w:p w14:paraId="774FE0FD" w14:textId="77777777" w:rsidR="00B70D76" w:rsidRDefault="00B70D76" w:rsidP="00B70D76">
            <w:pPr>
              <w:jc w:val="center"/>
              <w:rPr>
                <w:rFonts w:ascii="Garamond" w:hAnsi="Garamond"/>
                <w:color w:val="212121"/>
                <w:shd w:val="clear" w:color="auto" w:fill="FFFFFF"/>
              </w:rPr>
            </w:pPr>
            <w:proofErr w:type="spellStart"/>
            <w:r w:rsidRPr="00DF559D">
              <w:rPr>
                <w:rStyle w:val="Emphasis"/>
                <w:rFonts w:ascii="Garamond" w:hAnsi="Garamond"/>
                <w:color w:val="212121"/>
              </w:rPr>
              <w:t>μ</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B70D76">
              <w:rPr>
                <w:rStyle w:val="Emphasis"/>
                <w:rFonts w:ascii="Garamond" w:hAnsi="Garamond"/>
                <w:i w:val="0"/>
                <w:iCs w:val="0"/>
                <w:color w:val="212121"/>
              </w:rPr>
              <w:t>(</w:t>
            </w:r>
            <w:r w:rsidRPr="00DF559D">
              <w:rPr>
                <w:rStyle w:val="Emphasis"/>
                <w:rFonts w:ascii="Garamond" w:hAnsi="Garamond"/>
                <w:i w:val="0"/>
                <w:iCs w:val="0"/>
                <w:color w:val="212121"/>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p w14:paraId="765CC8D5" w14:textId="4E773DE6" w:rsidR="00B70D76" w:rsidRPr="00DF559D" w:rsidRDefault="00B70D76" w:rsidP="00DF559D">
            <w:pPr>
              <w:jc w:val="center"/>
              <w:rPr>
                <w:rStyle w:val="Emphasis"/>
                <w:rFonts w:ascii="Garamond" w:hAnsi="Garamond"/>
                <w:color w:val="212121"/>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M</w:t>
            </w:r>
            <w:proofErr w:type="spellEnd"/>
            <w:r w:rsidRPr="00DF559D">
              <w:rPr>
                <w:rStyle w:val="apple-converted-space"/>
                <w:rFonts w:ascii="Garamond" w:hAnsi="Garamond"/>
                <w:color w:val="212121"/>
                <w:shd w:val="clear" w:color="auto" w:fill="FFFFFF"/>
              </w:rPr>
              <w:t> </w:t>
            </w:r>
            <w:r>
              <w:rPr>
                <w:rStyle w:val="apple-converted-space"/>
                <w:rFonts w:ascii="Garamond" w:hAnsi="Garamond"/>
                <w:color w:val="212121"/>
                <w:shd w:val="clear" w:color="auto" w:fill="FFFFFF"/>
              </w:rPr>
              <w:t xml:space="preserve">~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tc>
      </w:tr>
      <w:tr w:rsidR="00B70D76" w:rsidRPr="00DF559D" w14:paraId="021D28B6" w14:textId="77777777" w:rsidTr="00C52CC0">
        <w:trPr>
          <w:jc w:val="center"/>
        </w:trPr>
        <w:tc>
          <w:tcPr>
            <w:tcW w:w="2337" w:type="dxa"/>
          </w:tcPr>
          <w:p w14:paraId="3FD2441A" w14:textId="6CEA07F6" w:rsidR="00B70D76" w:rsidRDefault="00B70D76" w:rsidP="00B70D76">
            <w:pPr>
              <w:spacing w:before="140"/>
              <w:jc w:val="center"/>
              <w:rPr>
                <w:rFonts w:ascii="Garamond" w:hAnsi="Garamond"/>
                <w:color w:val="212121"/>
                <w:shd w:val="clear" w:color="auto" w:fill="FFFFFF"/>
              </w:rPr>
            </w:pPr>
            <w:r>
              <w:rPr>
                <w:rFonts w:ascii="Garamond" w:hAnsi="Garamond"/>
                <w:color w:val="212121"/>
                <w:shd w:val="clear" w:color="auto" w:fill="FFFFFF"/>
              </w:rPr>
              <w:t>Body Awareness (BA)</w:t>
            </w:r>
          </w:p>
        </w:tc>
        <w:tc>
          <w:tcPr>
            <w:tcW w:w="4323" w:type="dxa"/>
            <w:gridSpan w:val="2"/>
          </w:tcPr>
          <w:p w14:paraId="446FBEF3" w14:textId="77777777" w:rsidR="00B70D76" w:rsidRDefault="00B70D76" w:rsidP="00B70D76">
            <w:pPr>
              <w:jc w:val="center"/>
              <w:rPr>
                <w:rFonts w:ascii="Garamond" w:hAnsi="Garamond"/>
                <w:color w:val="212121"/>
                <w:shd w:val="clear" w:color="auto" w:fill="FFFFFF"/>
              </w:rPr>
            </w:pPr>
            <w:proofErr w:type="spellStart"/>
            <w:r w:rsidRPr="00DF559D">
              <w:rPr>
                <w:rStyle w:val="Emphasis"/>
                <w:rFonts w:ascii="Garamond" w:hAnsi="Garamond"/>
                <w:color w:val="212121"/>
              </w:rPr>
              <w:t>μ</w:t>
            </w:r>
            <w:r w:rsidRPr="00DF559D">
              <w:rPr>
                <w:rStyle w:val="Emphasis"/>
                <w:rFonts w:ascii="Garamond" w:hAnsi="Garamond"/>
                <w:color w:val="212121"/>
                <w:vertAlign w:val="subscript"/>
              </w:rPr>
              <w:t>M</w:t>
            </w:r>
            <w:proofErr w:type="spellEnd"/>
            <w:r w:rsidRPr="00DF559D">
              <w:rPr>
                <w:rFonts w:ascii="Garamond" w:hAnsi="Garamond"/>
                <w:color w:val="212121"/>
                <w:shd w:val="clear" w:color="auto" w:fill="FFFFFF"/>
              </w:rPr>
              <w:t>  </w:t>
            </w:r>
            <w:r w:rsidRPr="00DF559D">
              <w:rPr>
                <w:rFonts w:ascii="Cambria Math" w:hAnsi="Cambria Math" w:cs="Cambria Math"/>
                <w:color w:val="212121"/>
                <w:shd w:val="clear" w:color="auto" w:fill="FFFFFF"/>
              </w:rPr>
              <w:t>∼</w:t>
            </w:r>
            <w:r w:rsidRPr="00DF559D">
              <w:rPr>
                <w:rFonts w:ascii="Garamond" w:hAnsi="Garamond"/>
                <w:color w:val="212121"/>
                <w:shd w:val="clear" w:color="auto" w:fill="FFFFFF"/>
              </w:rPr>
              <w:t>  </w:t>
            </w:r>
            <w:r w:rsidRPr="00DF559D">
              <w:rPr>
                <w:rStyle w:val="Emphasis"/>
                <w:rFonts w:ascii="Garamond" w:hAnsi="Garamond"/>
                <w:color w:val="212121"/>
              </w:rPr>
              <w:t>N</w:t>
            </w:r>
            <w:r w:rsidRPr="00B70D76">
              <w:rPr>
                <w:rStyle w:val="Emphasis"/>
                <w:rFonts w:ascii="Garamond" w:hAnsi="Garamond"/>
                <w:i w:val="0"/>
                <w:iCs w:val="0"/>
                <w:color w:val="212121"/>
              </w:rPr>
              <w:t>(</w:t>
            </w:r>
            <w:r w:rsidRPr="00DF559D">
              <w:rPr>
                <w:rStyle w:val="Emphasis"/>
                <w:rFonts w:ascii="Garamond" w:hAnsi="Garamond"/>
                <w:i w:val="0"/>
                <w:iCs w:val="0"/>
                <w:color w:val="212121"/>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p w14:paraId="008B7BE8" w14:textId="0DFD4B52" w:rsidR="00B70D76" w:rsidRPr="00DF559D" w:rsidRDefault="00B70D76" w:rsidP="00B70D76">
            <w:pPr>
              <w:jc w:val="center"/>
              <w:rPr>
                <w:rStyle w:val="Emphasis"/>
                <w:rFonts w:ascii="Garamond" w:hAnsi="Garamond"/>
                <w:color w:val="212121"/>
              </w:rPr>
            </w:pPr>
            <w:proofErr w:type="spellStart"/>
            <w:r w:rsidRPr="00DF559D">
              <w:rPr>
                <w:rStyle w:val="Emphasis"/>
                <w:rFonts w:ascii="Garamond" w:hAnsi="Garamond"/>
                <w:color w:val="212121"/>
              </w:rPr>
              <w:t>σ</w:t>
            </w:r>
            <w:r w:rsidRPr="00DF559D">
              <w:rPr>
                <w:rStyle w:val="Emphasis"/>
                <w:rFonts w:ascii="Garamond" w:hAnsi="Garamond"/>
                <w:color w:val="212121"/>
                <w:vertAlign w:val="subscript"/>
              </w:rPr>
              <w:t>M</w:t>
            </w:r>
            <w:proofErr w:type="spellEnd"/>
            <w:r w:rsidRPr="00DF559D">
              <w:rPr>
                <w:rStyle w:val="apple-converted-space"/>
                <w:rFonts w:ascii="Garamond" w:hAnsi="Garamond"/>
                <w:color w:val="212121"/>
                <w:shd w:val="clear" w:color="auto" w:fill="FFFFFF"/>
              </w:rPr>
              <w:t> </w:t>
            </w:r>
            <w:r>
              <w:rPr>
                <w:rStyle w:val="apple-converted-space"/>
                <w:rFonts w:ascii="Garamond" w:hAnsi="Garamond"/>
                <w:color w:val="212121"/>
                <w:shd w:val="clear" w:color="auto" w:fill="FFFFFF"/>
              </w:rPr>
              <w:t xml:space="preserve">~ </w:t>
            </w:r>
            <w:r w:rsidRPr="00DF559D">
              <w:rPr>
                <w:rStyle w:val="Emphasis"/>
                <w:rFonts w:ascii="Garamond" w:hAnsi="Garamond"/>
                <w:color w:val="212121"/>
              </w:rPr>
              <w:t>N</w:t>
            </w:r>
            <w:r w:rsidRPr="00DF559D">
              <w:rPr>
                <w:rFonts w:ascii="Garamond" w:hAnsi="Garamond"/>
                <w:color w:val="212121"/>
                <w:shd w:val="clear" w:color="auto" w:fill="FFFFFF"/>
              </w:rPr>
              <w:t>(</w:t>
            </w:r>
            <w:r>
              <w:rPr>
                <w:rFonts w:ascii="Garamond" w:hAnsi="Garamond"/>
                <w:color w:val="212121"/>
                <w:shd w:val="clear" w:color="auto" w:fill="FFFFFF"/>
              </w:rPr>
              <w:t>0</w:t>
            </w:r>
            <w:r w:rsidRPr="00DF559D">
              <w:rPr>
                <w:rFonts w:ascii="Garamond" w:hAnsi="Garamond"/>
                <w:color w:val="212121"/>
                <w:shd w:val="clear" w:color="auto" w:fill="FFFFFF"/>
              </w:rPr>
              <w:t>,  </w:t>
            </w:r>
            <w:r>
              <w:rPr>
                <w:rFonts w:ascii="Garamond" w:hAnsi="Garamond"/>
                <w:color w:val="212121"/>
                <w:shd w:val="clear" w:color="auto" w:fill="FFFFFF"/>
              </w:rPr>
              <w:t>.5</w:t>
            </w:r>
            <w:r w:rsidRPr="00DF559D">
              <w:rPr>
                <w:rFonts w:ascii="Garamond" w:hAnsi="Garamond"/>
                <w:color w:val="212121"/>
                <w:shd w:val="clear" w:color="auto" w:fill="FFFFFF"/>
              </w:rPr>
              <w:t>)</w:t>
            </w:r>
          </w:p>
        </w:tc>
      </w:tr>
    </w:tbl>
    <w:p w14:paraId="4E5FAF00" w14:textId="3E46378E" w:rsidR="00DF559D" w:rsidRPr="00DF559D" w:rsidRDefault="003D5361" w:rsidP="00DF559D">
      <w:pPr>
        <w:rPr>
          <w:rFonts w:ascii="Garamond" w:eastAsia="Times New Roman" w:hAnsi="Garamond" w:cs="Times New Roman"/>
        </w:rPr>
      </w:pPr>
      <w:r>
        <w:rPr>
          <w:rFonts w:ascii="Garamond" w:hAnsi="Garamond"/>
          <w:color w:val="212121"/>
          <w:shd w:val="clear" w:color="auto" w:fill="FFFFFF"/>
        </w:rPr>
        <w:t xml:space="preserve">Supplementary Table </w:t>
      </w:r>
      <w:r w:rsidR="00FA6D69">
        <w:rPr>
          <w:rFonts w:ascii="Garamond" w:hAnsi="Garamond"/>
          <w:color w:val="212121"/>
          <w:shd w:val="clear" w:color="auto" w:fill="FFFFFF"/>
        </w:rPr>
        <w:t>S</w:t>
      </w:r>
      <w:r>
        <w:rPr>
          <w:rFonts w:ascii="Garamond" w:hAnsi="Garamond"/>
          <w:color w:val="212121"/>
          <w:shd w:val="clear" w:color="auto" w:fill="FFFFFF"/>
        </w:rPr>
        <w:t>1: Prior Specifications for parameters in linear model</w:t>
      </w:r>
    </w:p>
    <w:p w14:paraId="1CA5F4E4" w14:textId="77777777" w:rsidR="00DF559D" w:rsidRDefault="00DF559D" w:rsidP="00DF559D">
      <w:pPr>
        <w:rPr>
          <w:rFonts w:ascii="Garamond" w:hAnsi="Garamond"/>
          <w:u w:val="single"/>
        </w:rPr>
      </w:pPr>
    </w:p>
    <w:p w14:paraId="2960146D" w14:textId="77777777" w:rsidR="0004213B" w:rsidRPr="00DF559D" w:rsidRDefault="0004213B" w:rsidP="00DF559D">
      <w:pPr>
        <w:rPr>
          <w:rFonts w:ascii="Garamond" w:hAnsi="Garamond"/>
          <w:u w:val="single"/>
        </w:rPr>
      </w:pPr>
    </w:p>
    <w:p w14:paraId="6BF41A3E" w14:textId="77777777" w:rsidR="00DF559D" w:rsidRPr="00DF559D" w:rsidRDefault="00DF559D" w:rsidP="00DF559D">
      <w:pPr>
        <w:rPr>
          <w:rFonts w:ascii="Garamond" w:hAnsi="Garamond"/>
        </w:rPr>
      </w:pPr>
    </w:p>
    <w:p w14:paraId="792F6007" w14:textId="4A1CC5B7" w:rsidR="00AA2D6D" w:rsidRDefault="00AA2D6D" w:rsidP="00AA2D6D">
      <w:pPr>
        <w:jc w:val="center"/>
        <w:rPr>
          <w:rFonts w:ascii="Garamond" w:hAnsi="Garamond" w:cs="ÍÉµ!"/>
          <w:color w:val="000000" w:themeColor="text1"/>
          <w:u w:val="single"/>
        </w:rPr>
      </w:pPr>
      <w:r>
        <w:rPr>
          <w:rFonts w:ascii="Garamond" w:hAnsi="Garamond"/>
          <w:u w:val="single"/>
        </w:rPr>
        <w:br w:type="page"/>
      </w:r>
      <w:r w:rsidRPr="00AA2D6D">
        <w:rPr>
          <w:rFonts w:ascii="Garamond" w:hAnsi="Garamond" w:cs="ÍÉµ!"/>
          <w:color w:val="000000" w:themeColor="text1"/>
          <w:u w:val="single"/>
        </w:rPr>
        <w:lastRenderedPageBreak/>
        <w:t>Supplementa</w:t>
      </w:r>
      <w:r>
        <w:rPr>
          <w:rFonts w:ascii="Garamond" w:hAnsi="Garamond" w:cs="ÍÉµ!"/>
          <w:color w:val="000000" w:themeColor="text1"/>
          <w:u w:val="single"/>
        </w:rPr>
        <w:t>ry</w:t>
      </w:r>
      <w:r w:rsidRPr="00AA2D6D">
        <w:rPr>
          <w:rFonts w:ascii="Garamond" w:hAnsi="Garamond" w:cs="ÍÉµ!"/>
          <w:color w:val="000000" w:themeColor="text1"/>
          <w:u w:val="single"/>
        </w:rPr>
        <w:t xml:space="preserve"> Findings</w:t>
      </w:r>
    </w:p>
    <w:p w14:paraId="5F00559C" w14:textId="77777777" w:rsidR="00AA2D6D" w:rsidRPr="00AA2D6D" w:rsidRDefault="00AA2D6D" w:rsidP="00AA2D6D">
      <w:pPr>
        <w:jc w:val="center"/>
        <w:rPr>
          <w:rFonts w:ascii="Garamond" w:hAnsi="Garamond"/>
          <w:u w:val="single"/>
        </w:rPr>
      </w:pPr>
    </w:p>
    <w:p w14:paraId="2983DD50" w14:textId="77777777" w:rsidR="00AA2D6D" w:rsidRPr="003634C0" w:rsidRDefault="00AA2D6D" w:rsidP="00AA2D6D">
      <w:pPr>
        <w:pStyle w:val="NoSpacing"/>
        <w:spacing w:line="480" w:lineRule="auto"/>
        <w:jc w:val="center"/>
        <w:rPr>
          <w:rFonts w:ascii="Garamond" w:hAnsi="Garamond" w:cs="ÍÉµ!"/>
          <w:i/>
          <w:iCs/>
          <w:color w:val="000000" w:themeColor="text1"/>
        </w:rPr>
      </w:pPr>
      <w:r w:rsidRPr="003634C0">
        <w:rPr>
          <w:rFonts w:ascii="Garamond" w:hAnsi="Garamond" w:cs="ÍÉµ!"/>
          <w:i/>
          <w:iCs/>
          <w:color w:val="000000" w:themeColor="text1"/>
        </w:rPr>
        <w:t>Full Sample (N=62) Item Memory Results</w:t>
      </w:r>
    </w:p>
    <w:p w14:paraId="750D1C3B" w14:textId="1B8EE9F4" w:rsidR="00AA2D6D" w:rsidRDefault="00AA2D6D" w:rsidP="00AA2D6D">
      <w:pPr>
        <w:pStyle w:val="NoSpacing"/>
        <w:spacing w:line="480" w:lineRule="auto"/>
        <w:rPr>
          <w:rFonts w:ascii="Garamond" w:hAnsi="Garamond" w:cs="ÍÉµ!"/>
          <w:color w:val="000000" w:themeColor="text1"/>
        </w:rPr>
      </w:pPr>
      <w:r>
        <w:rPr>
          <w:rFonts w:ascii="Garamond" w:hAnsi="Garamond" w:cs="ÍÉµ!"/>
          <w:color w:val="000000" w:themeColor="text1"/>
        </w:rPr>
        <w:t xml:space="preserve">Below we report the results for our full sample of eligible participants with item memory data. Specifically, these supplemental analyses include the 22 participants who were either excluded due to </w:t>
      </w:r>
      <w:r w:rsidRPr="00313302">
        <w:rPr>
          <w:rFonts w:ascii="Garamond" w:hAnsi="Garamond" w:cs="ÍÉµ!"/>
          <w:color w:val="000000" w:themeColor="text1"/>
        </w:rPr>
        <w:t xml:space="preserve">below chance (50%) memory </w:t>
      </w:r>
      <w:r>
        <w:rPr>
          <w:rFonts w:ascii="Garamond" w:hAnsi="Garamond" w:cs="ÍÉµ!"/>
          <w:color w:val="000000" w:themeColor="text1"/>
        </w:rPr>
        <w:t>accuracy</w:t>
      </w:r>
      <w:r w:rsidRPr="00313302">
        <w:rPr>
          <w:rFonts w:ascii="Garamond" w:hAnsi="Garamond" w:cs="ÍÉµ!"/>
          <w:color w:val="000000" w:themeColor="text1"/>
        </w:rPr>
        <w:t xml:space="preserve"> for associated details (n=2)</w:t>
      </w:r>
      <w:r>
        <w:rPr>
          <w:rFonts w:ascii="Garamond" w:hAnsi="Garamond" w:cs="ÍÉµ!"/>
          <w:color w:val="000000" w:themeColor="text1"/>
        </w:rPr>
        <w:t xml:space="preserve"> or below </w:t>
      </w:r>
      <w:r w:rsidRPr="00313302">
        <w:rPr>
          <w:rFonts w:ascii="Garamond" w:hAnsi="Garamond" w:cs="ÍÉµ!"/>
          <w:color w:val="000000" w:themeColor="text1"/>
        </w:rPr>
        <w:t xml:space="preserve">chance </w:t>
      </w:r>
      <w:r>
        <w:rPr>
          <w:rFonts w:ascii="Garamond" w:hAnsi="Garamond" w:cs="ÍÉµ!"/>
          <w:color w:val="000000" w:themeColor="text1"/>
        </w:rPr>
        <w:t xml:space="preserve">discrimination sensitivity – </w:t>
      </w:r>
      <w:r w:rsidRPr="00313302">
        <w:rPr>
          <w:rFonts w:ascii="Garamond" w:hAnsi="Garamond" w:cs="ÍÉµ!"/>
          <w:color w:val="000000" w:themeColor="text1"/>
        </w:rPr>
        <w:t>d’&gt;0.5</w:t>
      </w:r>
      <w:r>
        <w:rPr>
          <w:rFonts w:ascii="Garamond" w:hAnsi="Garamond" w:cs="ÍÉµ!"/>
          <w:color w:val="000000" w:themeColor="text1"/>
        </w:rPr>
        <w:t xml:space="preserve"> </w:t>
      </w:r>
      <w:r w:rsidRPr="00313302">
        <w:rPr>
          <w:rFonts w:ascii="Garamond" w:hAnsi="Garamond" w:cs="ÍÉµ!"/>
          <w:color w:val="000000" w:themeColor="text1"/>
        </w:rPr>
        <w:t>(n=</w:t>
      </w:r>
      <w:r>
        <w:rPr>
          <w:rFonts w:ascii="Garamond" w:hAnsi="Garamond" w:cs="ÍÉµ!"/>
          <w:color w:val="000000" w:themeColor="text1"/>
        </w:rPr>
        <w:t>20</w:t>
      </w:r>
      <w:r w:rsidRPr="00313302">
        <w:rPr>
          <w:rFonts w:ascii="Garamond" w:hAnsi="Garamond" w:cs="ÍÉµ!"/>
          <w:color w:val="000000" w:themeColor="text1"/>
        </w:rPr>
        <w:t>)</w:t>
      </w:r>
      <w:r>
        <w:rPr>
          <w:rFonts w:ascii="Garamond" w:hAnsi="Garamond" w:cs="ÍÉµ!"/>
          <w:color w:val="000000" w:themeColor="text1"/>
        </w:rPr>
        <w:t xml:space="preserve">. </w:t>
      </w:r>
    </w:p>
    <w:p w14:paraId="4796BD97" w14:textId="77777777" w:rsidR="00AA2D6D" w:rsidRPr="00641E57" w:rsidRDefault="00AA2D6D" w:rsidP="00AA2D6D">
      <w:pPr>
        <w:pStyle w:val="NoSpacing"/>
        <w:spacing w:line="480" w:lineRule="auto"/>
        <w:rPr>
          <w:rFonts w:ascii="Garamond" w:hAnsi="Garamond" w:cs="ÍÉµ!"/>
          <w:color w:val="000000" w:themeColor="text1"/>
        </w:rPr>
      </w:pPr>
    </w:p>
    <w:p w14:paraId="1300F374" w14:textId="77777777" w:rsidR="00AA2D6D" w:rsidRPr="00313302" w:rsidRDefault="00AA2D6D" w:rsidP="00AA2D6D">
      <w:pPr>
        <w:pStyle w:val="NoSpacing"/>
        <w:spacing w:line="480" w:lineRule="auto"/>
        <w:rPr>
          <w:rFonts w:ascii="Garamond" w:hAnsi="Garamond" w:cs="ÍÉµ!"/>
          <w:i/>
          <w:iCs/>
          <w:color w:val="000000" w:themeColor="text1"/>
        </w:rPr>
      </w:pPr>
      <w:r w:rsidRPr="00C57117">
        <w:rPr>
          <w:rFonts w:ascii="Garamond" w:hAnsi="Garamond" w:cs="ÍÉµ!"/>
          <w:i/>
          <w:iCs/>
          <w:color w:val="000000" w:themeColor="text1"/>
        </w:rPr>
        <w:t>Recognition judgements for items were liberal (c), but demonstrated high discrimination sensitivity (d’)</w:t>
      </w:r>
    </w:p>
    <w:p w14:paraId="268871E6" w14:textId="77777777" w:rsidR="00AA2D6D" w:rsidRPr="00313302" w:rsidRDefault="00AA2D6D" w:rsidP="00AA2D6D">
      <w:pPr>
        <w:pStyle w:val="NoSpacing"/>
        <w:spacing w:line="480" w:lineRule="auto"/>
        <w:rPr>
          <w:rFonts w:ascii="Garamond" w:hAnsi="Garamond" w:cs="ÍÉµ!"/>
          <w:color w:val="000000" w:themeColor="text1"/>
        </w:rPr>
      </w:pPr>
      <w:r w:rsidRPr="00313302">
        <w:rPr>
          <w:rFonts w:ascii="Garamond" w:hAnsi="Garamond" w:cs="ÍÉµ!"/>
          <w:color w:val="000000" w:themeColor="text1"/>
        </w:rPr>
        <w:tab/>
      </w:r>
      <w:r>
        <w:rPr>
          <w:rFonts w:ascii="Garamond" w:hAnsi="Garamond" w:cs="ÍÉµ!"/>
          <w:color w:val="000000" w:themeColor="text1"/>
        </w:rPr>
        <w:t>O</w:t>
      </w:r>
      <w:r w:rsidRPr="00313302">
        <w:rPr>
          <w:rFonts w:ascii="Garamond" w:hAnsi="Garamond" w:cs="ÍÉµ!"/>
          <w:color w:val="000000" w:themeColor="text1"/>
        </w:rPr>
        <w:t>ur sample performed well on the old/new recognition task – effectively discriminating between previously seen and novel items (</w:t>
      </w:r>
      <w:r w:rsidRPr="00313302">
        <w:rPr>
          <w:rFonts w:ascii="Garamond" w:hAnsi="Garamond" w:cs="ÍÉµ!"/>
          <w:i/>
          <w:iCs/>
          <w:color w:val="000000" w:themeColor="text1"/>
        </w:rPr>
        <w:t>M</w:t>
      </w:r>
      <w:r w:rsidRPr="00313302">
        <w:rPr>
          <w:rFonts w:ascii="Garamond" w:hAnsi="Garamond" w:cs="ÍÉµ!"/>
          <w:color w:val="000000" w:themeColor="text1"/>
        </w:rPr>
        <w:t xml:space="preserve"> = 2.</w:t>
      </w:r>
      <w:r>
        <w:rPr>
          <w:rFonts w:ascii="Garamond" w:hAnsi="Garamond" w:cs="ÍÉµ!"/>
          <w:color w:val="000000" w:themeColor="text1"/>
        </w:rPr>
        <w:t>19</w:t>
      </w:r>
      <w:r w:rsidRPr="00313302">
        <w:rPr>
          <w:rFonts w:ascii="Garamond" w:hAnsi="Garamond" w:cs="ÍÉµ!"/>
          <w:color w:val="000000" w:themeColor="text1"/>
        </w:rPr>
        <w:t xml:space="preserve">, </w:t>
      </w:r>
      <w:r>
        <w:rPr>
          <w:rFonts w:ascii="Garamond" w:hAnsi="Garamond" w:cs="ÍÉµ!"/>
          <w:i/>
          <w:iCs/>
          <w:color w:val="000000" w:themeColor="text1"/>
          <w:shd w:val="clear" w:color="auto" w:fill="FFFFFF" w:themeFill="background1"/>
        </w:rPr>
        <w:t>SD =</w:t>
      </w:r>
      <w:r>
        <w:rPr>
          <w:rFonts w:ascii="Garamond" w:hAnsi="Garamond" w:cs="ÍÉµ!"/>
          <w:color w:val="000000" w:themeColor="text1"/>
          <w:shd w:val="clear" w:color="auto" w:fill="FFFFFF" w:themeFill="background1"/>
        </w:rPr>
        <w:t xml:space="preserve"> 0.33). </w:t>
      </w:r>
      <w:r w:rsidRPr="00313302">
        <w:rPr>
          <w:rFonts w:ascii="Garamond" w:hAnsi="Garamond" w:cs="ÍÉµ!"/>
          <w:color w:val="000000" w:themeColor="text1"/>
        </w:rPr>
        <w:t xml:space="preserve">This performance is particularly noteworthy given liberal response </w:t>
      </w:r>
      <w:r>
        <w:rPr>
          <w:rFonts w:ascii="Garamond" w:hAnsi="Garamond" w:cs="ÍÉµ!"/>
          <w:color w:val="000000" w:themeColor="text1"/>
        </w:rPr>
        <w:t>biases</w:t>
      </w:r>
      <w:r w:rsidRPr="00313302">
        <w:rPr>
          <w:rFonts w:ascii="Garamond" w:hAnsi="Garamond" w:cs="ÍÉµ!"/>
          <w:color w:val="000000" w:themeColor="text1"/>
        </w:rPr>
        <w:t xml:space="preserve"> demonstrated by an increased tendency to claim recognition compared to an unbiased observer (</w:t>
      </w:r>
      <w:r w:rsidRPr="009918E9">
        <w:rPr>
          <w:rFonts w:ascii="Garamond" w:hAnsi="Garamond" w:cs="ÍÉµ!"/>
          <w:i/>
          <w:iCs/>
          <w:color w:val="000000" w:themeColor="text1"/>
        </w:rPr>
        <w:t>M</w:t>
      </w:r>
      <w:r w:rsidRPr="009918E9">
        <w:rPr>
          <w:rFonts w:ascii="Garamond" w:hAnsi="Garamond" w:cs="ÍÉµ!"/>
          <w:color w:val="000000" w:themeColor="text1"/>
        </w:rPr>
        <w:t xml:space="preserve"> = -0.34, </w:t>
      </w:r>
      <w:r w:rsidRPr="009918E9">
        <w:rPr>
          <w:rFonts w:ascii="Garamond" w:hAnsi="Garamond" w:cs="ÍÉµ!"/>
          <w:i/>
          <w:iCs/>
          <w:color w:val="000000" w:themeColor="text1"/>
        </w:rPr>
        <w:t>SD</w:t>
      </w:r>
      <w:r w:rsidRPr="009918E9">
        <w:rPr>
          <w:rFonts w:ascii="Garamond" w:hAnsi="Garamond" w:cs="ÍÉµ!"/>
          <w:color w:val="000000" w:themeColor="text1"/>
        </w:rPr>
        <w:t xml:space="preserve"> = 0.19).</w:t>
      </w:r>
      <w:r w:rsidRPr="00313302">
        <w:rPr>
          <w:rFonts w:ascii="Garamond" w:hAnsi="Garamond" w:cs="ÍÉµ!"/>
          <w:color w:val="000000" w:themeColor="text1"/>
        </w:rPr>
        <w:t xml:space="preserve"> Alignment</w:t>
      </w:r>
      <w:r w:rsidRPr="00344965">
        <w:rPr>
          <w:rFonts w:ascii="Garamond" w:hAnsi="Garamond" w:cs="ÍÉµ!"/>
          <w:color w:val="000000" w:themeColor="text1"/>
        </w:rPr>
        <w:t xml:space="preserve"> </w:t>
      </w:r>
      <w:r w:rsidRPr="00313302">
        <w:rPr>
          <w:rFonts w:ascii="Garamond" w:hAnsi="Garamond" w:cs="ÍÉµ!"/>
          <w:color w:val="000000" w:themeColor="text1"/>
        </w:rPr>
        <w:t>between</w:t>
      </w:r>
      <w:r>
        <w:rPr>
          <w:rFonts w:ascii="Garamond" w:hAnsi="Garamond" w:cs="ÍÉµ!"/>
          <w:color w:val="000000" w:themeColor="text1"/>
        </w:rPr>
        <w:t xml:space="preserve"> </w:t>
      </w:r>
      <w:r w:rsidRPr="00313302">
        <w:rPr>
          <w:rFonts w:ascii="Garamond" w:hAnsi="Garamond" w:cs="ÍÉµ!"/>
          <w:color w:val="000000" w:themeColor="text1"/>
        </w:rPr>
        <w:t xml:space="preserve">effective discrimination </w:t>
      </w:r>
      <w:r>
        <w:rPr>
          <w:rFonts w:ascii="Garamond" w:hAnsi="Garamond" w:cs="ÍÉµ!"/>
          <w:color w:val="000000" w:themeColor="text1"/>
        </w:rPr>
        <w:t xml:space="preserve">and </w:t>
      </w:r>
      <w:r w:rsidRPr="00313302">
        <w:rPr>
          <w:rFonts w:ascii="Garamond" w:hAnsi="Garamond" w:cs="ÍÉµ!"/>
          <w:color w:val="000000" w:themeColor="text1"/>
        </w:rPr>
        <w:t>liberal respon</w:t>
      </w:r>
      <w:r>
        <w:rPr>
          <w:rFonts w:ascii="Garamond" w:hAnsi="Garamond" w:cs="ÍÉµ!"/>
          <w:color w:val="000000" w:themeColor="text1"/>
        </w:rPr>
        <w:t>ding</w:t>
      </w:r>
      <w:r w:rsidRPr="00313302">
        <w:rPr>
          <w:rFonts w:ascii="Garamond" w:hAnsi="Garamond" w:cs="ÍÉµ!"/>
          <w:color w:val="000000" w:themeColor="text1"/>
        </w:rPr>
        <w:t xml:space="preserve"> </w:t>
      </w:r>
      <w:r>
        <w:rPr>
          <w:rFonts w:ascii="Garamond" w:hAnsi="Garamond" w:cs="ÍÉµ!"/>
          <w:color w:val="000000" w:themeColor="text1"/>
        </w:rPr>
        <w:t>suggests</w:t>
      </w:r>
      <w:r w:rsidRPr="00313302">
        <w:rPr>
          <w:rFonts w:ascii="Garamond" w:hAnsi="Garamond" w:cs="ÍÉµ!"/>
          <w:color w:val="000000" w:themeColor="text1"/>
        </w:rPr>
        <w:t xml:space="preserve"> participants were metacognitively aware of their performance. However, we must </w:t>
      </w:r>
      <w:r>
        <w:rPr>
          <w:rFonts w:ascii="Garamond" w:hAnsi="Garamond" w:cs="ÍÉµ!"/>
          <w:color w:val="000000" w:themeColor="text1"/>
        </w:rPr>
        <w:t>evaluate</w:t>
      </w:r>
      <w:r w:rsidRPr="00313302">
        <w:rPr>
          <w:rFonts w:ascii="Garamond" w:hAnsi="Garamond" w:cs="ÍÉµ!"/>
          <w:color w:val="000000" w:themeColor="text1"/>
        </w:rPr>
        <w:t xml:space="preserve"> confidence judgements and metacognitive efficiency</w:t>
      </w:r>
      <w:r>
        <w:rPr>
          <w:rFonts w:ascii="Garamond" w:hAnsi="Garamond" w:cs="ÍÉµ!"/>
          <w:color w:val="000000" w:themeColor="text1"/>
        </w:rPr>
        <w:t xml:space="preserve"> </w:t>
      </w:r>
      <w:r w:rsidRPr="00313302">
        <w:rPr>
          <w:rFonts w:ascii="Garamond" w:hAnsi="Garamond" w:cs="ÍÉµ!"/>
          <w:color w:val="000000" w:themeColor="text1"/>
        </w:rPr>
        <w:t>to</w:t>
      </w:r>
      <w:r>
        <w:rPr>
          <w:rFonts w:ascii="Garamond" w:hAnsi="Garamond" w:cs="ÍÉµ!"/>
          <w:color w:val="000000" w:themeColor="text1"/>
        </w:rPr>
        <w:t xml:space="preserve"> confirm</w:t>
      </w:r>
      <w:r w:rsidRPr="00313302">
        <w:rPr>
          <w:rFonts w:ascii="Garamond" w:hAnsi="Garamond" w:cs="ÍÉµ!"/>
          <w:color w:val="000000" w:themeColor="text1"/>
        </w:rPr>
        <w:t xml:space="preserve"> this association.</w:t>
      </w:r>
    </w:p>
    <w:p w14:paraId="5B864657" w14:textId="77777777" w:rsidR="00AA2D6D" w:rsidRPr="00313302" w:rsidRDefault="00AA2D6D" w:rsidP="00AA2D6D">
      <w:pPr>
        <w:pStyle w:val="NoSpacing"/>
        <w:spacing w:line="480" w:lineRule="auto"/>
        <w:rPr>
          <w:rFonts w:ascii="Garamond" w:hAnsi="Garamond" w:cs="ÍÉµ!"/>
          <w:color w:val="000000" w:themeColor="text1"/>
        </w:rPr>
      </w:pPr>
    </w:p>
    <w:p w14:paraId="494563E0" w14:textId="77777777" w:rsidR="00AA2D6D" w:rsidRPr="00313302" w:rsidRDefault="00AA2D6D" w:rsidP="00AA2D6D">
      <w:pPr>
        <w:pStyle w:val="NoSpacing"/>
        <w:spacing w:line="480" w:lineRule="auto"/>
        <w:rPr>
          <w:rFonts w:ascii="Garamond" w:hAnsi="Garamond" w:cs="ÍÉµ!"/>
          <w:i/>
          <w:iCs/>
          <w:color w:val="000000" w:themeColor="text1"/>
        </w:rPr>
      </w:pPr>
      <w:r w:rsidRPr="009918E9">
        <w:rPr>
          <w:rFonts w:ascii="Garamond" w:hAnsi="Garamond" w:cs="ÍÉµ!"/>
          <w:i/>
          <w:iCs/>
          <w:color w:val="000000" w:themeColor="text1"/>
        </w:rPr>
        <w:t xml:space="preserve">Metamemory confidence judgements for items were metacognitively </w:t>
      </w:r>
      <w:proofErr w:type="gramStart"/>
      <w:r w:rsidRPr="009918E9">
        <w:rPr>
          <w:rFonts w:ascii="Garamond" w:hAnsi="Garamond" w:cs="ÍÉµ!"/>
          <w:i/>
          <w:iCs/>
          <w:color w:val="000000" w:themeColor="text1"/>
        </w:rPr>
        <w:t>inefficient</w:t>
      </w:r>
      <w:proofErr w:type="gramEnd"/>
    </w:p>
    <w:p w14:paraId="06157447" w14:textId="77777777" w:rsidR="00AA2D6D" w:rsidRPr="00313302" w:rsidRDefault="00AA2D6D" w:rsidP="00AA2D6D">
      <w:pPr>
        <w:pStyle w:val="NoSpacing"/>
        <w:spacing w:line="480" w:lineRule="auto"/>
        <w:rPr>
          <w:rFonts w:ascii="Garamond" w:hAnsi="Garamond"/>
          <w:color w:val="000000" w:themeColor="text1"/>
        </w:rPr>
      </w:pPr>
      <w:r w:rsidRPr="00313302">
        <w:rPr>
          <w:rFonts w:ascii="Garamond" w:hAnsi="Garamond" w:cs="ÍÉµ!"/>
          <w:color w:val="000000" w:themeColor="text1"/>
        </w:rPr>
        <w:tab/>
      </w:r>
      <w:r>
        <w:rPr>
          <w:rFonts w:ascii="Garamond" w:hAnsi="Garamond" w:cs="ÍÉµ!"/>
          <w:color w:val="000000" w:themeColor="text1"/>
        </w:rPr>
        <w:t>A</w:t>
      </w:r>
      <w:r w:rsidRPr="00313302">
        <w:rPr>
          <w:rFonts w:ascii="Garamond" w:hAnsi="Garamond" w:cs="ÍÉµ!"/>
          <w:color w:val="000000" w:themeColor="text1"/>
        </w:rPr>
        <w:t xml:space="preserve">verage confidence in our sample </w:t>
      </w:r>
      <w:r>
        <w:rPr>
          <w:rFonts w:ascii="Garamond" w:hAnsi="Garamond" w:cs="ÍÉµ!"/>
          <w:color w:val="000000" w:themeColor="text1"/>
        </w:rPr>
        <w:t>was</w:t>
      </w:r>
      <w:r w:rsidRPr="00313302">
        <w:rPr>
          <w:rFonts w:ascii="Garamond" w:hAnsi="Garamond" w:cs="ÍÉµ!"/>
          <w:color w:val="000000" w:themeColor="text1"/>
        </w:rPr>
        <w:t xml:space="preserve"> </w:t>
      </w:r>
      <w:r w:rsidRPr="00CB1752">
        <w:rPr>
          <w:rFonts w:ascii="Garamond" w:hAnsi="Garamond" w:cs="ÍÉµ!"/>
          <w:color w:val="000000" w:themeColor="text1"/>
        </w:rPr>
        <w:t>2.38 (</w:t>
      </w:r>
      <w:r w:rsidRPr="00CB1752">
        <w:rPr>
          <w:rFonts w:ascii="Garamond" w:hAnsi="Garamond" w:cs="ÍÉµ!"/>
          <w:i/>
          <w:iCs/>
          <w:color w:val="000000" w:themeColor="text1"/>
        </w:rPr>
        <w:t>SD</w:t>
      </w:r>
      <w:r w:rsidRPr="00CB1752">
        <w:rPr>
          <w:rFonts w:ascii="Garamond" w:hAnsi="Garamond" w:cs="ÍÉµ!"/>
          <w:color w:val="000000" w:themeColor="text1"/>
        </w:rPr>
        <w:t xml:space="preserve"> = 0.32).</w:t>
      </w:r>
      <w:r w:rsidRPr="00313302">
        <w:rPr>
          <w:rFonts w:ascii="Garamond" w:hAnsi="Garamond"/>
          <w:color w:val="000000" w:themeColor="text1"/>
        </w:rPr>
        <w:t xml:space="preserve"> Compared to the median of our confidence scale (2), this </w:t>
      </w:r>
      <w:r>
        <w:rPr>
          <w:rFonts w:ascii="Garamond" w:hAnsi="Garamond"/>
          <w:color w:val="000000" w:themeColor="text1"/>
        </w:rPr>
        <w:t>indicates</w:t>
      </w:r>
      <w:r w:rsidRPr="00313302">
        <w:rPr>
          <w:rFonts w:ascii="Garamond" w:hAnsi="Garamond"/>
          <w:color w:val="000000" w:themeColor="text1"/>
        </w:rPr>
        <w:t xml:space="preserve"> participants in our sample were overconfident. To </w:t>
      </w:r>
      <w:r>
        <w:rPr>
          <w:rFonts w:ascii="Garamond" w:hAnsi="Garamond"/>
          <w:color w:val="000000" w:themeColor="text1"/>
        </w:rPr>
        <w:t>evaluate</w:t>
      </w:r>
      <w:r w:rsidRPr="00313302">
        <w:rPr>
          <w:rFonts w:ascii="Garamond" w:hAnsi="Garamond"/>
          <w:color w:val="000000" w:themeColor="text1"/>
        </w:rPr>
        <w:t xml:space="preserve"> how </w:t>
      </w:r>
      <w:r w:rsidRPr="00313302">
        <w:rPr>
          <w:rFonts w:ascii="Garamond" w:hAnsi="Garamond" w:cs="Times New Roman"/>
          <w:color w:val="000000" w:themeColor="text1"/>
        </w:rPr>
        <w:t>well meta</w:t>
      </w:r>
      <w:r>
        <w:rPr>
          <w:rFonts w:ascii="Garamond" w:hAnsi="Garamond" w:cs="Times New Roman"/>
          <w:color w:val="000000" w:themeColor="text1"/>
        </w:rPr>
        <w:t>memory</w:t>
      </w:r>
      <w:r w:rsidRPr="00313302">
        <w:rPr>
          <w:rFonts w:ascii="Garamond" w:hAnsi="Garamond" w:cs="Times New Roman"/>
          <w:color w:val="000000" w:themeColor="text1"/>
        </w:rPr>
        <w:t xml:space="preserve"> confidence ratings align with performance</w:t>
      </w:r>
      <w:r w:rsidRPr="00313302">
        <w:rPr>
          <w:rFonts w:ascii="Garamond" w:hAnsi="Garamond"/>
          <w:color w:val="000000" w:themeColor="text1"/>
        </w:rPr>
        <w:t>, we hierarchically estimated metacognitive efficiency at the group level</w:t>
      </w:r>
      <w:r>
        <w:rPr>
          <w:rFonts w:ascii="Garamond" w:hAnsi="Garamond" w:cs="ÍÉµ!"/>
          <w:color w:val="000000" w:themeColor="text1"/>
        </w:rPr>
        <w:t xml:space="preserve"> while</w:t>
      </w:r>
      <w:r w:rsidRPr="00313302">
        <w:rPr>
          <w:rFonts w:ascii="Garamond" w:hAnsi="Garamond" w:cs="ÍÉµ!"/>
          <w:color w:val="000000" w:themeColor="text1"/>
        </w:rPr>
        <w:t xml:space="preserve"> taking into consideration uncertainty at the </w:t>
      </w:r>
      <w:r>
        <w:rPr>
          <w:rFonts w:ascii="Garamond" w:hAnsi="Garamond" w:cs="ÍÉµ!"/>
          <w:color w:val="000000" w:themeColor="text1"/>
        </w:rPr>
        <w:t>individual</w:t>
      </w:r>
      <w:r w:rsidRPr="00313302">
        <w:rPr>
          <w:rFonts w:ascii="Garamond" w:hAnsi="Garamond" w:cs="ÍÉµ!"/>
          <w:color w:val="000000" w:themeColor="text1"/>
        </w:rPr>
        <w:t xml:space="preserve"> level</w:t>
      </w:r>
      <w:r w:rsidRPr="00313302">
        <w:rPr>
          <w:rFonts w:ascii="Garamond" w:hAnsi="Garamond"/>
          <w:color w:val="000000" w:themeColor="text1"/>
        </w:rPr>
        <w:t xml:space="preserve">. </w:t>
      </w:r>
      <w:r>
        <w:rPr>
          <w:rFonts w:ascii="Garamond" w:hAnsi="Garamond"/>
          <w:color w:val="000000" w:themeColor="text1"/>
        </w:rPr>
        <w:t>M</w:t>
      </w:r>
      <w:r w:rsidRPr="00313302">
        <w:rPr>
          <w:rFonts w:ascii="Garamond" w:hAnsi="Garamond"/>
          <w:color w:val="000000" w:themeColor="text1"/>
        </w:rPr>
        <w:t>etacognitively ideal observers align confidence ratings with performance</w:t>
      </w:r>
      <w:r>
        <w:rPr>
          <w:rFonts w:ascii="Garamond" w:hAnsi="Garamond"/>
          <w:color w:val="000000" w:themeColor="text1"/>
        </w:rPr>
        <w:t xml:space="preserve"> and </w:t>
      </w:r>
      <w:r w:rsidRPr="00313302">
        <w:rPr>
          <w:rFonts w:ascii="Garamond" w:hAnsi="Garamond"/>
          <w:color w:val="000000" w:themeColor="text1"/>
        </w:rPr>
        <w:t xml:space="preserve">possess an M-ratio of 1. In our sample, metamemory confidence judgements were metacognitively </w:t>
      </w:r>
      <w:r w:rsidRPr="00313302">
        <w:rPr>
          <w:rFonts w:ascii="Garamond" w:hAnsi="Garamond"/>
          <w:color w:val="000000" w:themeColor="text1"/>
        </w:rPr>
        <w:lastRenderedPageBreak/>
        <w:t xml:space="preserve">inefficient </w:t>
      </w:r>
      <w:r w:rsidRPr="002577FD">
        <w:rPr>
          <w:rFonts w:ascii="Garamond" w:hAnsi="Garamond"/>
          <w:color w:val="000000" w:themeColor="text1"/>
        </w:rPr>
        <w:t>(</w:t>
      </w:r>
      <w:r w:rsidRPr="002577FD">
        <w:rPr>
          <w:rFonts w:ascii="Garamond" w:hAnsi="Garamond"/>
          <w:i/>
          <w:iCs/>
          <w:color w:val="000000" w:themeColor="text1"/>
        </w:rPr>
        <w:t>Median</w:t>
      </w:r>
      <w:r w:rsidRPr="002577FD">
        <w:rPr>
          <w:rFonts w:ascii="Garamond" w:hAnsi="Garamond"/>
          <w:color w:val="000000" w:themeColor="text1"/>
        </w:rPr>
        <w:t xml:space="preserve"> = 0.</w:t>
      </w:r>
      <w:r>
        <w:rPr>
          <w:rFonts w:ascii="Garamond" w:hAnsi="Garamond"/>
          <w:color w:val="000000" w:themeColor="text1"/>
        </w:rPr>
        <w:t>67</w:t>
      </w:r>
      <w:r w:rsidRPr="002577FD">
        <w:rPr>
          <w:rFonts w:ascii="Garamond" w:hAnsi="Garamond"/>
          <w:color w:val="000000" w:themeColor="text1"/>
        </w:rPr>
        <w:t>,</w:t>
      </w:r>
      <w:r w:rsidRPr="00313302">
        <w:rPr>
          <w:rFonts w:ascii="Garamond" w:hAnsi="Garamond" w:cs="ÍÉµ!"/>
          <w:color w:val="000000" w:themeColor="text1"/>
        </w:rPr>
        <w:t xml:space="preserve"> </w:t>
      </w:r>
      <w:r w:rsidRPr="00CB1752">
        <w:rPr>
          <w:rFonts w:ascii="Garamond" w:hAnsi="Garamond" w:cs="ÍÉµ!"/>
          <w:i/>
          <w:iCs/>
          <w:color w:val="000000" w:themeColor="text1"/>
        </w:rPr>
        <w:t>SD</w:t>
      </w:r>
      <w:r w:rsidRPr="00CB1752">
        <w:rPr>
          <w:rFonts w:ascii="Garamond" w:hAnsi="Garamond" w:cs="ÍÉµ!"/>
          <w:color w:val="000000" w:themeColor="text1"/>
        </w:rPr>
        <w:t xml:space="preserve"> = 0.32</w:t>
      </w:r>
      <w:r w:rsidRPr="00CB1752">
        <w:rPr>
          <w:rFonts w:ascii="Garamond" w:hAnsi="Garamond"/>
          <w:color w:val="000000" w:themeColor="text1"/>
        </w:rPr>
        <w:t>).</w:t>
      </w:r>
      <w:r w:rsidRPr="00313302">
        <w:rPr>
          <w:rFonts w:ascii="Garamond" w:hAnsi="Garamond"/>
          <w:color w:val="000000" w:themeColor="text1"/>
        </w:rPr>
        <w:t xml:space="preserve"> </w:t>
      </w:r>
      <w:r>
        <w:rPr>
          <w:rFonts w:ascii="Garamond" w:hAnsi="Garamond"/>
          <w:color w:val="000000" w:themeColor="text1"/>
        </w:rPr>
        <w:t>Considering</w:t>
      </w:r>
      <w:r w:rsidRPr="00313302">
        <w:rPr>
          <w:rFonts w:ascii="Garamond" w:hAnsi="Garamond"/>
          <w:color w:val="000000" w:themeColor="text1"/>
        </w:rPr>
        <w:t xml:space="preserve"> participant</w:t>
      </w:r>
      <w:r>
        <w:rPr>
          <w:rFonts w:ascii="Garamond" w:hAnsi="Garamond"/>
          <w:color w:val="000000" w:themeColor="text1"/>
        </w:rPr>
        <w:t>’</w:t>
      </w:r>
      <w:r w:rsidRPr="00313302">
        <w:rPr>
          <w:rFonts w:ascii="Garamond" w:hAnsi="Garamond"/>
          <w:color w:val="000000" w:themeColor="text1"/>
        </w:rPr>
        <w:t xml:space="preserve">s high discrimination sensitivity, this suggests metacognitive inefficiency </w:t>
      </w:r>
      <w:r>
        <w:rPr>
          <w:rFonts w:ascii="Garamond" w:hAnsi="Garamond"/>
          <w:color w:val="000000" w:themeColor="text1"/>
        </w:rPr>
        <w:t>stemmed from</w:t>
      </w:r>
      <w:r w:rsidRPr="00313302">
        <w:rPr>
          <w:rFonts w:ascii="Garamond" w:hAnsi="Garamond"/>
          <w:color w:val="000000" w:themeColor="text1"/>
        </w:rPr>
        <w:t xml:space="preserve"> overconfidence in performance.</w:t>
      </w:r>
    </w:p>
    <w:p w14:paraId="001A6A7D" w14:textId="77777777" w:rsidR="00AA2D6D" w:rsidRPr="00313302" w:rsidRDefault="00AA2D6D" w:rsidP="00AA2D6D">
      <w:pPr>
        <w:pStyle w:val="NoSpacing"/>
        <w:spacing w:line="480" w:lineRule="auto"/>
        <w:rPr>
          <w:rFonts w:ascii="Garamond" w:hAnsi="Garamond" w:cs="ÍÉµ!"/>
          <w:color w:val="000000" w:themeColor="text1"/>
        </w:rPr>
      </w:pPr>
    </w:p>
    <w:p w14:paraId="1073F4B6" w14:textId="77777777" w:rsidR="00AA2D6D" w:rsidRPr="00785AE0" w:rsidRDefault="00AA2D6D" w:rsidP="00AA2D6D">
      <w:pPr>
        <w:pStyle w:val="NoSpacing"/>
        <w:spacing w:line="480" w:lineRule="auto"/>
        <w:rPr>
          <w:rFonts w:ascii="Garamond" w:hAnsi="Garamond" w:cs="ÍÉµ!"/>
          <w:i/>
          <w:iCs/>
          <w:color w:val="000000" w:themeColor="text1"/>
        </w:rPr>
      </w:pPr>
      <w:r w:rsidRPr="009918E9">
        <w:rPr>
          <w:rFonts w:ascii="Garamond" w:hAnsi="Garamond" w:cs="ÍÉµ!"/>
          <w:i/>
          <w:iCs/>
          <w:color w:val="000000" w:themeColor="text1"/>
        </w:rPr>
        <w:t xml:space="preserve">Visual imagery and body awareness are not </w:t>
      </w:r>
      <w:r w:rsidRPr="004E5212">
        <w:rPr>
          <w:rFonts w:ascii="Garamond" w:hAnsi="Garamond" w:cs="ÍÉµ!"/>
          <w:i/>
          <w:iCs/>
          <w:color w:val="000000" w:themeColor="text1"/>
        </w:rPr>
        <w:t>associated with recognition</w:t>
      </w:r>
      <w:r w:rsidRPr="009918E9">
        <w:rPr>
          <w:rFonts w:ascii="Garamond" w:hAnsi="Garamond" w:cs="ÍÉµ!"/>
          <w:i/>
          <w:iCs/>
          <w:color w:val="000000" w:themeColor="text1"/>
        </w:rPr>
        <w:t xml:space="preserve"> or metacognitive </w:t>
      </w:r>
      <w:proofErr w:type="gramStart"/>
      <w:r w:rsidRPr="009918E9">
        <w:rPr>
          <w:rFonts w:ascii="Garamond" w:hAnsi="Garamond" w:cs="ÍÉµ!"/>
          <w:i/>
          <w:iCs/>
          <w:color w:val="000000" w:themeColor="text1"/>
        </w:rPr>
        <w:t>judgements</w:t>
      </w:r>
      <w:proofErr w:type="gramEnd"/>
    </w:p>
    <w:p w14:paraId="4B7F9F8B" w14:textId="77777777" w:rsidR="00AA2D6D" w:rsidRPr="008611F6" w:rsidRDefault="00AA2D6D" w:rsidP="00AA2D6D">
      <w:pPr>
        <w:pStyle w:val="NoSpacing"/>
        <w:spacing w:line="480" w:lineRule="auto"/>
        <w:rPr>
          <w:rFonts w:ascii="Garamond" w:hAnsi="Garamond" w:cs="ÍÉµ!"/>
          <w:i/>
          <w:iCs/>
          <w:color w:val="000000" w:themeColor="text1"/>
        </w:rPr>
      </w:pPr>
      <w:r w:rsidRPr="00785AE0">
        <w:rPr>
          <w:rFonts w:ascii="Garamond" w:hAnsi="Garamond" w:cs="ÍÉµ!"/>
          <w:color w:val="000000" w:themeColor="text1"/>
        </w:rPr>
        <w:tab/>
        <w:t xml:space="preserve">Our participants possessed a wide range of individual differences with respect to body awareness </w:t>
      </w:r>
      <w:r w:rsidRPr="00CB1752">
        <w:rPr>
          <w:rFonts w:ascii="Garamond" w:hAnsi="Garamond" w:cs="ÍÉµ!"/>
          <w:color w:val="000000" w:themeColor="text1"/>
        </w:rPr>
        <w:t>(</w:t>
      </w:r>
      <w:r w:rsidRPr="00CB1752">
        <w:rPr>
          <w:rFonts w:ascii="Garamond" w:hAnsi="Garamond" w:cs="ÍÉµ!"/>
          <w:i/>
          <w:iCs/>
          <w:color w:val="000000" w:themeColor="text1"/>
        </w:rPr>
        <w:t>M</w:t>
      </w:r>
      <w:r w:rsidRPr="00CB1752">
        <w:rPr>
          <w:rFonts w:ascii="Garamond" w:hAnsi="Garamond" w:cs="ÍÉµ!"/>
          <w:color w:val="000000" w:themeColor="text1"/>
        </w:rPr>
        <w:t xml:space="preserve"> = 61.81, </w:t>
      </w:r>
      <w:r w:rsidRPr="00CB1752">
        <w:rPr>
          <w:rFonts w:ascii="Garamond" w:hAnsi="Garamond" w:cs="ÍÉµ!"/>
          <w:i/>
          <w:iCs/>
          <w:color w:val="000000" w:themeColor="text1"/>
        </w:rPr>
        <w:t>SD</w:t>
      </w:r>
      <w:r w:rsidRPr="00CB1752">
        <w:rPr>
          <w:rFonts w:ascii="Garamond" w:hAnsi="Garamond" w:cs="ÍÉµ!"/>
          <w:color w:val="000000" w:themeColor="text1"/>
        </w:rPr>
        <w:t xml:space="preserve"> = 21.76, Range=28-110),</w:t>
      </w:r>
      <w:r w:rsidRPr="00785AE0">
        <w:rPr>
          <w:rFonts w:ascii="Garamond" w:hAnsi="Garamond" w:cs="ÍÉµ!"/>
          <w:color w:val="000000" w:themeColor="text1"/>
        </w:rPr>
        <w:t xml:space="preserve"> and visual imagery capabiliti</w:t>
      </w:r>
      <w:r w:rsidRPr="00CB1752">
        <w:rPr>
          <w:rFonts w:ascii="Garamond" w:hAnsi="Garamond" w:cs="ÍÉµ!"/>
          <w:color w:val="000000" w:themeColor="text1"/>
        </w:rPr>
        <w:t>es (</w:t>
      </w:r>
      <w:r w:rsidRPr="00CB1752">
        <w:rPr>
          <w:rFonts w:ascii="Garamond" w:hAnsi="Garamond" w:cs="ÍÉµ!"/>
          <w:i/>
          <w:iCs/>
          <w:color w:val="000000" w:themeColor="text1"/>
        </w:rPr>
        <w:t>M</w:t>
      </w:r>
      <w:r w:rsidRPr="00CB1752">
        <w:rPr>
          <w:rFonts w:ascii="Garamond" w:hAnsi="Garamond" w:cs="ÍÉµ!"/>
          <w:color w:val="000000" w:themeColor="text1"/>
        </w:rPr>
        <w:t xml:space="preserve"> = 57.48, </w:t>
      </w:r>
      <w:r w:rsidRPr="00CB1752">
        <w:rPr>
          <w:rFonts w:ascii="Garamond" w:hAnsi="Garamond" w:cs="ÍÉµ!"/>
          <w:i/>
          <w:iCs/>
          <w:color w:val="000000" w:themeColor="text1"/>
        </w:rPr>
        <w:t>SD</w:t>
      </w:r>
      <w:r w:rsidRPr="00CB1752">
        <w:rPr>
          <w:rFonts w:ascii="Garamond" w:hAnsi="Garamond" w:cs="ÍÉµ!"/>
          <w:color w:val="000000" w:themeColor="text1"/>
        </w:rPr>
        <w:t xml:space="preserve"> = 9.75, Range=35-80).</w:t>
      </w:r>
      <w:r w:rsidRPr="00785AE0">
        <w:rPr>
          <w:rFonts w:ascii="Garamond" w:hAnsi="Garamond" w:cs="ÍÉµ!"/>
          <w:color w:val="000000" w:themeColor="text1"/>
        </w:rPr>
        <w:t xml:space="preserve"> We investigated potential associations between </w:t>
      </w:r>
      <w:r>
        <w:rPr>
          <w:rFonts w:ascii="Garamond" w:hAnsi="Garamond" w:cs="ÍÉµ!"/>
          <w:color w:val="000000" w:themeColor="text1"/>
        </w:rPr>
        <w:t>SDT parameters</w:t>
      </w:r>
      <w:r w:rsidRPr="00785AE0">
        <w:rPr>
          <w:rFonts w:ascii="Garamond" w:hAnsi="Garamond" w:cs="ÍÉµ!"/>
          <w:color w:val="000000" w:themeColor="text1"/>
        </w:rPr>
        <w:t xml:space="preserve"> (c/d’) and these trait-level features for item memory to determine if individuals with greater awareness of their physical and mental processes leverage these capabilities </w:t>
      </w:r>
      <w:r>
        <w:rPr>
          <w:rFonts w:ascii="Garamond" w:hAnsi="Garamond" w:cs="ÍÉµ!"/>
          <w:color w:val="000000" w:themeColor="text1"/>
        </w:rPr>
        <w:t>in service of</w:t>
      </w:r>
      <w:r w:rsidRPr="00785AE0">
        <w:rPr>
          <w:rFonts w:ascii="Garamond" w:hAnsi="Garamond" w:cs="ÍÉµ!"/>
          <w:color w:val="000000" w:themeColor="text1"/>
        </w:rPr>
        <w:t xml:space="preserve"> recognition. </w:t>
      </w:r>
      <w:r>
        <w:rPr>
          <w:rFonts w:ascii="Garamond" w:hAnsi="Garamond" w:cs="ÍÉµ!"/>
          <w:color w:val="000000" w:themeColor="text1"/>
        </w:rPr>
        <w:t>Specifically</w:t>
      </w:r>
      <w:r w:rsidRPr="00785AE0">
        <w:rPr>
          <w:rFonts w:ascii="Garamond" w:hAnsi="Garamond" w:cs="ÍÉµ!"/>
          <w:color w:val="000000" w:themeColor="text1"/>
        </w:rPr>
        <w:t xml:space="preserve">, we leveraged Bayesian linear models with </w:t>
      </w:r>
      <w:r>
        <w:rPr>
          <w:rFonts w:ascii="Garamond" w:hAnsi="Garamond" w:cs="ÍÉµ!"/>
          <w:color w:val="000000" w:themeColor="text1"/>
        </w:rPr>
        <w:t>visual imagery and body awareness</w:t>
      </w:r>
      <w:r w:rsidRPr="00785AE0">
        <w:rPr>
          <w:rFonts w:ascii="Garamond" w:hAnsi="Garamond" w:cs="ÍÉµ!"/>
          <w:color w:val="000000" w:themeColor="text1"/>
        </w:rPr>
        <w:t xml:space="preserve"> as independent variable</w:t>
      </w:r>
      <w:r>
        <w:rPr>
          <w:rFonts w:ascii="Garamond" w:hAnsi="Garamond" w:cs="ÍÉµ!"/>
          <w:color w:val="000000" w:themeColor="text1"/>
        </w:rPr>
        <w:t>s</w:t>
      </w:r>
      <w:r w:rsidRPr="00785AE0">
        <w:rPr>
          <w:rFonts w:ascii="Garamond" w:hAnsi="Garamond" w:cs="ÍÉµ!"/>
          <w:color w:val="000000" w:themeColor="text1"/>
        </w:rPr>
        <w:t xml:space="preserve">, and </w:t>
      </w:r>
      <w:r>
        <w:rPr>
          <w:rFonts w:ascii="Garamond" w:hAnsi="Garamond" w:cs="ÍÉµ!"/>
          <w:color w:val="000000" w:themeColor="text1"/>
        </w:rPr>
        <w:t xml:space="preserve">SDT parameters d’ and c as our </w:t>
      </w:r>
      <w:r w:rsidRPr="00785AE0">
        <w:rPr>
          <w:rFonts w:ascii="Garamond" w:hAnsi="Garamond" w:cs="ÍÉµ!"/>
          <w:color w:val="000000" w:themeColor="text1"/>
        </w:rPr>
        <w:t>dependent variable</w:t>
      </w:r>
      <w:r>
        <w:rPr>
          <w:rFonts w:ascii="Garamond" w:hAnsi="Garamond" w:cs="ÍÉµ!"/>
          <w:color w:val="000000" w:themeColor="text1"/>
        </w:rPr>
        <w:t>s</w:t>
      </w:r>
      <w:r w:rsidRPr="00785AE0">
        <w:rPr>
          <w:rFonts w:ascii="Garamond" w:hAnsi="Garamond" w:cs="ÍÉµ!"/>
          <w:color w:val="000000" w:themeColor="text1"/>
        </w:rPr>
        <w:t xml:space="preserve">. </w:t>
      </w:r>
      <w:r>
        <w:rPr>
          <w:rFonts w:ascii="Garamond" w:hAnsi="Garamond" w:cs="ÍÉµ!"/>
          <w:color w:val="000000" w:themeColor="text1"/>
        </w:rPr>
        <w:t>There was a lack of evidence to support meaningful associations across all four associations (Supplementary Tables S26-S29). W</w:t>
      </w:r>
      <w:r w:rsidRPr="00785AE0">
        <w:rPr>
          <w:rFonts w:ascii="Garamond" w:hAnsi="Garamond" w:cs="ÍÉµ!"/>
          <w:color w:val="000000" w:themeColor="text1"/>
        </w:rPr>
        <w:t xml:space="preserve">e </w:t>
      </w:r>
      <w:r>
        <w:rPr>
          <w:rFonts w:ascii="Garamond" w:hAnsi="Garamond" w:cs="ÍÉµ!"/>
          <w:color w:val="000000" w:themeColor="text1"/>
        </w:rPr>
        <w:t>additionally</w:t>
      </w:r>
      <w:r w:rsidRPr="00785AE0">
        <w:rPr>
          <w:rFonts w:ascii="Garamond" w:hAnsi="Garamond" w:cs="ÍÉµ!"/>
          <w:color w:val="000000" w:themeColor="text1"/>
        </w:rPr>
        <w:t xml:space="preserve"> investigate</w:t>
      </w:r>
      <w:r>
        <w:rPr>
          <w:rFonts w:ascii="Garamond" w:hAnsi="Garamond" w:cs="ÍÉµ!"/>
          <w:color w:val="000000" w:themeColor="text1"/>
        </w:rPr>
        <w:t>d</w:t>
      </w:r>
      <w:r w:rsidRPr="00785AE0">
        <w:rPr>
          <w:rFonts w:ascii="Garamond" w:hAnsi="Garamond" w:cs="ÍÉµ!"/>
          <w:color w:val="000000" w:themeColor="text1"/>
        </w:rPr>
        <w:t xml:space="preserve"> whether </w:t>
      </w:r>
      <w:r>
        <w:rPr>
          <w:rFonts w:ascii="Garamond" w:hAnsi="Garamond" w:cs="ÍÉµ!"/>
          <w:color w:val="000000" w:themeColor="text1"/>
        </w:rPr>
        <w:t>visual imagery or body awareness</w:t>
      </w:r>
      <w:r w:rsidRPr="00785AE0">
        <w:rPr>
          <w:rFonts w:ascii="Garamond" w:hAnsi="Garamond" w:cs="ÍÉµ!"/>
          <w:color w:val="000000" w:themeColor="text1"/>
        </w:rPr>
        <w:t xml:space="preserve"> is associated with metacognitive efficiency. </w:t>
      </w:r>
      <w:r>
        <w:rPr>
          <w:rFonts w:ascii="Garamond" w:hAnsi="Garamond" w:cs="ÍÉµ!"/>
          <w:color w:val="000000" w:themeColor="text1"/>
        </w:rPr>
        <w:t>Specifically, w</w:t>
      </w:r>
      <w:r w:rsidRPr="00785AE0">
        <w:rPr>
          <w:rFonts w:ascii="Garamond" w:hAnsi="Garamond" w:cs="ÍÉµ!"/>
          <w:color w:val="000000" w:themeColor="text1"/>
        </w:rPr>
        <w:t>e follow</w:t>
      </w:r>
      <w:r>
        <w:rPr>
          <w:rFonts w:ascii="Garamond" w:hAnsi="Garamond" w:cs="ÍÉµ!"/>
          <w:color w:val="000000" w:themeColor="text1"/>
        </w:rPr>
        <w:t xml:space="preserve"> a</w:t>
      </w:r>
      <w:r w:rsidRPr="00785AE0">
        <w:rPr>
          <w:rFonts w:ascii="Garamond" w:hAnsi="Garamond" w:cs="ÍÉµ!"/>
          <w:color w:val="000000" w:themeColor="text1"/>
        </w:rPr>
        <w:t xml:space="preserve"> procedure </w:t>
      </w:r>
      <w:r>
        <w:rPr>
          <w:rFonts w:ascii="Garamond" w:hAnsi="Garamond" w:cs="ÍÉµ!"/>
          <w:color w:val="000000" w:themeColor="text1"/>
        </w:rPr>
        <w:t>from</w:t>
      </w:r>
      <w:r w:rsidRPr="00785AE0">
        <w:rPr>
          <w:rFonts w:ascii="Garamond" w:hAnsi="Garamond" w:cs="ÍÉµ!"/>
          <w:color w:val="000000" w:themeColor="text1"/>
        </w:rPr>
        <w:t xml:space="preserve"> previous research (</w:t>
      </w:r>
      <w:r w:rsidRPr="00785AE0">
        <w:rPr>
          <w:rFonts w:ascii="Garamond" w:hAnsi="Garamond" w:cs="Times New Roman"/>
          <w:color w:val="000000" w:themeColor="text1"/>
        </w:rPr>
        <w:t>Harrison, Garfinkel, et al. 2021</w:t>
      </w:r>
      <w:r w:rsidRPr="00785AE0">
        <w:rPr>
          <w:rFonts w:ascii="Garamond" w:hAnsi="Garamond" w:cs="ÍÉµ!"/>
          <w:color w:val="000000" w:themeColor="text1"/>
        </w:rPr>
        <w:t>) to conduct a hierarchical regression estimate of metacognitive efficiency where</w:t>
      </w:r>
      <w:r>
        <w:rPr>
          <w:rFonts w:ascii="Garamond" w:hAnsi="Garamond" w:cs="ÍÉµ!"/>
          <w:color w:val="000000" w:themeColor="text1"/>
        </w:rPr>
        <w:t xml:space="preserve"> participant’s</w:t>
      </w:r>
      <w:r w:rsidRPr="00785AE0">
        <w:rPr>
          <w:rFonts w:ascii="Garamond" w:hAnsi="Garamond" w:cs="ÍÉµ!"/>
          <w:color w:val="000000" w:themeColor="text1"/>
        </w:rPr>
        <w:t xml:space="preserve"> standardized </w:t>
      </w:r>
      <w:r>
        <w:rPr>
          <w:rFonts w:ascii="Garamond" w:hAnsi="Garamond" w:cs="ÍÉµ!"/>
          <w:color w:val="000000" w:themeColor="text1"/>
        </w:rPr>
        <w:t xml:space="preserve">visual imagery and body awareness subscale scores serve as our covariates of interest. </w:t>
      </w:r>
      <w:r w:rsidRPr="00785AE0">
        <w:rPr>
          <w:rFonts w:ascii="Garamond" w:hAnsi="Garamond" w:cs="ÍÉµ!"/>
          <w:color w:val="000000" w:themeColor="text1"/>
        </w:rPr>
        <w:t>This analysis concluded there is insufficient evidence to support an association between visual imagery and metacognitive efficiency with 89% confidence (</w:t>
      </w:r>
      <w:r w:rsidRPr="00785AE0">
        <w:rPr>
          <w:rFonts w:ascii="Garamond" w:hAnsi="Garamond"/>
          <w:i/>
          <w:iCs/>
          <w:color w:val="000000" w:themeColor="text1"/>
        </w:rPr>
        <w:t>Median</w:t>
      </w:r>
      <w:r w:rsidRPr="00785AE0">
        <w:rPr>
          <w:rFonts w:ascii="Garamond" w:hAnsi="Garamond"/>
          <w:color w:val="000000" w:themeColor="text1"/>
        </w:rPr>
        <w:t xml:space="preserve"> = </w:t>
      </w:r>
      <w:r>
        <w:rPr>
          <w:rFonts w:ascii="Garamond" w:hAnsi="Garamond"/>
          <w:color w:val="000000" w:themeColor="text1"/>
        </w:rPr>
        <w:t>-</w:t>
      </w:r>
      <w:r w:rsidRPr="00785AE0">
        <w:rPr>
          <w:rFonts w:ascii="Garamond" w:hAnsi="Garamond"/>
          <w:color w:val="000000" w:themeColor="text1"/>
        </w:rPr>
        <w:t>0.</w:t>
      </w:r>
      <w:r>
        <w:rPr>
          <w:rFonts w:ascii="Garamond" w:hAnsi="Garamond"/>
          <w:color w:val="000000" w:themeColor="text1"/>
        </w:rPr>
        <w:t>031</w:t>
      </w:r>
      <w:r w:rsidRPr="00785AE0">
        <w:rPr>
          <w:rFonts w:ascii="Garamond" w:hAnsi="Garamond"/>
          <w:color w:val="000000" w:themeColor="text1"/>
        </w:rPr>
        <w:t xml:space="preserve">, </w:t>
      </w:r>
      <w:r w:rsidRPr="00785AE0">
        <w:rPr>
          <w:rFonts w:ascii="Garamond" w:hAnsi="Garamond" w:cs="Times New Roman"/>
          <w:color w:val="000000" w:themeColor="text1"/>
        </w:rPr>
        <w:t>HDI</w:t>
      </w:r>
      <w:r w:rsidRPr="00785AE0">
        <w:rPr>
          <w:rFonts w:ascii="Garamond" w:hAnsi="Garamond" w:cs="Times New Roman"/>
          <w:color w:val="000000" w:themeColor="text1"/>
          <w:vertAlign w:val="subscript"/>
        </w:rPr>
        <w:t>89%</w:t>
      </w:r>
      <w:r w:rsidRPr="00785AE0">
        <w:rPr>
          <w:rFonts w:ascii="Garamond" w:hAnsi="Garamond" w:cs="Times New Roman"/>
          <w:color w:val="000000" w:themeColor="text1"/>
        </w:rPr>
        <w:t>[-0.</w:t>
      </w:r>
      <w:r>
        <w:rPr>
          <w:rFonts w:ascii="Garamond" w:hAnsi="Garamond" w:cs="Times New Roman"/>
          <w:color w:val="000000" w:themeColor="text1"/>
        </w:rPr>
        <w:t>11</w:t>
      </w:r>
      <w:r w:rsidRPr="00785AE0">
        <w:rPr>
          <w:rFonts w:ascii="Garamond" w:hAnsi="Garamond" w:cs="Times New Roman"/>
          <w:color w:val="000000" w:themeColor="text1"/>
        </w:rPr>
        <w:t xml:space="preserve"> 0.</w:t>
      </w:r>
      <w:r>
        <w:rPr>
          <w:rFonts w:ascii="Garamond" w:hAnsi="Garamond" w:cs="Times New Roman"/>
          <w:color w:val="000000" w:themeColor="text1"/>
        </w:rPr>
        <w:t>06</w:t>
      </w:r>
      <w:r w:rsidRPr="00785AE0">
        <w:rPr>
          <w:rFonts w:ascii="Garamond" w:hAnsi="Garamond" w:cs="Times New Roman"/>
          <w:color w:val="000000" w:themeColor="text1"/>
        </w:rPr>
        <w:t>])</w:t>
      </w:r>
      <w:r>
        <w:rPr>
          <w:rFonts w:ascii="Garamond" w:hAnsi="Garamond" w:cs="Times New Roman"/>
          <w:color w:val="000000" w:themeColor="text1"/>
        </w:rPr>
        <w:t xml:space="preserve">, </w:t>
      </w:r>
      <w:r>
        <w:rPr>
          <w:rFonts w:ascii="Garamond" w:hAnsi="Garamond" w:cs="ÍÉµ!"/>
          <w:color w:val="000000" w:themeColor="text1"/>
        </w:rPr>
        <w:t xml:space="preserve">and </w:t>
      </w:r>
      <w:r w:rsidRPr="00785AE0">
        <w:rPr>
          <w:rFonts w:ascii="Garamond" w:hAnsi="Garamond" w:cs="ÍÉµ!"/>
          <w:color w:val="000000" w:themeColor="text1"/>
        </w:rPr>
        <w:t xml:space="preserve">insufficient evidence to support an association between </w:t>
      </w:r>
      <w:r>
        <w:rPr>
          <w:rFonts w:ascii="Garamond" w:hAnsi="Garamond" w:cs="ÍÉµ!"/>
          <w:color w:val="000000" w:themeColor="text1"/>
        </w:rPr>
        <w:t>body awareness</w:t>
      </w:r>
      <w:r w:rsidRPr="00785AE0">
        <w:rPr>
          <w:rFonts w:ascii="Garamond" w:hAnsi="Garamond" w:cs="ÍÉµ!"/>
          <w:color w:val="000000" w:themeColor="text1"/>
        </w:rPr>
        <w:t xml:space="preserve"> and metacognitive efficiency with 89% confidence (</w:t>
      </w:r>
      <w:r w:rsidRPr="00785AE0">
        <w:rPr>
          <w:rFonts w:ascii="Garamond" w:hAnsi="Garamond"/>
          <w:i/>
          <w:iCs/>
          <w:color w:val="000000" w:themeColor="text1"/>
        </w:rPr>
        <w:t>Median</w:t>
      </w:r>
      <w:r w:rsidRPr="00785AE0">
        <w:rPr>
          <w:rFonts w:ascii="Garamond" w:hAnsi="Garamond"/>
          <w:color w:val="000000" w:themeColor="text1"/>
        </w:rPr>
        <w:t xml:space="preserve"> = </w:t>
      </w:r>
      <w:r>
        <w:rPr>
          <w:rFonts w:ascii="Garamond" w:hAnsi="Garamond"/>
          <w:color w:val="000000" w:themeColor="text1"/>
        </w:rPr>
        <w:t>-</w:t>
      </w:r>
      <w:r w:rsidRPr="00785AE0">
        <w:rPr>
          <w:rFonts w:ascii="Garamond" w:hAnsi="Garamond"/>
          <w:color w:val="000000" w:themeColor="text1"/>
        </w:rPr>
        <w:t>0.</w:t>
      </w:r>
      <w:r>
        <w:rPr>
          <w:rFonts w:ascii="Garamond" w:hAnsi="Garamond"/>
          <w:color w:val="000000" w:themeColor="text1"/>
        </w:rPr>
        <w:t>059</w:t>
      </w:r>
      <w:r w:rsidRPr="00785AE0">
        <w:rPr>
          <w:rFonts w:ascii="Garamond" w:hAnsi="Garamond"/>
          <w:color w:val="000000" w:themeColor="text1"/>
        </w:rPr>
        <w:t xml:space="preserve">, </w:t>
      </w:r>
      <w:r w:rsidRPr="00785AE0">
        <w:rPr>
          <w:rFonts w:ascii="Garamond" w:hAnsi="Garamond" w:cs="Times New Roman"/>
          <w:color w:val="000000" w:themeColor="text1"/>
        </w:rPr>
        <w:t>HDI</w:t>
      </w:r>
      <w:r w:rsidRPr="00785AE0">
        <w:rPr>
          <w:rFonts w:ascii="Garamond" w:hAnsi="Garamond" w:cs="Times New Roman"/>
          <w:color w:val="000000" w:themeColor="text1"/>
          <w:vertAlign w:val="subscript"/>
        </w:rPr>
        <w:t>89%</w:t>
      </w:r>
      <w:r w:rsidRPr="00785AE0">
        <w:rPr>
          <w:rFonts w:ascii="Garamond" w:hAnsi="Garamond" w:cs="Times New Roman"/>
          <w:color w:val="000000" w:themeColor="text1"/>
        </w:rPr>
        <w:t>[-0.</w:t>
      </w:r>
      <w:r>
        <w:rPr>
          <w:rFonts w:ascii="Garamond" w:hAnsi="Garamond" w:cs="Times New Roman"/>
          <w:color w:val="000000" w:themeColor="text1"/>
        </w:rPr>
        <w:t>15</w:t>
      </w:r>
      <w:r w:rsidRPr="00785AE0">
        <w:rPr>
          <w:rFonts w:ascii="Garamond" w:hAnsi="Garamond" w:cs="Times New Roman"/>
          <w:color w:val="000000" w:themeColor="text1"/>
        </w:rPr>
        <w:t>, 0.</w:t>
      </w:r>
      <w:r>
        <w:rPr>
          <w:rFonts w:ascii="Garamond" w:hAnsi="Garamond" w:cs="Times New Roman"/>
          <w:color w:val="000000" w:themeColor="text1"/>
        </w:rPr>
        <w:t>029</w:t>
      </w:r>
      <w:r w:rsidRPr="00785AE0">
        <w:rPr>
          <w:rFonts w:ascii="Garamond" w:hAnsi="Garamond" w:cs="Times New Roman"/>
          <w:color w:val="000000" w:themeColor="text1"/>
        </w:rPr>
        <w:t>])</w:t>
      </w:r>
      <w:r w:rsidRPr="00785AE0">
        <w:rPr>
          <w:rFonts w:ascii="Garamond" w:hAnsi="Garamond" w:cs="ÍÉµ!"/>
          <w:color w:val="000000" w:themeColor="text1"/>
        </w:rPr>
        <w:t>. Therefore, th</w:t>
      </w:r>
      <w:r>
        <w:rPr>
          <w:rFonts w:ascii="Garamond" w:hAnsi="Garamond" w:cs="ÍÉµ!"/>
          <w:color w:val="000000" w:themeColor="text1"/>
        </w:rPr>
        <w:t>e</w:t>
      </w:r>
      <w:r w:rsidRPr="00785AE0">
        <w:rPr>
          <w:rFonts w:ascii="Garamond" w:hAnsi="Garamond" w:cs="ÍÉµ!"/>
          <w:color w:val="000000" w:themeColor="text1"/>
        </w:rPr>
        <w:t xml:space="preserve"> evidence </w:t>
      </w:r>
      <w:r>
        <w:rPr>
          <w:rFonts w:ascii="Garamond" w:hAnsi="Garamond" w:cs="ÍÉµ!"/>
          <w:color w:val="000000" w:themeColor="text1"/>
        </w:rPr>
        <w:t xml:space="preserve">indicates </w:t>
      </w:r>
      <w:r w:rsidRPr="00785AE0">
        <w:rPr>
          <w:rFonts w:ascii="Garamond" w:hAnsi="Garamond" w:cs="ÍÉµ!"/>
          <w:color w:val="000000" w:themeColor="text1"/>
        </w:rPr>
        <w:t xml:space="preserve">that </w:t>
      </w:r>
      <w:r>
        <w:rPr>
          <w:rFonts w:ascii="Garamond" w:hAnsi="Garamond" w:cs="ÍÉµ!"/>
          <w:color w:val="000000" w:themeColor="text1"/>
        </w:rPr>
        <w:t xml:space="preserve">neither </w:t>
      </w:r>
      <w:r w:rsidRPr="00785AE0">
        <w:rPr>
          <w:rFonts w:ascii="Garamond" w:hAnsi="Garamond" w:cs="ÍÉµ!"/>
          <w:color w:val="000000" w:themeColor="text1"/>
        </w:rPr>
        <w:t xml:space="preserve">visual imagery </w:t>
      </w:r>
      <w:r>
        <w:rPr>
          <w:rFonts w:ascii="Garamond" w:hAnsi="Garamond" w:cs="ÍÉµ!"/>
          <w:color w:val="000000" w:themeColor="text1"/>
        </w:rPr>
        <w:t xml:space="preserve">nor body awareness </w:t>
      </w:r>
      <w:r w:rsidRPr="00785AE0">
        <w:rPr>
          <w:rFonts w:ascii="Garamond" w:hAnsi="Garamond" w:cs="ÍÉµ!"/>
          <w:color w:val="000000" w:themeColor="text1"/>
        </w:rPr>
        <w:t>is positively associated with</w:t>
      </w:r>
      <w:r w:rsidRPr="008611F6">
        <w:rPr>
          <w:rFonts w:ascii="Garamond" w:hAnsi="Garamond" w:cs="ÍÉµ!"/>
          <w:i/>
          <w:iCs/>
          <w:color w:val="000000" w:themeColor="text1"/>
        </w:rPr>
        <w:t xml:space="preserve"> </w:t>
      </w:r>
      <w:r w:rsidRPr="008611F6">
        <w:rPr>
          <w:rFonts w:ascii="Garamond" w:hAnsi="Garamond" w:cs="ÍÉµ!"/>
          <w:color w:val="000000" w:themeColor="text1"/>
        </w:rPr>
        <w:t>recognition or metacognitive judgements</w:t>
      </w:r>
      <w:r>
        <w:rPr>
          <w:rFonts w:ascii="Garamond" w:hAnsi="Garamond" w:cs="ÍÉµ!"/>
          <w:i/>
          <w:iCs/>
          <w:color w:val="000000" w:themeColor="text1"/>
        </w:rPr>
        <w:t xml:space="preserve"> </w:t>
      </w:r>
      <w:r w:rsidRPr="00785AE0">
        <w:rPr>
          <w:rFonts w:ascii="Garamond" w:hAnsi="Garamond" w:cs="ÍÉµ!"/>
          <w:color w:val="000000" w:themeColor="text1"/>
        </w:rPr>
        <w:t xml:space="preserve">for </w:t>
      </w:r>
      <w:r>
        <w:rPr>
          <w:rFonts w:ascii="Garamond" w:hAnsi="Garamond" w:cs="ÍÉµ!"/>
          <w:color w:val="000000" w:themeColor="text1"/>
        </w:rPr>
        <w:t>items.</w:t>
      </w:r>
    </w:p>
    <w:p w14:paraId="7A186CE4" w14:textId="77777777" w:rsidR="00AA2D6D" w:rsidRPr="00313302" w:rsidRDefault="00AA2D6D" w:rsidP="00AA2D6D">
      <w:pPr>
        <w:pStyle w:val="NoSpacing"/>
        <w:spacing w:line="480" w:lineRule="auto"/>
        <w:rPr>
          <w:rFonts w:ascii="Garamond" w:hAnsi="Garamond" w:cs="ÍÉµ!"/>
          <w:color w:val="000000" w:themeColor="text1"/>
        </w:rPr>
      </w:pPr>
    </w:p>
    <w:p w14:paraId="16167199" w14:textId="77777777" w:rsidR="00AA2D6D" w:rsidRPr="00313302" w:rsidRDefault="00AA2D6D" w:rsidP="00AA2D6D">
      <w:pPr>
        <w:pStyle w:val="NoSpacing"/>
        <w:spacing w:line="480" w:lineRule="auto"/>
        <w:rPr>
          <w:rFonts w:ascii="Garamond" w:hAnsi="Garamond" w:cs="ÍÉµ!"/>
          <w:i/>
          <w:iCs/>
          <w:color w:val="000000" w:themeColor="text1"/>
        </w:rPr>
      </w:pPr>
      <w:r w:rsidRPr="004E5212">
        <w:rPr>
          <w:rFonts w:ascii="Garamond" w:hAnsi="Garamond" w:cs="ÍÉµ!"/>
          <w:i/>
          <w:iCs/>
          <w:color w:val="000000" w:themeColor="text1"/>
        </w:rPr>
        <w:t>Recognition judgements for negatively valenced items are more conservative, and sensitive, than for neutral</w:t>
      </w:r>
      <w:r w:rsidRPr="00313302">
        <w:rPr>
          <w:rFonts w:ascii="Garamond" w:hAnsi="Garamond" w:cs="ÍÉµ!"/>
          <w:i/>
          <w:iCs/>
          <w:color w:val="000000" w:themeColor="text1"/>
        </w:rPr>
        <w:t xml:space="preserve"> </w:t>
      </w:r>
    </w:p>
    <w:p w14:paraId="7610BD57" w14:textId="77777777" w:rsidR="00AA2D6D" w:rsidRPr="00313302" w:rsidRDefault="00AA2D6D" w:rsidP="00AA2D6D">
      <w:pPr>
        <w:pStyle w:val="NoSpacing"/>
        <w:spacing w:line="480" w:lineRule="auto"/>
        <w:rPr>
          <w:rFonts w:ascii="Garamond" w:hAnsi="Garamond" w:cs="ÍÉµ!"/>
          <w:color w:val="000000" w:themeColor="text1"/>
        </w:rPr>
      </w:pPr>
      <w:r w:rsidRPr="00313302">
        <w:rPr>
          <w:rFonts w:ascii="Garamond" w:hAnsi="Garamond" w:cs="ÍÉµ!"/>
          <w:color w:val="000000" w:themeColor="text1"/>
        </w:rPr>
        <w:lastRenderedPageBreak/>
        <w:tab/>
        <w:t xml:space="preserve">Recognition judgments were more sensitive </w:t>
      </w:r>
      <w:r w:rsidRPr="00CB1752">
        <w:rPr>
          <w:rFonts w:ascii="Garamond" w:hAnsi="Garamond" w:cs="ÍÉµ!"/>
          <w:color w:val="000000" w:themeColor="text1"/>
        </w:rPr>
        <w:t xml:space="preserve">(d’: </w:t>
      </w:r>
      <w:r w:rsidRPr="00CB1752">
        <w:rPr>
          <w:rFonts w:ascii="Garamond" w:hAnsi="Garamond" w:cs="ÍÉµ!"/>
          <w:i/>
          <w:iCs/>
          <w:color w:val="000000" w:themeColor="text1"/>
        </w:rPr>
        <w:t>M</w:t>
      </w:r>
      <w:r w:rsidRPr="00CB1752">
        <w:rPr>
          <w:rFonts w:ascii="Garamond" w:hAnsi="Garamond" w:cs="ÍÉµ!"/>
          <w:color w:val="000000" w:themeColor="text1"/>
        </w:rPr>
        <w:t xml:space="preserve">=2.43, </w:t>
      </w:r>
      <w:r w:rsidRPr="00CB1752">
        <w:rPr>
          <w:rFonts w:ascii="Garamond" w:hAnsi="Garamond" w:cs="ÍÉµ!"/>
          <w:i/>
          <w:iCs/>
          <w:color w:val="000000" w:themeColor="text1"/>
        </w:rPr>
        <w:t>SD</w:t>
      </w:r>
      <w:r w:rsidRPr="00CB1752">
        <w:rPr>
          <w:rFonts w:ascii="Garamond" w:hAnsi="Garamond" w:cs="ÍÉµ!"/>
          <w:color w:val="000000" w:themeColor="text1"/>
        </w:rPr>
        <w:t>=0.81),</w:t>
      </w:r>
      <w:r w:rsidRPr="00313302">
        <w:rPr>
          <w:rFonts w:ascii="Garamond" w:hAnsi="Garamond" w:cs="ÍÉµ!"/>
          <w:color w:val="000000" w:themeColor="text1"/>
        </w:rPr>
        <w:t xml:space="preserve"> and conservative </w:t>
      </w:r>
      <w:r w:rsidRPr="00CB1752">
        <w:rPr>
          <w:rFonts w:ascii="Garamond" w:hAnsi="Garamond" w:cs="ÍÉµ!"/>
          <w:color w:val="000000" w:themeColor="text1"/>
        </w:rPr>
        <w:t xml:space="preserve">(c: </w:t>
      </w:r>
      <w:r w:rsidRPr="00CB1752">
        <w:rPr>
          <w:rFonts w:ascii="Garamond" w:hAnsi="Garamond" w:cs="ÍÉµ!"/>
          <w:i/>
          <w:iCs/>
          <w:color w:val="000000" w:themeColor="text1"/>
        </w:rPr>
        <w:t>M</w:t>
      </w:r>
      <w:r w:rsidRPr="00CB1752">
        <w:rPr>
          <w:rFonts w:ascii="Garamond" w:hAnsi="Garamond" w:cs="ÍÉµ!"/>
          <w:color w:val="000000" w:themeColor="text1"/>
        </w:rPr>
        <w:t xml:space="preserve">=-0.2, </w:t>
      </w:r>
      <w:r w:rsidRPr="00CB1752">
        <w:rPr>
          <w:rFonts w:ascii="Garamond" w:hAnsi="Garamond" w:cs="ÍÉµ!"/>
          <w:i/>
          <w:iCs/>
          <w:color w:val="000000" w:themeColor="text1"/>
        </w:rPr>
        <w:t>SD</w:t>
      </w:r>
      <w:r w:rsidRPr="00CB1752">
        <w:rPr>
          <w:rFonts w:ascii="Garamond" w:hAnsi="Garamond" w:cs="ÍÉµ!"/>
          <w:color w:val="000000" w:themeColor="text1"/>
        </w:rPr>
        <w:t>=0.29)</w:t>
      </w:r>
      <w:r w:rsidRPr="00313302">
        <w:rPr>
          <w:rFonts w:ascii="Garamond" w:hAnsi="Garamond" w:cs="ÍÉµ!"/>
          <w:color w:val="000000" w:themeColor="text1"/>
        </w:rPr>
        <w:t xml:space="preserve"> for negatively valenced items compared to neutral </w:t>
      </w:r>
      <w:r w:rsidRPr="00CB1752">
        <w:rPr>
          <w:rFonts w:ascii="Garamond" w:hAnsi="Garamond" w:cs="ÍÉµ!"/>
          <w:color w:val="000000" w:themeColor="text1"/>
        </w:rPr>
        <w:t xml:space="preserve">(d’: </w:t>
      </w:r>
      <w:r w:rsidRPr="00CB1752">
        <w:rPr>
          <w:rFonts w:ascii="Garamond" w:hAnsi="Garamond" w:cs="ÍÉµ!"/>
          <w:i/>
          <w:iCs/>
          <w:color w:val="000000" w:themeColor="text1"/>
        </w:rPr>
        <w:t>M</w:t>
      </w:r>
      <w:r w:rsidRPr="00CB1752">
        <w:rPr>
          <w:rFonts w:ascii="Garamond" w:hAnsi="Garamond" w:cs="ÍÉµ!"/>
          <w:color w:val="000000" w:themeColor="text1"/>
        </w:rPr>
        <w:t>=2.04</w:t>
      </w:r>
      <w:r w:rsidRPr="00CB1752">
        <w:rPr>
          <w:rFonts w:ascii="Garamond" w:hAnsi="Garamond" w:cs="ÍÉµ!"/>
          <w:i/>
          <w:iCs/>
          <w:color w:val="000000" w:themeColor="text1"/>
        </w:rPr>
        <w:t>, SD</w:t>
      </w:r>
      <w:r w:rsidRPr="00CB1752">
        <w:rPr>
          <w:rFonts w:ascii="Garamond" w:hAnsi="Garamond" w:cs="ÍÉµ!"/>
          <w:color w:val="000000" w:themeColor="text1"/>
        </w:rPr>
        <w:t>=0.46</w:t>
      </w:r>
      <w:r w:rsidRPr="00CB1752">
        <w:rPr>
          <w:rFonts w:ascii="Garamond" w:hAnsi="Garamond" w:cs="ÍÉµ!"/>
          <w:i/>
          <w:iCs/>
          <w:color w:val="000000" w:themeColor="text1"/>
        </w:rPr>
        <w:t xml:space="preserve">; </w:t>
      </w:r>
      <w:r w:rsidRPr="00CB1752">
        <w:rPr>
          <w:rFonts w:ascii="Garamond" w:hAnsi="Garamond" w:cs="ÍÉµ!"/>
          <w:color w:val="000000" w:themeColor="text1"/>
        </w:rPr>
        <w:t xml:space="preserve">c: </w:t>
      </w:r>
      <w:r w:rsidRPr="00CB1752">
        <w:rPr>
          <w:rFonts w:ascii="Garamond" w:hAnsi="Garamond" w:cs="ÍÉµ!"/>
          <w:i/>
          <w:iCs/>
          <w:color w:val="000000" w:themeColor="text1"/>
        </w:rPr>
        <w:t>M</w:t>
      </w:r>
      <w:r w:rsidRPr="00CB1752">
        <w:rPr>
          <w:rFonts w:ascii="Garamond" w:hAnsi="Garamond" w:cs="ÍÉµ!"/>
          <w:color w:val="000000" w:themeColor="text1"/>
        </w:rPr>
        <w:t xml:space="preserve">=-0.44, </w:t>
      </w:r>
      <w:r w:rsidRPr="00CB1752">
        <w:rPr>
          <w:rFonts w:ascii="Garamond" w:hAnsi="Garamond" w:cs="ÍÉµ!"/>
          <w:i/>
          <w:iCs/>
          <w:color w:val="000000" w:themeColor="text1"/>
        </w:rPr>
        <w:t>SD</w:t>
      </w:r>
      <w:r w:rsidRPr="00CB1752">
        <w:rPr>
          <w:rFonts w:ascii="Garamond" w:hAnsi="Garamond" w:cs="ÍÉµ!"/>
          <w:color w:val="000000" w:themeColor="text1"/>
        </w:rPr>
        <w:t>=0.31).</w:t>
      </w:r>
      <w:r w:rsidRPr="00313302">
        <w:rPr>
          <w:rFonts w:ascii="Garamond" w:hAnsi="Garamond" w:cs="ÍÉµ!"/>
          <w:color w:val="000000" w:themeColor="text1"/>
        </w:rPr>
        <w:t xml:space="preserve"> </w:t>
      </w:r>
      <w:r>
        <w:rPr>
          <w:rFonts w:ascii="Garamond" w:hAnsi="Garamond" w:cs="ÍÉµ!"/>
          <w:color w:val="000000" w:themeColor="text1"/>
        </w:rPr>
        <w:t>W</w:t>
      </w:r>
      <w:r w:rsidRPr="00313302">
        <w:rPr>
          <w:rFonts w:ascii="Garamond" w:hAnsi="Garamond" w:cs="ÍÉµ!"/>
          <w:color w:val="000000" w:themeColor="text1"/>
        </w:rPr>
        <w:t xml:space="preserve">e can be at least 89% </w:t>
      </w:r>
      <w:r>
        <w:rPr>
          <w:rFonts w:ascii="Garamond" w:hAnsi="Garamond" w:cs="ÍÉµ!"/>
          <w:color w:val="000000" w:themeColor="text1"/>
        </w:rPr>
        <w:t>certain</w:t>
      </w:r>
      <w:r w:rsidRPr="00313302">
        <w:rPr>
          <w:rFonts w:ascii="Garamond" w:hAnsi="Garamond" w:cs="ÍÉµ!"/>
          <w:color w:val="000000" w:themeColor="text1"/>
        </w:rPr>
        <w:t xml:space="preserve"> that discrimination performance meaningfully differs across valence </w:t>
      </w:r>
      <w:r w:rsidRPr="00CB1752">
        <w:rPr>
          <w:rFonts w:ascii="Garamond" w:hAnsi="Garamond" w:cs="ÍÉµ!"/>
          <w:color w:val="000000" w:themeColor="text1"/>
        </w:rPr>
        <w:t>(</w:t>
      </w:r>
      <w:r w:rsidRPr="00CB1752">
        <w:rPr>
          <w:rFonts w:ascii="Garamond" w:hAnsi="Garamond" w:cs="ÍÉµ!"/>
          <w:i/>
          <w:iCs/>
          <w:color w:val="000000" w:themeColor="text1"/>
        </w:rPr>
        <w:t xml:space="preserve">M </w:t>
      </w:r>
      <w:r w:rsidRPr="00CB1752">
        <w:rPr>
          <w:rFonts w:ascii="Garamond" w:hAnsi="Garamond" w:cs="ÍÉµ!"/>
          <w:color w:val="000000" w:themeColor="text1"/>
        </w:rPr>
        <w:t xml:space="preserve">= 0.38, </w:t>
      </w:r>
      <w:r w:rsidRPr="00CB1752">
        <w:rPr>
          <w:rFonts w:ascii="Garamond" w:hAnsi="Garamond" w:cs="ÍÉµ!"/>
          <w:i/>
          <w:iCs/>
          <w:color w:val="000000" w:themeColor="text1"/>
        </w:rPr>
        <w:t>HDI</w:t>
      </w:r>
      <w:r w:rsidRPr="00CB1752">
        <w:rPr>
          <w:rFonts w:ascii="Garamond" w:hAnsi="Garamond" w:cs="ÍÉµ!"/>
          <w:i/>
          <w:iCs/>
          <w:color w:val="000000" w:themeColor="text1"/>
          <w:vertAlign w:val="subscript"/>
        </w:rPr>
        <w:t xml:space="preserve">89% </w:t>
      </w:r>
      <w:r w:rsidRPr="00CB1752">
        <w:rPr>
          <w:rFonts w:ascii="Garamond" w:hAnsi="Garamond" w:cs="ÍÉµ!"/>
          <w:color w:val="000000" w:themeColor="text1"/>
        </w:rPr>
        <w:t>= [0.22, 0.54]) with a 100% probability</w:t>
      </w:r>
      <w:r w:rsidRPr="00313302">
        <w:rPr>
          <w:rFonts w:ascii="Garamond" w:hAnsi="Garamond" w:cs="ÍÉµ!"/>
          <w:color w:val="000000" w:themeColor="text1"/>
        </w:rPr>
        <w:t xml:space="preserve"> of being </w:t>
      </w:r>
      <w:r>
        <w:rPr>
          <w:rFonts w:ascii="Garamond" w:hAnsi="Garamond" w:cs="ÍÉµ!"/>
          <w:color w:val="000000" w:themeColor="text1"/>
        </w:rPr>
        <w:t>higher</w:t>
      </w:r>
      <w:r w:rsidRPr="00313302">
        <w:rPr>
          <w:rFonts w:ascii="Garamond" w:hAnsi="Garamond" w:cs="ÍÉµ!"/>
          <w:color w:val="000000" w:themeColor="text1"/>
        </w:rPr>
        <w:t xml:space="preserve"> for </w:t>
      </w:r>
      <w:r>
        <w:rPr>
          <w:rFonts w:ascii="Garamond" w:hAnsi="Garamond" w:cs="ÍÉµ!"/>
          <w:color w:val="000000" w:themeColor="text1"/>
        </w:rPr>
        <w:t>negatively</w:t>
      </w:r>
      <w:r w:rsidRPr="00313302">
        <w:rPr>
          <w:rFonts w:ascii="Garamond" w:hAnsi="Garamond" w:cs="ÍÉµ!"/>
          <w:color w:val="000000" w:themeColor="text1"/>
        </w:rPr>
        <w:t xml:space="preserve"> valenced items, and response bias meaningfully differs across valence </w:t>
      </w:r>
      <w:r w:rsidRPr="00CB1752">
        <w:rPr>
          <w:rFonts w:ascii="Garamond" w:hAnsi="Garamond" w:cs="ÍÉµ!"/>
          <w:color w:val="000000" w:themeColor="text1"/>
        </w:rPr>
        <w:t>(</w:t>
      </w:r>
      <w:r w:rsidRPr="00CB1752">
        <w:rPr>
          <w:rFonts w:ascii="Garamond" w:hAnsi="Garamond" w:cs="ÍÉµ!"/>
          <w:i/>
          <w:iCs/>
          <w:color w:val="000000" w:themeColor="text1"/>
        </w:rPr>
        <w:t xml:space="preserve">M </w:t>
      </w:r>
      <w:r w:rsidRPr="00CB1752">
        <w:rPr>
          <w:rFonts w:ascii="Garamond" w:hAnsi="Garamond" w:cs="ÍÉµ!"/>
          <w:color w:val="000000" w:themeColor="text1"/>
        </w:rPr>
        <w:t xml:space="preserve">= -0.23 </w:t>
      </w:r>
      <w:r w:rsidRPr="00CB1752">
        <w:rPr>
          <w:rFonts w:ascii="Garamond" w:hAnsi="Garamond" w:cs="ÍÉµ!"/>
          <w:i/>
          <w:iCs/>
          <w:color w:val="000000" w:themeColor="text1"/>
        </w:rPr>
        <w:t>HDI</w:t>
      </w:r>
      <w:r w:rsidRPr="00CB1752">
        <w:rPr>
          <w:rFonts w:ascii="Garamond" w:hAnsi="Garamond" w:cs="ÍÉµ!"/>
          <w:i/>
          <w:iCs/>
          <w:color w:val="000000" w:themeColor="text1"/>
          <w:vertAlign w:val="subscript"/>
        </w:rPr>
        <w:t xml:space="preserve">89% </w:t>
      </w:r>
      <w:r w:rsidRPr="00CB1752">
        <w:rPr>
          <w:rFonts w:ascii="Garamond" w:hAnsi="Garamond" w:cs="ÍÉµ!"/>
          <w:color w:val="000000" w:themeColor="text1"/>
        </w:rPr>
        <w:t>= [-0.31, -0.15]) with a 100%</w:t>
      </w:r>
      <w:r w:rsidRPr="00313302">
        <w:rPr>
          <w:rFonts w:ascii="Garamond" w:hAnsi="Garamond" w:cs="ÍÉµ!"/>
          <w:color w:val="000000" w:themeColor="text1"/>
        </w:rPr>
        <w:t xml:space="preserve"> probability of being more conservative for negatively valenced items. </w:t>
      </w:r>
      <w:r>
        <w:rPr>
          <w:rFonts w:ascii="Garamond" w:hAnsi="Garamond" w:cs="ÍÉµ!"/>
          <w:color w:val="000000" w:themeColor="text1"/>
        </w:rPr>
        <w:t>D</w:t>
      </w:r>
      <w:r w:rsidRPr="00313302">
        <w:rPr>
          <w:rFonts w:ascii="Garamond" w:hAnsi="Garamond" w:cs="ÍÉµ!"/>
          <w:color w:val="000000" w:themeColor="text1"/>
        </w:rPr>
        <w:t>ifferences in behavior across valence condition</w:t>
      </w:r>
      <w:r>
        <w:rPr>
          <w:rFonts w:ascii="Garamond" w:hAnsi="Garamond" w:cs="ÍÉµ!"/>
          <w:color w:val="000000" w:themeColor="text1"/>
        </w:rPr>
        <w:t>s</w:t>
      </w:r>
      <w:r w:rsidRPr="00313302">
        <w:rPr>
          <w:rFonts w:ascii="Garamond" w:hAnsi="Garamond" w:cs="ÍÉµ!"/>
          <w:color w:val="000000" w:themeColor="text1"/>
        </w:rPr>
        <w:t xml:space="preserve"> suggest that individuals increased discrimination performance and conservative response behavior was due to the arousing, negatively valenced nature of </w:t>
      </w:r>
      <w:r>
        <w:rPr>
          <w:rFonts w:ascii="Garamond" w:hAnsi="Garamond" w:cs="ÍÉµ!"/>
          <w:color w:val="000000" w:themeColor="text1"/>
        </w:rPr>
        <w:t xml:space="preserve">emotional </w:t>
      </w:r>
      <w:r w:rsidRPr="00313302">
        <w:rPr>
          <w:rFonts w:ascii="Garamond" w:hAnsi="Garamond" w:cs="ÍÉµ!"/>
          <w:color w:val="000000" w:themeColor="text1"/>
        </w:rPr>
        <w:t>stimuli.</w:t>
      </w:r>
    </w:p>
    <w:p w14:paraId="7B3CACBC" w14:textId="77777777" w:rsidR="00AA2D6D" w:rsidRPr="00313302" w:rsidRDefault="00AA2D6D" w:rsidP="00AA2D6D">
      <w:pPr>
        <w:pStyle w:val="NoSpacing"/>
        <w:spacing w:line="480" w:lineRule="auto"/>
        <w:rPr>
          <w:rFonts w:ascii="Garamond" w:hAnsi="Garamond" w:cs="ÍÉµ!"/>
          <w:color w:val="000000" w:themeColor="text1"/>
        </w:rPr>
      </w:pPr>
    </w:p>
    <w:p w14:paraId="61BBAB58" w14:textId="77802E24" w:rsidR="00AA2D6D" w:rsidRPr="00313302" w:rsidRDefault="00AA2D6D" w:rsidP="00AA2D6D">
      <w:pPr>
        <w:pStyle w:val="NoSpacing"/>
        <w:spacing w:line="480" w:lineRule="auto"/>
        <w:rPr>
          <w:rFonts w:ascii="Garamond" w:hAnsi="Garamond" w:cs="ÍÉµ!"/>
          <w:i/>
          <w:iCs/>
          <w:color w:val="000000" w:themeColor="text1"/>
        </w:rPr>
      </w:pPr>
      <w:r w:rsidRPr="00AA2D6D">
        <w:rPr>
          <w:rFonts w:ascii="Garamond" w:hAnsi="Garamond" w:cs="ÍÉµ!"/>
          <w:i/>
          <w:iCs/>
          <w:color w:val="000000" w:themeColor="text1"/>
        </w:rPr>
        <w:t xml:space="preserve">Metacognitive efficiency was </w:t>
      </w:r>
      <w:r w:rsidRPr="00AA2D6D">
        <w:rPr>
          <w:rFonts w:ascii="Garamond" w:hAnsi="Garamond" w:cs="ÍÉµ!"/>
          <w:i/>
          <w:iCs/>
          <w:color w:val="000000" w:themeColor="text1"/>
        </w:rPr>
        <w:t>2</w:t>
      </w:r>
      <w:r w:rsidRPr="00AA2D6D">
        <w:rPr>
          <w:rFonts w:ascii="Garamond" w:hAnsi="Garamond" w:cs="ÍÉµ!"/>
          <w:i/>
          <w:iCs/>
          <w:color w:val="000000" w:themeColor="text1"/>
        </w:rPr>
        <w:t>.</w:t>
      </w:r>
      <w:r w:rsidRPr="00AA2D6D">
        <w:rPr>
          <w:rFonts w:ascii="Garamond" w:hAnsi="Garamond" w:cs="ÍÉµ!"/>
          <w:i/>
          <w:iCs/>
          <w:color w:val="000000" w:themeColor="text1"/>
        </w:rPr>
        <w:t>31</w:t>
      </w:r>
      <w:r w:rsidRPr="00AA2D6D">
        <w:rPr>
          <w:rFonts w:ascii="Garamond" w:hAnsi="Garamond" w:cs="ÍÉµ!"/>
          <w:i/>
          <w:iCs/>
          <w:color w:val="000000" w:themeColor="text1"/>
        </w:rPr>
        <w:t xml:space="preserve">x greater for neutral valenced </w:t>
      </w:r>
      <w:proofErr w:type="gramStart"/>
      <w:r w:rsidRPr="00AA2D6D">
        <w:rPr>
          <w:rFonts w:ascii="Garamond" w:hAnsi="Garamond" w:cs="ÍÉµ!"/>
          <w:i/>
          <w:iCs/>
          <w:color w:val="000000" w:themeColor="text1"/>
        </w:rPr>
        <w:t>items</w:t>
      </w:r>
      <w:proofErr w:type="gramEnd"/>
    </w:p>
    <w:p w14:paraId="77A94354" w14:textId="0102650A" w:rsidR="00AA2D6D" w:rsidRPr="00313302" w:rsidRDefault="00AA2D6D" w:rsidP="00AA2D6D">
      <w:pPr>
        <w:pStyle w:val="NoSpacing"/>
        <w:spacing w:line="480" w:lineRule="auto"/>
        <w:rPr>
          <w:rFonts w:ascii="Garamond" w:hAnsi="Garamond"/>
          <w:color w:val="000000" w:themeColor="text1"/>
        </w:rPr>
      </w:pPr>
      <w:r w:rsidRPr="00313302">
        <w:rPr>
          <w:rFonts w:ascii="Garamond" w:hAnsi="Garamond" w:cs="ÍÉµ!"/>
          <w:color w:val="000000" w:themeColor="text1"/>
        </w:rPr>
        <w:tab/>
      </w:r>
      <w:r>
        <w:rPr>
          <w:rFonts w:ascii="Garamond" w:hAnsi="Garamond" w:cs="ÍÉµ!"/>
          <w:color w:val="000000" w:themeColor="text1"/>
        </w:rPr>
        <w:t>A</w:t>
      </w:r>
      <w:r w:rsidRPr="00313302">
        <w:rPr>
          <w:rFonts w:ascii="Garamond" w:hAnsi="Garamond" w:cs="ÍÉµ!"/>
          <w:color w:val="000000" w:themeColor="text1"/>
        </w:rPr>
        <w:t>verage confidence was high</w:t>
      </w:r>
      <w:r>
        <w:rPr>
          <w:rFonts w:ascii="Garamond" w:hAnsi="Garamond" w:cs="ÍÉµ!"/>
          <w:color w:val="000000" w:themeColor="text1"/>
        </w:rPr>
        <w:t xml:space="preserve"> in our sample</w:t>
      </w:r>
      <w:r w:rsidRPr="00313302">
        <w:rPr>
          <w:rFonts w:ascii="Garamond" w:hAnsi="Garamond" w:cs="ÍÉµ!"/>
          <w:color w:val="000000" w:themeColor="text1"/>
        </w:rPr>
        <w:t xml:space="preserve">, </w:t>
      </w:r>
      <w:r>
        <w:rPr>
          <w:rFonts w:ascii="Garamond" w:hAnsi="Garamond" w:cs="ÍÉµ!"/>
          <w:color w:val="000000" w:themeColor="text1"/>
        </w:rPr>
        <w:t xml:space="preserve">but </w:t>
      </w:r>
      <w:r w:rsidRPr="00313302">
        <w:rPr>
          <w:rFonts w:ascii="Garamond" w:hAnsi="Garamond" w:cs="ÍÉµ!"/>
          <w:color w:val="000000" w:themeColor="text1"/>
        </w:rPr>
        <w:t>qualitative differences across valence conditions were still apparent</w:t>
      </w:r>
      <w:r>
        <w:rPr>
          <w:rFonts w:ascii="Garamond" w:hAnsi="Garamond" w:cs="ÍÉµ!"/>
          <w:color w:val="000000" w:themeColor="text1"/>
        </w:rPr>
        <w:t xml:space="preserve">; </w:t>
      </w:r>
      <w:r w:rsidRPr="00313302">
        <w:rPr>
          <w:rFonts w:ascii="Garamond" w:hAnsi="Garamond" w:cs="ÍÉµ!"/>
          <w:color w:val="000000" w:themeColor="text1"/>
        </w:rPr>
        <w:t xml:space="preserve">metamemory confidence judgments for negatively valenced items </w:t>
      </w:r>
      <w:r>
        <w:rPr>
          <w:rFonts w:ascii="Garamond" w:hAnsi="Garamond" w:cs="ÍÉµ!"/>
          <w:color w:val="000000" w:themeColor="text1"/>
        </w:rPr>
        <w:t>were</w:t>
      </w:r>
      <w:r>
        <w:rPr>
          <w:rFonts w:ascii="Garamond" w:hAnsi="Garamond" w:cs="ÍÉµ!"/>
          <w:color w:val="000000" w:themeColor="text1"/>
        </w:rPr>
        <w:t xml:space="preserve"> </w:t>
      </w:r>
      <w:r w:rsidRPr="00AA2D6D">
        <w:rPr>
          <w:rFonts w:ascii="Garamond" w:hAnsi="Garamond" w:cs="ÍÉµ!"/>
          <w:color w:val="000000" w:themeColor="text1"/>
        </w:rPr>
        <w:t>higher (</w:t>
      </w:r>
      <w:r w:rsidRPr="00AA2D6D">
        <w:rPr>
          <w:rFonts w:ascii="Garamond" w:hAnsi="Garamond" w:cs="ÍÉµ!"/>
          <w:i/>
          <w:iCs/>
          <w:color w:val="000000" w:themeColor="text1"/>
        </w:rPr>
        <w:t>M</w:t>
      </w:r>
      <w:r w:rsidRPr="00AA2D6D">
        <w:rPr>
          <w:rFonts w:ascii="Garamond" w:hAnsi="Garamond" w:cs="ÍÉµ!"/>
          <w:color w:val="000000" w:themeColor="text1"/>
        </w:rPr>
        <w:t>=2.4</w:t>
      </w:r>
      <w:r w:rsidRPr="00AA2D6D">
        <w:rPr>
          <w:rFonts w:ascii="Garamond" w:hAnsi="Garamond" w:cs="ÍÉµ!"/>
          <w:color w:val="000000" w:themeColor="text1"/>
        </w:rPr>
        <w:t>3</w:t>
      </w:r>
      <w:r w:rsidRPr="00AA2D6D">
        <w:rPr>
          <w:rFonts w:ascii="Garamond" w:hAnsi="Garamond" w:cs="ÍÉµ!"/>
          <w:color w:val="000000" w:themeColor="text1"/>
        </w:rPr>
        <w:t xml:space="preserve">, </w:t>
      </w:r>
      <w:r w:rsidRPr="00AA2D6D">
        <w:rPr>
          <w:rFonts w:ascii="Garamond" w:hAnsi="Garamond" w:cs="ÍÉµ!"/>
          <w:i/>
          <w:iCs/>
          <w:color w:val="000000" w:themeColor="text1"/>
        </w:rPr>
        <w:t>SD</w:t>
      </w:r>
      <w:r w:rsidRPr="00AA2D6D">
        <w:rPr>
          <w:rFonts w:ascii="Garamond" w:hAnsi="Garamond" w:cs="ÍÉµ!"/>
          <w:color w:val="000000" w:themeColor="text1"/>
        </w:rPr>
        <w:t>=0.</w:t>
      </w:r>
      <w:r w:rsidRPr="00AA2D6D">
        <w:rPr>
          <w:rFonts w:ascii="Garamond" w:hAnsi="Garamond" w:cs="ÍÉµ!"/>
          <w:color w:val="000000" w:themeColor="text1"/>
        </w:rPr>
        <w:t>32</w:t>
      </w:r>
      <w:r w:rsidRPr="00AA2D6D">
        <w:rPr>
          <w:rFonts w:ascii="Garamond" w:hAnsi="Garamond" w:cs="ÍÉµ!"/>
          <w:color w:val="000000" w:themeColor="text1"/>
        </w:rPr>
        <w:t>)</w:t>
      </w:r>
      <w:r w:rsidRPr="00313302">
        <w:rPr>
          <w:rFonts w:ascii="Garamond" w:hAnsi="Garamond" w:cs="ÍÉµ!"/>
          <w:color w:val="000000" w:themeColor="text1"/>
        </w:rPr>
        <w:t xml:space="preserve"> </w:t>
      </w:r>
      <w:r>
        <w:rPr>
          <w:rFonts w:ascii="Garamond" w:hAnsi="Garamond" w:cs="ÍÉµ!"/>
          <w:color w:val="000000" w:themeColor="text1"/>
        </w:rPr>
        <w:t>than</w:t>
      </w:r>
      <w:r w:rsidRPr="00313302">
        <w:rPr>
          <w:rFonts w:ascii="Garamond" w:hAnsi="Garamond" w:cs="ÍÉµ!"/>
          <w:color w:val="000000" w:themeColor="text1"/>
        </w:rPr>
        <w:t xml:space="preserve"> </w:t>
      </w:r>
      <w:r w:rsidRPr="00AA2D6D">
        <w:rPr>
          <w:rFonts w:ascii="Garamond" w:hAnsi="Garamond" w:cs="ÍÉµ!"/>
          <w:color w:val="000000" w:themeColor="text1"/>
        </w:rPr>
        <w:t>neutral (</w:t>
      </w:r>
      <w:r w:rsidRPr="00AA2D6D">
        <w:rPr>
          <w:rFonts w:ascii="Garamond" w:hAnsi="Garamond" w:cs="ÍÉµ!"/>
          <w:i/>
          <w:iCs/>
          <w:color w:val="000000" w:themeColor="text1"/>
        </w:rPr>
        <w:t>M</w:t>
      </w:r>
      <w:r w:rsidRPr="00AA2D6D">
        <w:rPr>
          <w:rFonts w:ascii="Garamond" w:hAnsi="Garamond" w:cs="ÍÉµ!"/>
          <w:color w:val="000000" w:themeColor="text1"/>
        </w:rPr>
        <w:t>=2.</w:t>
      </w:r>
      <w:r w:rsidRPr="00AA2D6D">
        <w:rPr>
          <w:rFonts w:ascii="Garamond" w:hAnsi="Garamond" w:cs="ÍÉµ!"/>
          <w:color w:val="000000" w:themeColor="text1"/>
        </w:rPr>
        <w:t>34</w:t>
      </w:r>
      <w:r w:rsidRPr="00AA2D6D">
        <w:rPr>
          <w:rFonts w:ascii="Garamond" w:hAnsi="Garamond" w:cs="ÍÉµ!"/>
          <w:color w:val="000000" w:themeColor="text1"/>
        </w:rPr>
        <w:t xml:space="preserve">, </w:t>
      </w:r>
      <w:r w:rsidRPr="00AA2D6D">
        <w:rPr>
          <w:rFonts w:ascii="Garamond" w:hAnsi="Garamond" w:cs="ÍÉµ!"/>
          <w:i/>
          <w:iCs/>
          <w:color w:val="000000" w:themeColor="text1"/>
        </w:rPr>
        <w:t>SD</w:t>
      </w:r>
      <w:r w:rsidRPr="00AA2D6D">
        <w:rPr>
          <w:rFonts w:ascii="Garamond" w:hAnsi="Garamond" w:cs="ÍÉµ!"/>
          <w:color w:val="000000" w:themeColor="text1"/>
        </w:rPr>
        <w:t>=0.</w:t>
      </w:r>
      <w:r w:rsidRPr="00AA2D6D">
        <w:rPr>
          <w:rFonts w:ascii="Garamond" w:hAnsi="Garamond" w:cs="ÍÉµ!"/>
          <w:color w:val="000000" w:themeColor="text1"/>
        </w:rPr>
        <w:t>34</w:t>
      </w:r>
      <w:r w:rsidRPr="00AA2D6D">
        <w:rPr>
          <w:rFonts w:ascii="Garamond" w:hAnsi="Garamond" w:cs="ÍÉµ!"/>
          <w:color w:val="000000" w:themeColor="text1"/>
        </w:rPr>
        <w:t>).</w:t>
      </w:r>
      <w:r w:rsidRPr="00313302">
        <w:rPr>
          <w:rFonts w:ascii="Garamond" w:hAnsi="Garamond" w:cs="ÍÉµ!"/>
          <w:color w:val="000000" w:themeColor="text1"/>
        </w:rPr>
        <w:t xml:space="preserve"> </w:t>
      </w:r>
      <w:r>
        <w:rPr>
          <w:rFonts w:ascii="Garamond" w:hAnsi="Garamond" w:cs="ÍÉµ!"/>
          <w:color w:val="000000" w:themeColor="text1"/>
        </w:rPr>
        <w:t>W</w:t>
      </w:r>
      <w:r w:rsidRPr="00313302">
        <w:rPr>
          <w:rFonts w:ascii="Garamond" w:hAnsi="Garamond" w:cs="ÍÉµ!"/>
          <w:color w:val="000000" w:themeColor="text1"/>
        </w:rPr>
        <w:t xml:space="preserve">e can be at least 89% </w:t>
      </w:r>
      <w:r>
        <w:rPr>
          <w:rFonts w:ascii="Garamond" w:hAnsi="Garamond" w:cs="ÍÉµ!"/>
          <w:color w:val="000000" w:themeColor="text1"/>
        </w:rPr>
        <w:t>certain</w:t>
      </w:r>
      <w:r w:rsidRPr="00313302">
        <w:rPr>
          <w:rFonts w:ascii="Garamond" w:hAnsi="Garamond" w:cs="ÍÉµ!"/>
          <w:color w:val="000000" w:themeColor="text1"/>
        </w:rPr>
        <w:t xml:space="preserve"> that confidence ratings meaningfully differ across valence </w:t>
      </w:r>
      <w:r w:rsidRPr="00AA2D6D">
        <w:rPr>
          <w:rFonts w:ascii="Garamond" w:hAnsi="Garamond" w:cs="ÍÉµ!"/>
          <w:color w:val="000000" w:themeColor="text1"/>
        </w:rPr>
        <w:t>(</w:t>
      </w:r>
      <w:r w:rsidRPr="00AA2D6D">
        <w:rPr>
          <w:rFonts w:ascii="Garamond" w:hAnsi="Garamond" w:cs="ÍÉµ!"/>
          <w:i/>
          <w:iCs/>
          <w:color w:val="000000" w:themeColor="text1"/>
        </w:rPr>
        <w:t xml:space="preserve">M </w:t>
      </w:r>
      <w:r w:rsidRPr="00AA2D6D">
        <w:rPr>
          <w:rFonts w:ascii="Garamond" w:hAnsi="Garamond" w:cs="ÍÉµ!"/>
          <w:color w:val="000000" w:themeColor="text1"/>
        </w:rPr>
        <w:t>= 0.0</w:t>
      </w:r>
      <w:r w:rsidRPr="00AA2D6D">
        <w:rPr>
          <w:rFonts w:ascii="Garamond" w:hAnsi="Garamond" w:cs="ÍÉµ!"/>
          <w:color w:val="000000" w:themeColor="text1"/>
        </w:rPr>
        <w:t>9</w:t>
      </w:r>
      <w:r w:rsidRPr="00AA2D6D">
        <w:rPr>
          <w:rFonts w:ascii="Garamond" w:hAnsi="Garamond" w:cs="ÍÉµ!"/>
          <w:color w:val="000000" w:themeColor="text1"/>
        </w:rPr>
        <w:t xml:space="preserve">, </w:t>
      </w:r>
      <w:r w:rsidRPr="00AA2D6D">
        <w:rPr>
          <w:rFonts w:ascii="Garamond" w:hAnsi="Garamond" w:cs="ÍÉµ!"/>
          <w:i/>
          <w:iCs/>
          <w:color w:val="000000" w:themeColor="text1"/>
        </w:rPr>
        <w:t>HDI</w:t>
      </w:r>
      <w:r w:rsidRPr="00AA2D6D">
        <w:rPr>
          <w:rFonts w:ascii="Garamond" w:hAnsi="Garamond" w:cs="ÍÉµ!"/>
          <w:i/>
          <w:iCs/>
          <w:color w:val="000000" w:themeColor="text1"/>
          <w:vertAlign w:val="subscript"/>
        </w:rPr>
        <w:t xml:space="preserve">89% </w:t>
      </w:r>
      <w:r w:rsidRPr="00AA2D6D">
        <w:rPr>
          <w:rFonts w:ascii="Garamond" w:hAnsi="Garamond" w:cs="ÍÉµ!"/>
          <w:color w:val="000000" w:themeColor="text1"/>
        </w:rPr>
        <w:t>= [0.04, 0.1</w:t>
      </w:r>
      <w:r w:rsidRPr="00AA2D6D">
        <w:rPr>
          <w:rFonts w:ascii="Garamond" w:hAnsi="Garamond" w:cs="ÍÉµ!"/>
          <w:color w:val="000000" w:themeColor="text1"/>
        </w:rPr>
        <w:t>4</w:t>
      </w:r>
      <w:r w:rsidRPr="00AA2D6D">
        <w:rPr>
          <w:rFonts w:ascii="Garamond" w:hAnsi="Garamond" w:cs="ÍÉµ!"/>
          <w:color w:val="000000" w:themeColor="text1"/>
        </w:rPr>
        <w:t>]) with a 99.9</w:t>
      </w:r>
      <w:r w:rsidRPr="00AA2D6D">
        <w:rPr>
          <w:rFonts w:ascii="Garamond" w:hAnsi="Garamond" w:cs="ÍÉµ!"/>
          <w:color w:val="000000" w:themeColor="text1"/>
        </w:rPr>
        <w:t>8</w:t>
      </w:r>
      <w:r w:rsidRPr="00AA2D6D">
        <w:rPr>
          <w:rFonts w:ascii="Garamond" w:hAnsi="Garamond" w:cs="ÍÉµ!"/>
          <w:color w:val="000000" w:themeColor="text1"/>
        </w:rPr>
        <w:t xml:space="preserve">% probability of being higher for negatively valenced items. This conclusion is additionally supported by </w:t>
      </w:r>
      <w:r w:rsidRPr="00AA2D6D">
        <w:rPr>
          <w:rFonts w:ascii="Garamond" w:hAnsi="Garamond" w:cs="ÍÉµ!"/>
          <w:color w:val="000000" w:themeColor="text1"/>
        </w:rPr>
        <w:t>64.5</w:t>
      </w:r>
      <w:r w:rsidRPr="00AA2D6D">
        <w:rPr>
          <w:rFonts w:ascii="Garamond" w:hAnsi="Garamond" w:cs="ÍÉµ!"/>
          <w:color w:val="000000" w:themeColor="text1"/>
        </w:rPr>
        <w:t>% (</w:t>
      </w:r>
      <w:r w:rsidRPr="00AA2D6D">
        <w:rPr>
          <w:rFonts w:ascii="Garamond" w:hAnsi="Garamond" w:cs="ÍÉµ!"/>
          <w:color w:val="000000" w:themeColor="text1"/>
        </w:rPr>
        <w:t>40</w:t>
      </w:r>
      <w:r w:rsidRPr="00AA2D6D">
        <w:rPr>
          <w:rFonts w:ascii="Garamond" w:hAnsi="Garamond" w:cs="ÍÉµ!"/>
          <w:color w:val="000000" w:themeColor="text1"/>
        </w:rPr>
        <w:t>/</w:t>
      </w:r>
      <w:r w:rsidRPr="00AA2D6D">
        <w:rPr>
          <w:rFonts w:ascii="Garamond" w:hAnsi="Garamond" w:cs="ÍÉµ!"/>
          <w:color w:val="000000" w:themeColor="text1"/>
        </w:rPr>
        <w:t>62</w:t>
      </w:r>
      <w:r w:rsidRPr="00AA2D6D">
        <w:rPr>
          <w:rFonts w:ascii="Garamond" w:hAnsi="Garamond" w:cs="ÍÉµ!"/>
          <w:color w:val="000000" w:themeColor="text1"/>
        </w:rPr>
        <w:t>) of participants being more confident when recognizing negatively valenced items.</w:t>
      </w:r>
    </w:p>
    <w:p w14:paraId="3388F117" w14:textId="77777777" w:rsidR="00AA2D6D" w:rsidRPr="00C57117" w:rsidRDefault="00AA2D6D" w:rsidP="00AA2D6D">
      <w:pPr>
        <w:pStyle w:val="NoSpacing"/>
        <w:spacing w:line="480" w:lineRule="auto"/>
        <w:rPr>
          <w:rFonts w:ascii="Garamond" w:hAnsi="Garamond" w:cs="Times New Roman"/>
          <w:color w:val="000000" w:themeColor="text1"/>
        </w:rPr>
      </w:pPr>
      <w:r w:rsidRPr="00313302">
        <w:rPr>
          <w:rFonts w:ascii="Garamond" w:hAnsi="Garamond" w:cs="ÍÉµ!"/>
          <w:color w:val="000000" w:themeColor="text1"/>
        </w:rPr>
        <w:tab/>
      </w:r>
      <w:r>
        <w:rPr>
          <w:rFonts w:ascii="Garamond" w:hAnsi="Garamond" w:cs="ÍÉµ!"/>
          <w:color w:val="000000" w:themeColor="text1"/>
        </w:rPr>
        <w:t>T</w:t>
      </w:r>
      <w:r w:rsidRPr="00EC4A15">
        <w:rPr>
          <w:rFonts w:ascii="Garamond" w:hAnsi="Garamond" w:cs="ÍÉµ!"/>
          <w:color w:val="000000" w:themeColor="text1"/>
        </w:rPr>
        <w:t xml:space="preserve">he metacognitive efficiency </w:t>
      </w:r>
      <m:oMath>
        <m:r>
          <w:rPr>
            <w:rFonts w:ascii="Cambria Math" w:hAnsi="Cambria Math" w:cs="ÍÉµ!"/>
            <w:color w:val="000000" w:themeColor="text1"/>
          </w:rPr>
          <m:t>(</m:t>
        </m:r>
        <m:f>
          <m:fPr>
            <m:ctrlPr>
              <w:rPr>
                <w:rFonts w:ascii="Cambria Math" w:hAnsi="Cambria Math" w:cs="ÍÉµ!"/>
                <w:i/>
                <w:color w:val="000000" w:themeColor="text1"/>
              </w:rPr>
            </m:ctrlPr>
          </m:fPr>
          <m:num>
            <m:r>
              <w:rPr>
                <w:rFonts w:ascii="Cambria Math" w:hAnsi="Cambria Math" w:cs="ÍÉµ!"/>
                <w:color w:val="000000" w:themeColor="text1"/>
              </w:rPr>
              <m:t>meta-</m:t>
            </m:r>
            <m:sSup>
              <m:sSupPr>
                <m:ctrlPr>
                  <w:rPr>
                    <w:rFonts w:ascii="Cambria Math" w:hAnsi="Cambria Math" w:cs="ÍÉµ!"/>
                    <w:i/>
                    <w:color w:val="000000" w:themeColor="text1"/>
                  </w:rPr>
                </m:ctrlPr>
              </m:sSupPr>
              <m:e>
                <m:r>
                  <w:rPr>
                    <w:rFonts w:ascii="Cambria Math" w:hAnsi="Cambria Math" w:cs="ÍÉµ!"/>
                    <w:color w:val="000000" w:themeColor="text1"/>
                  </w:rPr>
                  <m:t>d</m:t>
                </m:r>
              </m:e>
              <m:sup>
                <m:r>
                  <w:rPr>
                    <w:rFonts w:ascii="Cambria Math" w:hAnsi="Cambria Math" w:cs="ÍÉµ!"/>
                    <w:color w:val="000000" w:themeColor="text1"/>
                  </w:rPr>
                  <m:t>'</m:t>
                </m:r>
              </m:sup>
            </m:sSup>
          </m:num>
          <m:den>
            <m:sSup>
              <m:sSupPr>
                <m:ctrlPr>
                  <w:rPr>
                    <w:rFonts w:ascii="Cambria Math" w:hAnsi="Cambria Math" w:cs="ÍÉµ!"/>
                    <w:color w:val="000000" w:themeColor="text1"/>
                  </w:rPr>
                </m:ctrlPr>
              </m:sSupPr>
              <m:e>
                <m:r>
                  <w:rPr>
                    <w:rFonts w:ascii="Cambria Math" w:hAnsi="Cambria Math" w:cs="ÍÉµ!"/>
                    <w:color w:val="000000" w:themeColor="text1"/>
                  </w:rPr>
                  <m:t>d</m:t>
                </m:r>
              </m:e>
              <m:sup>
                <m:r>
                  <w:rPr>
                    <w:rFonts w:ascii="Cambria Math" w:hAnsi="Cambria Math" w:cs="ÍÉµ!"/>
                    <w:color w:val="000000" w:themeColor="text1"/>
                  </w:rPr>
                  <m:t>'</m:t>
                </m:r>
              </m:sup>
            </m:sSup>
          </m:den>
        </m:f>
        <m:r>
          <w:rPr>
            <w:rFonts w:ascii="Cambria Math" w:hAnsi="Cambria Math" w:cs="ÍÉµ!"/>
            <w:color w:val="000000" w:themeColor="text1"/>
          </w:rPr>
          <m:t>)</m:t>
        </m:r>
      </m:oMath>
      <w:r w:rsidRPr="00EC4A15">
        <w:rPr>
          <w:rFonts w:ascii="Garamond" w:eastAsiaTheme="minorEastAsia" w:hAnsi="Garamond" w:cs="ÍÉµ!"/>
          <w:color w:val="000000" w:themeColor="text1"/>
        </w:rPr>
        <w:t xml:space="preserve"> </w:t>
      </w:r>
      <w:r w:rsidRPr="00EC4A15">
        <w:rPr>
          <w:rFonts w:ascii="Garamond" w:hAnsi="Garamond" w:cs="ÍÉµ!"/>
          <w:color w:val="000000" w:themeColor="text1"/>
        </w:rPr>
        <w:t xml:space="preserve">of metamemory confidence judgements was </w:t>
      </w:r>
      <w:r>
        <w:rPr>
          <w:rFonts w:ascii="Garamond" w:hAnsi="Garamond" w:cs="ÍÉµ!"/>
          <w:color w:val="000000" w:themeColor="text1"/>
        </w:rPr>
        <w:t>lower</w:t>
      </w:r>
      <w:r w:rsidRPr="00EC4A15">
        <w:rPr>
          <w:rFonts w:ascii="Garamond" w:hAnsi="Garamond" w:cs="ÍÉµ!"/>
          <w:color w:val="000000" w:themeColor="text1"/>
        </w:rPr>
        <w:t xml:space="preserve"> for negatively valenced </w:t>
      </w:r>
      <w:r w:rsidRPr="004E5212">
        <w:rPr>
          <w:rFonts w:ascii="Garamond" w:hAnsi="Garamond" w:cs="ÍÉµ!"/>
          <w:color w:val="000000" w:themeColor="text1"/>
        </w:rPr>
        <w:t>items (</w:t>
      </w:r>
      <w:r w:rsidRPr="004E5212">
        <w:rPr>
          <w:rFonts w:ascii="Garamond" w:hAnsi="Garamond" w:cs="ÍÉµ!"/>
          <w:i/>
          <w:iCs/>
          <w:color w:val="000000" w:themeColor="text1"/>
        </w:rPr>
        <w:t>M</w:t>
      </w:r>
      <w:r w:rsidRPr="004E5212">
        <w:rPr>
          <w:rFonts w:ascii="Garamond" w:hAnsi="Garamond" w:cs="ÍÉµ!"/>
          <w:color w:val="000000" w:themeColor="text1"/>
        </w:rPr>
        <w:t xml:space="preserve">=0.078, </w:t>
      </w:r>
      <w:r w:rsidRPr="004E5212">
        <w:rPr>
          <w:rFonts w:ascii="Garamond" w:hAnsi="Garamond" w:cs="ÍÉµ!"/>
          <w:i/>
          <w:iCs/>
          <w:color w:val="000000" w:themeColor="text1"/>
        </w:rPr>
        <w:t>SD</w:t>
      </w:r>
      <w:r w:rsidRPr="004E5212">
        <w:rPr>
          <w:rFonts w:ascii="Garamond" w:hAnsi="Garamond" w:cs="ÍÉµ!"/>
          <w:color w:val="000000" w:themeColor="text1"/>
        </w:rPr>
        <w:t>=0.017</w:t>
      </w:r>
      <w:r w:rsidRPr="00EC4A15">
        <w:rPr>
          <w:rFonts w:ascii="Garamond" w:hAnsi="Garamond" w:cs="ÍÉµ!"/>
          <w:color w:val="000000" w:themeColor="text1"/>
        </w:rPr>
        <w:t xml:space="preserve">) compared </w:t>
      </w:r>
      <w:r w:rsidRPr="004E5212">
        <w:rPr>
          <w:rFonts w:ascii="Garamond" w:hAnsi="Garamond" w:cs="ÍÉµ!"/>
          <w:color w:val="000000" w:themeColor="text1"/>
        </w:rPr>
        <w:t>to neutral (</w:t>
      </w:r>
      <w:r w:rsidRPr="004E5212">
        <w:rPr>
          <w:rFonts w:ascii="Garamond" w:hAnsi="Garamond" w:cs="ÍÉµ!"/>
          <w:i/>
          <w:iCs/>
          <w:color w:val="000000" w:themeColor="text1"/>
        </w:rPr>
        <w:t>M</w:t>
      </w:r>
      <w:r w:rsidRPr="004E5212">
        <w:rPr>
          <w:rFonts w:ascii="Garamond" w:hAnsi="Garamond" w:cs="ÍÉµ!"/>
          <w:color w:val="000000" w:themeColor="text1"/>
        </w:rPr>
        <w:t xml:space="preserve">=0.18, </w:t>
      </w:r>
      <w:r w:rsidRPr="004E5212">
        <w:rPr>
          <w:rFonts w:ascii="Garamond" w:hAnsi="Garamond" w:cs="ÍÉµ!"/>
          <w:i/>
          <w:iCs/>
          <w:color w:val="000000" w:themeColor="text1"/>
        </w:rPr>
        <w:t>SD</w:t>
      </w:r>
      <w:r w:rsidRPr="004E5212">
        <w:rPr>
          <w:rFonts w:ascii="Garamond" w:hAnsi="Garamond" w:cs="ÍÉµ!"/>
          <w:color w:val="000000" w:themeColor="text1"/>
        </w:rPr>
        <w:t>=0.022).</w:t>
      </w:r>
      <w:r w:rsidRPr="00EC4A15">
        <w:rPr>
          <w:rFonts w:ascii="Garamond" w:hAnsi="Garamond" w:cs="ÍÉµ!"/>
          <w:color w:val="000000" w:themeColor="text1"/>
        </w:rPr>
        <w:t xml:space="preserve"> </w:t>
      </w:r>
      <w:r w:rsidRPr="002577FD">
        <w:rPr>
          <w:rFonts w:ascii="Garamond" w:hAnsi="Garamond" w:cs="ÍÉµ!"/>
          <w:color w:val="000000" w:themeColor="text1"/>
        </w:rPr>
        <w:t xml:space="preserve"> </w:t>
      </w:r>
      <w:r>
        <w:rPr>
          <w:rFonts w:ascii="Garamond" w:hAnsi="Garamond" w:cs="ÍÉµ!"/>
          <w:color w:val="000000" w:themeColor="text1"/>
        </w:rPr>
        <w:t>C</w:t>
      </w:r>
      <w:r w:rsidRPr="002577FD">
        <w:rPr>
          <w:rFonts w:ascii="Garamond" w:hAnsi="Garamond" w:cs="ÍÉµ!"/>
          <w:color w:val="000000" w:themeColor="text1"/>
        </w:rPr>
        <w:t>omparing metacognitive efficiency across valence conditions</w:t>
      </w:r>
      <w:r>
        <w:rPr>
          <w:rFonts w:ascii="Garamond" w:hAnsi="Garamond" w:cs="ÍÉµ!"/>
          <w:color w:val="000000" w:themeColor="text1"/>
        </w:rPr>
        <w:t xml:space="preserve"> </w:t>
      </w:r>
      <w:r w:rsidRPr="002577FD">
        <w:rPr>
          <w:rFonts w:ascii="Garamond" w:hAnsi="Garamond" w:cs="ÍÉµ!"/>
          <w:color w:val="000000" w:themeColor="text1"/>
        </w:rPr>
        <w:t>in item memory provide</w:t>
      </w:r>
      <w:r>
        <w:rPr>
          <w:rFonts w:ascii="Garamond" w:hAnsi="Garamond" w:cs="ÍÉµ!"/>
          <w:color w:val="000000" w:themeColor="text1"/>
        </w:rPr>
        <w:t>s</w:t>
      </w:r>
      <w:r w:rsidRPr="002577FD">
        <w:rPr>
          <w:rFonts w:ascii="Garamond" w:hAnsi="Garamond" w:cs="ÍÉµ!"/>
          <w:color w:val="000000" w:themeColor="text1"/>
        </w:rPr>
        <w:t xml:space="preserve"> evidence that </w:t>
      </w:r>
      <w:r>
        <w:rPr>
          <w:rFonts w:ascii="Garamond" w:hAnsi="Garamond" w:cs="Times New Roman"/>
          <w:color w:val="000000" w:themeColor="text1"/>
        </w:rPr>
        <w:t xml:space="preserve">we can be more than 89% certain there is an effect of valence on metacognitive efficiency </w:t>
      </w:r>
      <w:r w:rsidRPr="004E5212">
        <w:rPr>
          <w:rFonts w:ascii="Garamond" w:hAnsi="Garamond" w:cs="Times New Roman"/>
          <w:color w:val="000000" w:themeColor="text1"/>
        </w:rPr>
        <w:t>(</w:t>
      </w:r>
      <w:r w:rsidRPr="004E5212">
        <w:rPr>
          <w:rFonts w:ascii="Garamond" w:hAnsi="Garamond"/>
          <w:i/>
          <w:iCs/>
          <w:color w:val="000000" w:themeColor="text1"/>
        </w:rPr>
        <w:t>Median</w:t>
      </w:r>
      <w:r w:rsidRPr="004E5212">
        <w:rPr>
          <w:rFonts w:ascii="Garamond" w:hAnsi="Garamond"/>
          <w:color w:val="000000" w:themeColor="text1"/>
        </w:rPr>
        <w:t xml:space="preserve"> = -0.1, </w:t>
      </w:r>
      <w:r w:rsidRPr="004E5212">
        <w:rPr>
          <w:rFonts w:ascii="Garamond" w:hAnsi="Garamond" w:cs="Times New Roman"/>
          <w:color w:val="000000" w:themeColor="text1"/>
        </w:rPr>
        <w:t>HDI</w:t>
      </w:r>
      <w:r w:rsidRPr="004E5212">
        <w:rPr>
          <w:rFonts w:ascii="Garamond" w:hAnsi="Garamond" w:cs="Times New Roman"/>
          <w:color w:val="000000" w:themeColor="text1"/>
          <w:vertAlign w:val="subscript"/>
        </w:rPr>
        <w:t>89%</w:t>
      </w:r>
      <w:r w:rsidRPr="004E5212">
        <w:rPr>
          <w:rFonts w:ascii="Garamond" w:hAnsi="Garamond" w:cs="Times New Roman"/>
          <w:color w:val="000000" w:themeColor="text1"/>
        </w:rPr>
        <w:t>[-0.17, -0.029]).</w:t>
      </w:r>
      <w:r>
        <w:rPr>
          <w:rFonts w:ascii="Garamond" w:hAnsi="Garamond" w:cs="Times New Roman"/>
          <w:color w:val="000000" w:themeColor="text1"/>
        </w:rPr>
        <w:t xml:space="preserve"> </w:t>
      </w:r>
      <w:r w:rsidRPr="002577FD">
        <w:rPr>
          <w:rFonts w:ascii="Garamond" w:hAnsi="Garamond" w:cs="ÍÉµ!"/>
          <w:color w:val="000000" w:themeColor="text1"/>
        </w:rPr>
        <w:t xml:space="preserve">The evidence </w:t>
      </w:r>
      <w:r>
        <w:rPr>
          <w:rFonts w:ascii="Garamond" w:hAnsi="Garamond" w:cs="ÍÉµ!"/>
          <w:color w:val="000000" w:themeColor="text1"/>
        </w:rPr>
        <w:t>therefore suggests</w:t>
      </w:r>
      <w:r w:rsidRPr="002577FD">
        <w:rPr>
          <w:rFonts w:ascii="Garamond" w:hAnsi="Garamond" w:cs="ÍÉµ!"/>
          <w:color w:val="000000" w:themeColor="text1"/>
        </w:rPr>
        <w:t xml:space="preserve"> that </w:t>
      </w:r>
      <w:r>
        <w:rPr>
          <w:rFonts w:ascii="Garamond" w:hAnsi="Garamond" w:cs="ÍÉµ!"/>
          <w:color w:val="000000" w:themeColor="text1"/>
        </w:rPr>
        <w:t xml:space="preserve">arousing, </w:t>
      </w:r>
      <w:r w:rsidRPr="002577FD">
        <w:rPr>
          <w:rFonts w:ascii="Garamond" w:hAnsi="Garamond" w:cs="Times New Roman"/>
          <w:color w:val="000000" w:themeColor="text1"/>
        </w:rPr>
        <w:t>negative</w:t>
      </w:r>
      <w:r>
        <w:rPr>
          <w:rFonts w:ascii="Garamond" w:hAnsi="Garamond" w:cs="Times New Roman"/>
          <w:color w:val="000000" w:themeColor="text1"/>
        </w:rPr>
        <w:t>ly</w:t>
      </w:r>
      <w:r w:rsidRPr="002577FD">
        <w:rPr>
          <w:rFonts w:ascii="Garamond" w:hAnsi="Garamond" w:cs="Times New Roman"/>
          <w:color w:val="000000" w:themeColor="text1"/>
        </w:rPr>
        <w:t xml:space="preserve"> valence</w:t>
      </w:r>
      <w:r>
        <w:rPr>
          <w:rFonts w:ascii="Garamond" w:hAnsi="Garamond" w:cs="Times New Roman"/>
          <w:color w:val="000000" w:themeColor="text1"/>
        </w:rPr>
        <w:t>d information</w:t>
      </w:r>
      <w:r w:rsidRPr="002577FD">
        <w:rPr>
          <w:rFonts w:ascii="Garamond" w:hAnsi="Garamond" w:cs="Times New Roman"/>
          <w:color w:val="000000" w:themeColor="text1"/>
        </w:rPr>
        <w:t xml:space="preserve"> is associated with </w:t>
      </w:r>
      <w:r>
        <w:rPr>
          <w:rFonts w:ascii="Garamond" w:hAnsi="Garamond" w:cs="Times New Roman"/>
          <w:color w:val="000000" w:themeColor="text1"/>
        </w:rPr>
        <w:t>decreased</w:t>
      </w:r>
      <w:r w:rsidRPr="002577FD">
        <w:rPr>
          <w:rFonts w:ascii="Garamond" w:hAnsi="Garamond" w:cs="Times New Roman"/>
          <w:color w:val="000000" w:themeColor="text1"/>
        </w:rPr>
        <w:t xml:space="preserve"> metacognitive efficiency for item memory</w:t>
      </w:r>
      <w:r>
        <w:rPr>
          <w:rFonts w:ascii="Garamond" w:hAnsi="Garamond" w:cs="Times New Roman"/>
          <w:color w:val="000000" w:themeColor="text1"/>
        </w:rPr>
        <w:t xml:space="preserve">. </w:t>
      </w:r>
      <w:r>
        <w:rPr>
          <w:rFonts w:ascii="Garamond" w:hAnsi="Garamond" w:cs="Times New Roman"/>
          <w:color w:val="000000" w:themeColor="text1"/>
        </w:rPr>
        <w:lastRenderedPageBreak/>
        <w:t xml:space="preserve">However, this finding conflicts with the result presented in the main text of the manuscript. Given this unanticipated conflict, we decided to further investigate the metacognitive efficiency of our held-out sample (N=22). This investigation revealed that metacognitive efficiency in this subset of participants was </w:t>
      </w:r>
      <w:r w:rsidRPr="00C57117">
        <w:rPr>
          <w:rFonts w:ascii="Garamond" w:hAnsi="Garamond" w:cs="Times New Roman"/>
          <w:color w:val="000000" w:themeColor="text1"/>
        </w:rPr>
        <w:t>poor (</w:t>
      </w:r>
      <w:r w:rsidRPr="00C57117">
        <w:rPr>
          <w:rFonts w:ascii="Garamond" w:hAnsi="Garamond" w:cs="ÍÉµ!"/>
          <w:i/>
          <w:iCs/>
          <w:color w:val="000000" w:themeColor="text1"/>
        </w:rPr>
        <w:t>M</w:t>
      </w:r>
      <w:r w:rsidRPr="00C57117">
        <w:rPr>
          <w:rFonts w:ascii="Garamond" w:hAnsi="Garamond" w:cs="ÍÉµ!"/>
          <w:color w:val="000000" w:themeColor="text1"/>
        </w:rPr>
        <w:t xml:space="preserve">=0.15, </w:t>
      </w:r>
      <w:r w:rsidRPr="00C57117">
        <w:rPr>
          <w:rFonts w:ascii="Garamond" w:hAnsi="Garamond" w:cs="ÍÉµ!"/>
          <w:i/>
          <w:iCs/>
          <w:color w:val="000000" w:themeColor="text1"/>
        </w:rPr>
        <w:t>SD</w:t>
      </w:r>
      <w:r w:rsidRPr="00C57117">
        <w:rPr>
          <w:rFonts w:ascii="Garamond" w:hAnsi="Garamond" w:cs="ÍÉµ!"/>
          <w:color w:val="000000" w:themeColor="text1"/>
        </w:rPr>
        <w:t>=0.06</w:t>
      </w:r>
      <w:r w:rsidRPr="00C57117">
        <w:rPr>
          <w:rFonts w:ascii="Garamond" w:hAnsi="Garamond" w:cs="Times New Roman"/>
          <w:color w:val="000000" w:themeColor="text1"/>
        </w:rPr>
        <w:t>), and</w:t>
      </w:r>
      <w:r>
        <w:rPr>
          <w:rFonts w:ascii="Garamond" w:hAnsi="Garamond" w:cs="Times New Roman"/>
          <w:color w:val="000000" w:themeColor="text1"/>
        </w:rPr>
        <w:t xml:space="preserve"> lower for arousing, negatively valenced information (</w:t>
      </w:r>
      <w:r w:rsidRPr="00EC4A15">
        <w:rPr>
          <w:rFonts w:ascii="Garamond" w:hAnsi="Garamond" w:cs="ÍÉµ!"/>
          <w:i/>
          <w:iCs/>
          <w:color w:val="000000" w:themeColor="text1"/>
        </w:rPr>
        <w:t>M</w:t>
      </w:r>
      <w:r w:rsidRPr="00EC4A15">
        <w:rPr>
          <w:rFonts w:ascii="Garamond" w:hAnsi="Garamond" w:cs="ÍÉµ!"/>
          <w:color w:val="000000" w:themeColor="text1"/>
        </w:rPr>
        <w:t>=0.</w:t>
      </w:r>
      <w:r>
        <w:rPr>
          <w:rFonts w:ascii="Garamond" w:hAnsi="Garamond" w:cs="ÍÉµ!"/>
          <w:color w:val="000000" w:themeColor="text1"/>
        </w:rPr>
        <w:t>1</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w:t>
      </w:r>
      <w:r>
        <w:rPr>
          <w:rFonts w:ascii="Garamond" w:hAnsi="Garamond" w:cs="ÍÉµ!"/>
          <w:color w:val="000000" w:themeColor="text1"/>
        </w:rPr>
        <w:t>01</w:t>
      </w:r>
      <w:r>
        <w:rPr>
          <w:rFonts w:ascii="Garamond" w:hAnsi="Garamond" w:cs="Times New Roman"/>
          <w:color w:val="000000" w:themeColor="text1"/>
        </w:rPr>
        <w:t>) than neutral (</w:t>
      </w:r>
      <w:r w:rsidRPr="00EC4A15">
        <w:rPr>
          <w:rFonts w:ascii="Garamond" w:hAnsi="Garamond" w:cs="ÍÉµ!"/>
          <w:i/>
          <w:iCs/>
          <w:color w:val="000000" w:themeColor="text1"/>
        </w:rPr>
        <w:t>M</w:t>
      </w:r>
      <w:r w:rsidRPr="00EC4A15">
        <w:rPr>
          <w:rFonts w:ascii="Garamond" w:hAnsi="Garamond" w:cs="ÍÉµ!"/>
          <w:color w:val="000000" w:themeColor="text1"/>
        </w:rPr>
        <w:t>=0.</w:t>
      </w:r>
      <w:r>
        <w:rPr>
          <w:rFonts w:ascii="Garamond" w:hAnsi="Garamond" w:cs="ÍÉµ!"/>
          <w:color w:val="000000" w:themeColor="text1"/>
        </w:rPr>
        <w:t>19</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=0.</w:t>
      </w:r>
      <w:r>
        <w:rPr>
          <w:rFonts w:ascii="Garamond" w:hAnsi="Garamond" w:cs="ÍÉµ!"/>
          <w:color w:val="000000" w:themeColor="text1"/>
        </w:rPr>
        <w:t>03</w:t>
      </w:r>
      <w:r>
        <w:rPr>
          <w:rFonts w:ascii="Garamond" w:hAnsi="Garamond" w:cs="Times New Roman"/>
          <w:color w:val="000000" w:themeColor="text1"/>
        </w:rPr>
        <w:t>). Moreover, examining the correlation between participant’s behavior and confidence judgments for item memory indicates these constructs were completely dissociated (</w:t>
      </w:r>
      <w:r>
        <w:rPr>
          <w:rFonts w:ascii="Garamond" w:hAnsi="Garamond" w:cs="Times New Roman"/>
          <w:color w:val="000000" w:themeColor="text1"/>
        </w:rPr>
        <w:sym w:font="Symbol" w:char="F072"/>
      </w:r>
      <w:r>
        <w:rPr>
          <w:rFonts w:ascii="Garamond" w:hAnsi="Garamond" w:cs="Times New Roman"/>
          <w:color w:val="000000" w:themeColor="text1"/>
        </w:rPr>
        <w:t xml:space="preserve"> = 0.06); this is in stark contrast to the good metacognitive performance (</w:t>
      </w:r>
      <w:r w:rsidRPr="002577FD">
        <w:rPr>
          <w:rFonts w:ascii="Garamond" w:hAnsi="Garamond"/>
          <w:i/>
          <w:iCs/>
          <w:color w:val="000000" w:themeColor="text1"/>
        </w:rPr>
        <w:t>Median</w:t>
      </w:r>
      <w:r w:rsidRPr="002577FD">
        <w:rPr>
          <w:rFonts w:ascii="Garamond" w:hAnsi="Garamond"/>
          <w:color w:val="000000" w:themeColor="text1"/>
        </w:rPr>
        <w:t xml:space="preserve"> = 0.5</w:t>
      </w:r>
      <w:r>
        <w:rPr>
          <w:rFonts w:ascii="Garamond" w:hAnsi="Garamond"/>
          <w:color w:val="000000" w:themeColor="text1"/>
        </w:rPr>
        <w:t>5</w:t>
      </w:r>
      <w:r w:rsidRPr="002577FD">
        <w:rPr>
          <w:rFonts w:ascii="Garamond" w:hAnsi="Garamond"/>
          <w:color w:val="000000" w:themeColor="text1"/>
        </w:rPr>
        <w:t>,</w:t>
      </w:r>
      <w:r w:rsidRPr="00313302">
        <w:rPr>
          <w:rFonts w:ascii="Garamond" w:hAnsi="Garamond" w:cs="ÍÉµ!"/>
          <w:color w:val="000000" w:themeColor="text1"/>
        </w:rPr>
        <w:t xml:space="preserve"> </w:t>
      </w:r>
      <w:r w:rsidRPr="00313302">
        <w:rPr>
          <w:rFonts w:ascii="Garamond" w:hAnsi="Garamond" w:cs="ÍÉµ!"/>
          <w:i/>
          <w:iCs/>
          <w:color w:val="000000" w:themeColor="text1"/>
        </w:rPr>
        <w:t>SD</w:t>
      </w:r>
      <w:r w:rsidRPr="00313302">
        <w:rPr>
          <w:rFonts w:ascii="Garamond" w:hAnsi="Garamond" w:cs="ÍÉµ!"/>
          <w:color w:val="000000" w:themeColor="text1"/>
        </w:rPr>
        <w:t xml:space="preserve"> = 0.</w:t>
      </w:r>
      <w:r>
        <w:rPr>
          <w:rFonts w:ascii="Garamond" w:hAnsi="Garamond" w:cs="ÍÉµ!"/>
          <w:color w:val="000000" w:themeColor="text1"/>
        </w:rPr>
        <w:t>097) and</w:t>
      </w:r>
      <w:r>
        <w:rPr>
          <w:rFonts w:ascii="Garamond" w:hAnsi="Garamond" w:cs="Times New Roman"/>
          <w:color w:val="000000" w:themeColor="text1"/>
        </w:rPr>
        <w:t xml:space="preserve"> strong correlation (</w:t>
      </w:r>
      <w:r>
        <w:rPr>
          <w:rFonts w:ascii="Garamond" w:hAnsi="Garamond" w:cs="Times New Roman"/>
          <w:color w:val="000000" w:themeColor="text1"/>
        </w:rPr>
        <w:sym w:font="Symbol" w:char="F072"/>
      </w:r>
      <w:r>
        <w:rPr>
          <w:rFonts w:ascii="Garamond" w:hAnsi="Garamond" w:cs="Times New Roman"/>
          <w:color w:val="000000" w:themeColor="text1"/>
        </w:rPr>
        <w:t xml:space="preserve"> = 0.61) observed for the subset of participants with reasonable discrimination performance for associative detail recognition judgments (d’ &gt; 0.5). This dissociation between recognition and confidence judgments provides additional justification and evidence to support our pre-defined exclusion criteria. Considering this limitation in addition to the floor effect evident in these estimates helps explain why the observed trends in metacognitive efficiency across valence conditions differed across sample sizes. Specifically, the excluded participants who were unable to adequately recognize associated details (d’ &gt; 0.5) had extremely poor metacognitive efficiency for item memory. Since the held-out sample effectively discriminated between old and new items</w:t>
      </w:r>
      <w:r w:rsidRPr="00C57117">
        <w:rPr>
          <w:rFonts w:ascii="Garamond" w:hAnsi="Garamond" w:cs="Times New Roman"/>
          <w:color w:val="000000" w:themeColor="text1"/>
        </w:rPr>
        <w:t xml:space="preserve"> (</w:t>
      </w:r>
      <w:r w:rsidRPr="00C57117">
        <w:rPr>
          <w:rFonts w:ascii="Garamond" w:hAnsi="Garamond" w:cs="ÍÉµ!"/>
          <w:i/>
          <w:iCs/>
          <w:color w:val="000000" w:themeColor="text1"/>
        </w:rPr>
        <w:t>M</w:t>
      </w:r>
      <w:r w:rsidRPr="00C57117">
        <w:rPr>
          <w:rFonts w:ascii="Garamond" w:hAnsi="Garamond" w:cs="ÍÉµ!"/>
          <w:color w:val="000000" w:themeColor="text1"/>
        </w:rPr>
        <w:t xml:space="preserve">=2.16, </w:t>
      </w:r>
      <w:r w:rsidRPr="00C57117">
        <w:rPr>
          <w:rFonts w:ascii="Garamond" w:hAnsi="Garamond" w:cs="ÍÉµ!"/>
          <w:i/>
          <w:iCs/>
          <w:color w:val="000000" w:themeColor="text1"/>
        </w:rPr>
        <w:t>SD</w:t>
      </w:r>
      <w:r w:rsidRPr="00C57117">
        <w:rPr>
          <w:rFonts w:ascii="Garamond" w:hAnsi="Garamond" w:cs="ÍÉµ!"/>
          <w:color w:val="000000" w:themeColor="text1"/>
        </w:rPr>
        <w:t>=0.6</w:t>
      </w:r>
      <w:r w:rsidRPr="00C57117">
        <w:rPr>
          <w:rFonts w:ascii="Garamond" w:hAnsi="Garamond" w:cs="Times New Roman"/>
          <w:color w:val="000000" w:themeColor="text1"/>
        </w:rPr>
        <w:t>)</w:t>
      </w:r>
      <w:r>
        <w:rPr>
          <w:rFonts w:ascii="Garamond" w:hAnsi="Garamond" w:cs="Times New Roman"/>
          <w:color w:val="000000" w:themeColor="text1"/>
        </w:rPr>
        <w:t>, this suggests these participants relied on familiarity for recognition, but lacked the metacognitive awareness necessary to accurately integrate this information into their confidence judgments.</w:t>
      </w:r>
    </w:p>
    <w:p w14:paraId="660F6F58" w14:textId="2795D7B3" w:rsidR="00AA2D6D" w:rsidRDefault="00AA2D6D">
      <w:pPr>
        <w:rPr>
          <w:rFonts w:ascii="Garamond" w:hAnsi="Garamond"/>
          <w:u w:val="single"/>
        </w:rPr>
      </w:pPr>
    </w:p>
    <w:p w14:paraId="74A3B951" w14:textId="77777777" w:rsidR="00AA2D6D" w:rsidRDefault="00AA2D6D">
      <w:pPr>
        <w:rPr>
          <w:rFonts w:ascii="Garamond" w:hAnsi="Garamond"/>
          <w:u w:val="single"/>
        </w:rPr>
      </w:pPr>
      <w:r>
        <w:rPr>
          <w:rFonts w:ascii="Garamond" w:hAnsi="Garamond"/>
          <w:u w:val="single"/>
        </w:rPr>
        <w:br w:type="page"/>
      </w:r>
    </w:p>
    <w:p w14:paraId="205F36AC" w14:textId="3A80A76C" w:rsidR="00B70D76" w:rsidRDefault="009B3D0E" w:rsidP="00924D5D">
      <w:pPr>
        <w:jc w:val="center"/>
        <w:rPr>
          <w:rFonts w:ascii="Garamond" w:hAnsi="Garamond"/>
          <w:u w:val="single"/>
        </w:rPr>
      </w:pPr>
      <w:r w:rsidRPr="00DF559D">
        <w:rPr>
          <w:rFonts w:ascii="Garamond" w:hAnsi="Garamond"/>
          <w:u w:val="single"/>
        </w:rPr>
        <w:lastRenderedPageBreak/>
        <w:t xml:space="preserve">Supplementary </w:t>
      </w:r>
      <w:r w:rsidR="0004213B">
        <w:rPr>
          <w:rFonts w:ascii="Garamond" w:hAnsi="Garamond"/>
          <w:u w:val="single"/>
        </w:rPr>
        <w:t>Sampling Information</w:t>
      </w:r>
    </w:p>
    <w:p w14:paraId="0E9EA634" w14:textId="77777777" w:rsidR="00FA6D69" w:rsidRPr="00DF559D" w:rsidRDefault="00FA6D69" w:rsidP="00924D5D">
      <w:pPr>
        <w:jc w:val="center"/>
        <w:rPr>
          <w:rFonts w:ascii="Garamond" w:hAnsi="Garamond"/>
          <w:u w:val="single"/>
        </w:rPr>
      </w:pPr>
    </w:p>
    <w:p w14:paraId="275FF060" w14:textId="49B303CA" w:rsidR="00924D5D" w:rsidRDefault="0004213B" w:rsidP="0004213B">
      <w:pPr>
        <w:rPr>
          <w:rFonts w:ascii="Garamond" w:hAnsi="Garamond"/>
          <w:b/>
          <w:bCs/>
        </w:rPr>
      </w:pPr>
      <w:r w:rsidRPr="00DF559D">
        <w:rPr>
          <w:rFonts w:ascii="Garamond" w:hAnsi="Garamond"/>
          <w:b/>
          <w:bCs/>
        </w:rPr>
        <w:t xml:space="preserve">Response </w:t>
      </w:r>
      <w:r>
        <w:rPr>
          <w:rFonts w:ascii="Garamond" w:hAnsi="Garamond"/>
          <w:b/>
          <w:bCs/>
        </w:rPr>
        <w:t>B</w:t>
      </w:r>
      <w:r w:rsidRPr="00DF559D">
        <w:rPr>
          <w:rFonts w:ascii="Garamond" w:hAnsi="Garamond"/>
          <w:b/>
          <w:bCs/>
        </w:rPr>
        <w:t xml:space="preserve">ehavior x </w:t>
      </w:r>
      <w:r>
        <w:rPr>
          <w:rFonts w:ascii="Garamond" w:hAnsi="Garamond"/>
          <w:b/>
          <w:bCs/>
        </w:rPr>
        <w:t>Memory Type</w:t>
      </w:r>
      <w:r w:rsidRPr="00DF559D">
        <w:rPr>
          <w:rFonts w:ascii="Garamond" w:hAnsi="Garamond"/>
          <w:b/>
          <w:bCs/>
        </w:rPr>
        <w:t xml:space="preserve"> (</w:t>
      </w:r>
      <w:r>
        <w:rPr>
          <w:rFonts w:ascii="Garamond" w:hAnsi="Garamond"/>
          <w:b/>
          <w:bCs/>
        </w:rPr>
        <w:t>2</w:t>
      </w:r>
      <w:r w:rsidRPr="00DF559D">
        <w:rPr>
          <w:rFonts w:ascii="Garamond" w:hAnsi="Garamond"/>
          <w:b/>
          <w:bCs/>
        </w:rPr>
        <w:t>)</w:t>
      </w:r>
    </w:p>
    <w:p w14:paraId="47B6C900" w14:textId="0631FFB1" w:rsidR="0004213B" w:rsidRPr="00DF559D"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w:t>
      </w:r>
      <w:r>
        <w:rPr>
          <w:rFonts w:ascii="Garamond" w:hAnsi="Garamond"/>
          <w:b/>
          <w:bCs/>
          <w:i/>
          <w:iCs/>
        </w:rPr>
        <w:t>Memory</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04213B" w:rsidRPr="00DF559D" w14:paraId="0E71B46E" w14:textId="77777777" w:rsidTr="00D13848">
        <w:trPr>
          <w:jc w:val="center"/>
        </w:trPr>
        <w:tc>
          <w:tcPr>
            <w:tcW w:w="1795" w:type="dxa"/>
          </w:tcPr>
          <w:p w14:paraId="4A49DF4A" w14:textId="77777777" w:rsidR="0004213B" w:rsidRPr="00DF559D" w:rsidRDefault="0004213B" w:rsidP="00D13848">
            <w:pPr>
              <w:jc w:val="center"/>
              <w:rPr>
                <w:rFonts w:ascii="Garamond" w:hAnsi="Garamond"/>
              </w:rPr>
            </w:pPr>
            <w:r w:rsidRPr="00DF559D">
              <w:rPr>
                <w:rFonts w:ascii="Garamond" w:hAnsi="Garamond"/>
              </w:rPr>
              <w:t>Parameter</w:t>
            </w:r>
          </w:p>
        </w:tc>
        <w:tc>
          <w:tcPr>
            <w:tcW w:w="1080" w:type="dxa"/>
          </w:tcPr>
          <w:p w14:paraId="0F07EF01" w14:textId="77777777" w:rsidR="0004213B" w:rsidRPr="00DF559D" w:rsidRDefault="0004213B" w:rsidP="00D13848">
            <w:pPr>
              <w:jc w:val="center"/>
              <w:rPr>
                <w:rFonts w:ascii="Garamond" w:hAnsi="Garamond"/>
              </w:rPr>
            </w:pPr>
            <w:r w:rsidRPr="00DF559D">
              <w:rPr>
                <w:rFonts w:ascii="Garamond" w:hAnsi="Garamond"/>
              </w:rPr>
              <w:t>Median</w:t>
            </w:r>
          </w:p>
        </w:tc>
        <w:tc>
          <w:tcPr>
            <w:tcW w:w="775" w:type="dxa"/>
          </w:tcPr>
          <w:p w14:paraId="3E68BA07" w14:textId="77777777" w:rsidR="0004213B" w:rsidRPr="00DF559D" w:rsidRDefault="0004213B" w:rsidP="00D13848">
            <w:pPr>
              <w:jc w:val="center"/>
              <w:rPr>
                <w:rFonts w:ascii="Garamond" w:hAnsi="Garamond"/>
              </w:rPr>
            </w:pPr>
            <w:r w:rsidRPr="00DF559D">
              <w:rPr>
                <w:rFonts w:ascii="Garamond" w:hAnsi="Garamond"/>
              </w:rPr>
              <w:t>5.5%</w:t>
            </w:r>
          </w:p>
        </w:tc>
        <w:tc>
          <w:tcPr>
            <w:tcW w:w="1056" w:type="dxa"/>
          </w:tcPr>
          <w:p w14:paraId="52B56F04" w14:textId="77777777" w:rsidR="0004213B" w:rsidRPr="00DF559D" w:rsidRDefault="0004213B" w:rsidP="00D13848">
            <w:pPr>
              <w:jc w:val="center"/>
              <w:rPr>
                <w:rFonts w:ascii="Garamond" w:hAnsi="Garamond"/>
              </w:rPr>
            </w:pPr>
            <w:r w:rsidRPr="00DF559D">
              <w:rPr>
                <w:rFonts w:ascii="Garamond" w:hAnsi="Garamond"/>
              </w:rPr>
              <w:t>94.5%</w:t>
            </w:r>
          </w:p>
        </w:tc>
        <w:tc>
          <w:tcPr>
            <w:tcW w:w="1056" w:type="dxa"/>
          </w:tcPr>
          <w:p w14:paraId="1570C971"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6" w:type="dxa"/>
          </w:tcPr>
          <w:p w14:paraId="22ECB77D" w14:textId="77777777" w:rsidR="0004213B" w:rsidRPr="00DF559D" w:rsidRDefault="0004213B"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6E47FC2A"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5AA1DB94"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4AEB1555" w14:textId="77777777" w:rsidTr="00D13848">
        <w:trPr>
          <w:jc w:val="center"/>
        </w:trPr>
        <w:tc>
          <w:tcPr>
            <w:tcW w:w="1795" w:type="dxa"/>
          </w:tcPr>
          <w:p w14:paraId="3B239682"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5F51DC0E" w14:textId="228ECA91" w:rsidR="0004213B" w:rsidRPr="00DF559D" w:rsidRDefault="0004213B" w:rsidP="00D13848">
            <w:pPr>
              <w:jc w:val="center"/>
              <w:rPr>
                <w:rFonts w:ascii="Garamond" w:hAnsi="Garamond"/>
              </w:rPr>
            </w:pPr>
            <w:r>
              <w:rPr>
                <w:rFonts w:ascii="Garamond" w:hAnsi="Garamond"/>
              </w:rPr>
              <w:t>2</w:t>
            </w:r>
            <w:r w:rsidRPr="00DF559D">
              <w:rPr>
                <w:rFonts w:ascii="Garamond" w:hAnsi="Garamond"/>
              </w:rPr>
              <w:t>.</w:t>
            </w:r>
            <w:r>
              <w:rPr>
                <w:rFonts w:ascii="Garamond" w:hAnsi="Garamond"/>
              </w:rPr>
              <w:t>2</w:t>
            </w:r>
          </w:p>
        </w:tc>
        <w:tc>
          <w:tcPr>
            <w:tcW w:w="775" w:type="dxa"/>
          </w:tcPr>
          <w:p w14:paraId="6273F554" w14:textId="49FDFDF9" w:rsidR="0004213B" w:rsidRPr="00DF559D" w:rsidRDefault="0004213B" w:rsidP="00D13848">
            <w:pPr>
              <w:jc w:val="center"/>
              <w:rPr>
                <w:rFonts w:ascii="Garamond" w:hAnsi="Garamond"/>
              </w:rPr>
            </w:pPr>
            <w:r>
              <w:rPr>
                <w:rFonts w:ascii="Garamond" w:hAnsi="Garamond"/>
              </w:rPr>
              <w:t>2</w:t>
            </w:r>
            <w:r w:rsidRPr="00DF559D">
              <w:rPr>
                <w:rFonts w:ascii="Garamond" w:hAnsi="Garamond"/>
              </w:rPr>
              <w:t>.</w:t>
            </w:r>
            <w:r>
              <w:rPr>
                <w:rFonts w:ascii="Garamond" w:hAnsi="Garamond"/>
              </w:rPr>
              <w:t>1</w:t>
            </w:r>
          </w:p>
        </w:tc>
        <w:tc>
          <w:tcPr>
            <w:tcW w:w="1056" w:type="dxa"/>
          </w:tcPr>
          <w:p w14:paraId="1597751B" w14:textId="4D71AB5E" w:rsidR="0004213B" w:rsidRPr="00DF559D" w:rsidRDefault="0004213B" w:rsidP="00D13848">
            <w:pPr>
              <w:jc w:val="center"/>
              <w:rPr>
                <w:rFonts w:ascii="Garamond" w:hAnsi="Garamond"/>
              </w:rPr>
            </w:pPr>
            <w:r>
              <w:rPr>
                <w:rFonts w:ascii="Garamond" w:hAnsi="Garamond"/>
              </w:rPr>
              <w:t>2</w:t>
            </w:r>
            <w:r w:rsidRPr="00DF559D">
              <w:rPr>
                <w:rFonts w:ascii="Garamond" w:hAnsi="Garamond"/>
              </w:rPr>
              <w:t>.</w:t>
            </w:r>
            <w:r>
              <w:rPr>
                <w:rFonts w:ascii="Garamond" w:hAnsi="Garamond"/>
              </w:rPr>
              <w:t>3</w:t>
            </w:r>
          </w:p>
        </w:tc>
        <w:tc>
          <w:tcPr>
            <w:tcW w:w="1056" w:type="dxa"/>
          </w:tcPr>
          <w:p w14:paraId="6E743B43" w14:textId="5571C4A1" w:rsidR="0004213B" w:rsidRPr="00DF559D" w:rsidRDefault="0004213B" w:rsidP="00D13848">
            <w:pPr>
              <w:jc w:val="center"/>
              <w:rPr>
                <w:rFonts w:ascii="Garamond" w:hAnsi="Garamond"/>
              </w:rPr>
            </w:pPr>
            <w:r>
              <w:rPr>
                <w:rFonts w:ascii="Garamond" w:hAnsi="Garamond"/>
              </w:rPr>
              <w:t>100</w:t>
            </w:r>
            <w:r w:rsidRPr="00DF559D">
              <w:rPr>
                <w:rFonts w:ascii="Garamond" w:hAnsi="Garamond"/>
              </w:rPr>
              <w:t>%</w:t>
            </w:r>
          </w:p>
        </w:tc>
        <w:tc>
          <w:tcPr>
            <w:tcW w:w="1056" w:type="dxa"/>
          </w:tcPr>
          <w:p w14:paraId="7C126ADA" w14:textId="72566342" w:rsidR="0004213B" w:rsidRPr="00DF559D" w:rsidRDefault="0004213B" w:rsidP="00D13848">
            <w:pPr>
              <w:jc w:val="center"/>
              <w:rPr>
                <w:rFonts w:ascii="Garamond" w:hAnsi="Garamond"/>
              </w:rPr>
            </w:pPr>
            <w:r w:rsidRPr="00DF559D">
              <w:rPr>
                <w:rFonts w:ascii="Garamond" w:hAnsi="Garamond"/>
              </w:rPr>
              <w:t>1.</w:t>
            </w:r>
            <w:r>
              <w:rPr>
                <w:rFonts w:ascii="Garamond" w:hAnsi="Garamond"/>
              </w:rPr>
              <w:t>00</w:t>
            </w:r>
          </w:p>
        </w:tc>
        <w:tc>
          <w:tcPr>
            <w:tcW w:w="1056" w:type="dxa"/>
          </w:tcPr>
          <w:p w14:paraId="699A3497" w14:textId="2A637B66" w:rsidR="0004213B" w:rsidRPr="00DF559D" w:rsidRDefault="0004213B" w:rsidP="00D13848">
            <w:pPr>
              <w:jc w:val="center"/>
              <w:rPr>
                <w:rFonts w:ascii="Garamond" w:hAnsi="Garamond"/>
              </w:rPr>
            </w:pPr>
            <w:r>
              <w:rPr>
                <w:rFonts w:ascii="Garamond" w:hAnsi="Garamond"/>
              </w:rPr>
              <w:t>33</w:t>
            </w:r>
            <w:r w:rsidRPr="00DF559D">
              <w:rPr>
                <w:rFonts w:ascii="Garamond" w:hAnsi="Garamond"/>
              </w:rPr>
              <w:t>,</w:t>
            </w:r>
            <w:r>
              <w:rPr>
                <w:rFonts w:ascii="Garamond" w:hAnsi="Garamond"/>
              </w:rPr>
              <w:t>149</w:t>
            </w:r>
          </w:p>
        </w:tc>
        <w:tc>
          <w:tcPr>
            <w:tcW w:w="1056" w:type="dxa"/>
          </w:tcPr>
          <w:p w14:paraId="5BE06763" w14:textId="19401144"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00035</w:t>
            </w:r>
          </w:p>
        </w:tc>
      </w:tr>
      <w:tr w:rsidR="0004213B" w:rsidRPr="00DF559D" w14:paraId="40844C6E" w14:textId="77777777" w:rsidTr="00D13848">
        <w:trPr>
          <w:jc w:val="center"/>
        </w:trPr>
        <w:tc>
          <w:tcPr>
            <w:tcW w:w="1795" w:type="dxa"/>
          </w:tcPr>
          <w:p w14:paraId="379E4BF3" w14:textId="1A5C57A7" w:rsidR="0004213B" w:rsidRPr="00DF559D" w:rsidRDefault="0004213B" w:rsidP="00D13848">
            <w:pPr>
              <w:jc w:val="center"/>
              <w:rPr>
                <w:rFonts w:ascii="Garamond" w:hAnsi="Garamond"/>
              </w:rPr>
            </w:pPr>
            <w:r>
              <w:rPr>
                <w:rFonts w:ascii="Garamond" w:hAnsi="Garamond"/>
              </w:rPr>
              <w:t xml:space="preserve">Associated Detail </w:t>
            </w:r>
            <w:r w:rsidRPr="00DF559D">
              <w:rPr>
                <w:rFonts w:ascii="Garamond" w:hAnsi="Garamond"/>
              </w:rPr>
              <w:t>(</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4ED47C99" w14:textId="14E9A812"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89</w:t>
            </w:r>
          </w:p>
        </w:tc>
        <w:tc>
          <w:tcPr>
            <w:tcW w:w="775" w:type="dxa"/>
          </w:tcPr>
          <w:p w14:paraId="48BCD2D2" w14:textId="06FF246E" w:rsidR="0004213B" w:rsidRPr="00DF559D" w:rsidRDefault="0004213B" w:rsidP="00D13848">
            <w:pPr>
              <w:jc w:val="center"/>
              <w:rPr>
                <w:rFonts w:ascii="Garamond" w:hAnsi="Garamond"/>
              </w:rPr>
            </w:pPr>
            <w:r>
              <w:rPr>
                <w:rFonts w:ascii="Garamond" w:hAnsi="Garamond"/>
              </w:rPr>
              <w:t>-1</w:t>
            </w:r>
            <w:r w:rsidRPr="00DF559D">
              <w:rPr>
                <w:rFonts w:ascii="Garamond" w:hAnsi="Garamond"/>
              </w:rPr>
              <w:t>.</w:t>
            </w:r>
            <w:r>
              <w:rPr>
                <w:rFonts w:ascii="Garamond" w:hAnsi="Garamond"/>
              </w:rPr>
              <w:t>03</w:t>
            </w:r>
          </w:p>
        </w:tc>
        <w:tc>
          <w:tcPr>
            <w:tcW w:w="1056" w:type="dxa"/>
          </w:tcPr>
          <w:p w14:paraId="0EF0A8F2" w14:textId="7058BD6A"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75</w:t>
            </w:r>
          </w:p>
        </w:tc>
        <w:tc>
          <w:tcPr>
            <w:tcW w:w="1056" w:type="dxa"/>
          </w:tcPr>
          <w:p w14:paraId="418DF98C" w14:textId="20C6AE79" w:rsidR="0004213B" w:rsidRPr="00DF559D" w:rsidRDefault="0004213B" w:rsidP="00D13848">
            <w:pPr>
              <w:jc w:val="center"/>
              <w:rPr>
                <w:rFonts w:ascii="Garamond" w:hAnsi="Garamond"/>
              </w:rPr>
            </w:pPr>
            <w:r>
              <w:rPr>
                <w:rFonts w:ascii="Garamond" w:hAnsi="Garamond"/>
              </w:rPr>
              <w:t>100</w:t>
            </w:r>
            <w:r w:rsidRPr="00DF559D">
              <w:rPr>
                <w:rFonts w:ascii="Garamond" w:hAnsi="Garamond"/>
              </w:rPr>
              <w:t>%</w:t>
            </w:r>
          </w:p>
        </w:tc>
        <w:tc>
          <w:tcPr>
            <w:tcW w:w="1056" w:type="dxa"/>
          </w:tcPr>
          <w:p w14:paraId="7EAB3B15" w14:textId="428EC0CD" w:rsidR="0004213B" w:rsidRPr="00DF559D" w:rsidRDefault="0004213B" w:rsidP="00D13848">
            <w:pPr>
              <w:jc w:val="center"/>
              <w:rPr>
                <w:rFonts w:ascii="Garamond" w:hAnsi="Garamond"/>
              </w:rPr>
            </w:pPr>
            <w:r w:rsidRPr="00DF559D">
              <w:rPr>
                <w:rFonts w:ascii="Garamond" w:hAnsi="Garamond"/>
              </w:rPr>
              <w:t>1.</w:t>
            </w:r>
            <w:r>
              <w:rPr>
                <w:rFonts w:ascii="Garamond" w:hAnsi="Garamond"/>
              </w:rPr>
              <w:t>00</w:t>
            </w:r>
          </w:p>
        </w:tc>
        <w:tc>
          <w:tcPr>
            <w:tcW w:w="1056" w:type="dxa"/>
          </w:tcPr>
          <w:p w14:paraId="0A06A2EC" w14:textId="0C6C474E" w:rsidR="0004213B" w:rsidRPr="00DF559D" w:rsidRDefault="0004213B" w:rsidP="00D13848">
            <w:pPr>
              <w:jc w:val="center"/>
              <w:rPr>
                <w:rFonts w:ascii="Garamond" w:hAnsi="Garamond"/>
              </w:rPr>
            </w:pPr>
            <w:r>
              <w:rPr>
                <w:rFonts w:ascii="Garamond" w:hAnsi="Garamond"/>
              </w:rPr>
              <w:t>33</w:t>
            </w:r>
            <w:r w:rsidRPr="00DF559D">
              <w:rPr>
                <w:rFonts w:ascii="Garamond" w:hAnsi="Garamond"/>
              </w:rPr>
              <w:t>,</w:t>
            </w:r>
            <w:r>
              <w:rPr>
                <w:rFonts w:ascii="Garamond" w:hAnsi="Garamond"/>
              </w:rPr>
              <w:t>865</w:t>
            </w:r>
          </w:p>
        </w:tc>
        <w:tc>
          <w:tcPr>
            <w:tcW w:w="1056" w:type="dxa"/>
          </w:tcPr>
          <w:p w14:paraId="3BA4E8D0" w14:textId="18562403"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00047</w:t>
            </w:r>
          </w:p>
        </w:tc>
      </w:tr>
    </w:tbl>
    <w:p w14:paraId="2E74DBC6" w14:textId="108AF784" w:rsidR="0004213B" w:rsidRPr="00DF559D" w:rsidRDefault="0004213B" w:rsidP="0004213B">
      <w:pPr>
        <w:jc w:val="center"/>
        <w:rPr>
          <w:rFonts w:ascii="Garamond" w:hAnsi="Garamond"/>
        </w:rPr>
      </w:pPr>
      <w:r w:rsidRPr="00DF559D">
        <w:rPr>
          <w:rFonts w:ascii="Garamond" w:hAnsi="Garamond"/>
        </w:rPr>
        <w:t xml:space="preserve">Supplementary Table </w:t>
      </w:r>
      <w:r w:rsidR="00FA6D69">
        <w:rPr>
          <w:rFonts w:ascii="Garamond" w:hAnsi="Garamond"/>
        </w:rPr>
        <w:t>S</w:t>
      </w:r>
      <w:r w:rsidR="00A46D2D">
        <w:rPr>
          <w:rFonts w:ascii="Garamond" w:hAnsi="Garamond"/>
        </w:rPr>
        <w:t>2</w:t>
      </w:r>
      <w:r w:rsidRPr="00DF559D">
        <w:rPr>
          <w:rFonts w:ascii="Garamond" w:hAnsi="Garamond"/>
        </w:rPr>
        <w:t>:</w:t>
      </w:r>
      <w:r w:rsidR="00A46D2D">
        <w:rPr>
          <w:rFonts w:ascii="Garamond" w:hAnsi="Garamond"/>
        </w:rPr>
        <w:t xml:space="preserve"> MCMC sampling summary for d’ and Memory Type</w:t>
      </w:r>
      <w:r w:rsidRPr="00DF559D">
        <w:rPr>
          <w:rFonts w:ascii="Garamond" w:hAnsi="Garamond"/>
        </w:rPr>
        <w:t xml:space="preserve"> </w:t>
      </w:r>
    </w:p>
    <w:p w14:paraId="3BF88298" w14:textId="77777777" w:rsidR="0004213B" w:rsidRDefault="0004213B" w:rsidP="0004213B">
      <w:pPr>
        <w:rPr>
          <w:rFonts w:ascii="Garamond" w:hAnsi="Garamond"/>
          <w:b/>
          <w:bCs/>
        </w:rPr>
      </w:pPr>
    </w:p>
    <w:p w14:paraId="349E6AD3" w14:textId="472AE492" w:rsidR="0004213B" w:rsidRPr="00DF559D"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Pr>
          <w:rFonts w:ascii="Garamond" w:hAnsi="Garamond"/>
          <w:b/>
          <w:bCs/>
          <w:i/>
          <w:iCs/>
        </w:rPr>
        <w:t>c</w:t>
      </w:r>
      <w:r w:rsidRPr="00DF559D">
        <w:rPr>
          <w:rFonts w:ascii="Garamond" w:hAnsi="Garamond"/>
          <w:b/>
          <w:bCs/>
          <w:i/>
          <w:iCs/>
        </w:rPr>
        <w:t xml:space="preserve"> ~ </w:t>
      </w:r>
      <w:r>
        <w:rPr>
          <w:rFonts w:ascii="Garamond" w:hAnsi="Garamond"/>
          <w:b/>
          <w:bCs/>
          <w:i/>
          <w:iCs/>
        </w:rPr>
        <w:t>Memory</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04213B" w:rsidRPr="00DF559D" w14:paraId="4E4ED93C" w14:textId="77777777" w:rsidTr="00D13848">
        <w:trPr>
          <w:jc w:val="center"/>
        </w:trPr>
        <w:tc>
          <w:tcPr>
            <w:tcW w:w="1795" w:type="dxa"/>
          </w:tcPr>
          <w:p w14:paraId="3C74DFF8" w14:textId="77777777" w:rsidR="0004213B" w:rsidRPr="00DF559D" w:rsidRDefault="0004213B" w:rsidP="00D13848">
            <w:pPr>
              <w:jc w:val="center"/>
              <w:rPr>
                <w:rFonts w:ascii="Garamond" w:hAnsi="Garamond"/>
              </w:rPr>
            </w:pPr>
            <w:r w:rsidRPr="00DF559D">
              <w:rPr>
                <w:rFonts w:ascii="Garamond" w:hAnsi="Garamond"/>
              </w:rPr>
              <w:t>Parameter</w:t>
            </w:r>
          </w:p>
        </w:tc>
        <w:tc>
          <w:tcPr>
            <w:tcW w:w="1080" w:type="dxa"/>
          </w:tcPr>
          <w:p w14:paraId="6AC0F339" w14:textId="77777777" w:rsidR="0004213B" w:rsidRPr="00DF559D" w:rsidRDefault="0004213B" w:rsidP="00D13848">
            <w:pPr>
              <w:jc w:val="center"/>
              <w:rPr>
                <w:rFonts w:ascii="Garamond" w:hAnsi="Garamond"/>
              </w:rPr>
            </w:pPr>
            <w:r w:rsidRPr="00DF559D">
              <w:rPr>
                <w:rFonts w:ascii="Garamond" w:hAnsi="Garamond"/>
              </w:rPr>
              <w:t>Median</w:t>
            </w:r>
          </w:p>
        </w:tc>
        <w:tc>
          <w:tcPr>
            <w:tcW w:w="775" w:type="dxa"/>
          </w:tcPr>
          <w:p w14:paraId="073FD283" w14:textId="77777777" w:rsidR="0004213B" w:rsidRPr="00DF559D" w:rsidRDefault="0004213B" w:rsidP="00D13848">
            <w:pPr>
              <w:jc w:val="center"/>
              <w:rPr>
                <w:rFonts w:ascii="Garamond" w:hAnsi="Garamond"/>
              </w:rPr>
            </w:pPr>
            <w:r w:rsidRPr="00DF559D">
              <w:rPr>
                <w:rFonts w:ascii="Garamond" w:hAnsi="Garamond"/>
              </w:rPr>
              <w:t>5.5%</w:t>
            </w:r>
          </w:p>
        </w:tc>
        <w:tc>
          <w:tcPr>
            <w:tcW w:w="1056" w:type="dxa"/>
          </w:tcPr>
          <w:p w14:paraId="367BA848" w14:textId="77777777" w:rsidR="0004213B" w:rsidRPr="00DF559D" w:rsidRDefault="0004213B" w:rsidP="00D13848">
            <w:pPr>
              <w:jc w:val="center"/>
              <w:rPr>
                <w:rFonts w:ascii="Garamond" w:hAnsi="Garamond"/>
              </w:rPr>
            </w:pPr>
            <w:r w:rsidRPr="00DF559D">
              <w:rPr>
                <w:rFonts w:ascii="Garamond" w:hAnsi="Garamond"/>
              </w:rPr>
              <w:t>94.5%</w:t>
            </w:r>
          </w:p>
        </w:tc>
        <w:tc>
          <w:tcPr>
            <w:tcW w:w="1056" w:type="dxa"/>
          </w:tcPr>
          <w:p w14:paraId="40F3B0F1"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6" w:type="dxa"/>
          </w:tcPr>
          <w:p w14:paraId="5FD7DEC5" w14:textId="77777777" w:rsidR="0004213B" w:rsidRPr="00DF559D" w:rsidRDefault="0004213B"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778A27DF"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0A287CF8"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63355B37" w14:textId="77777777" w:rsidTr="00D13848">
        <w:trPr>
          <w:jc w:val="center"/>
        </w:trPr>
        <w:tc>
          <w:tcPr>
            <w:tcW w:w="1795" w:type="dxa"/>
          </w:tcPr>
          <w:p w14:paraId="41F0B3E7"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4A328E57" w14:textId="70A629A7"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36</w:t>
            </w:r>
          </w:p>
        </w:tc>
        <w:tc>
          <w:tcPr>
            <w:tcW w:w="775" w:type="dxa"/>
          </w:tcPr>
          <w:p w14:paraId="108B8F40" w14:textId="453A198E"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38</w:t>
            </w:r>
          </w:p>
        </w:tc>
        <w:tc>
          <w:tcPr>
            <w:tcW w:w="1056" w:type="dxa"/>
          </w:tcPr>
          <w:p w14:paraId="55035673" w14:textId="2013EA1C"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33</w:t>
            </w:r>
          </w:p>
        </w:tc>
        <w:tc>
          <w:tcPr>
            <w:tcW w:w="1056" w:type="dxa"/>
          </w:tcPr>
          <w:p w14:paraId="7C186F90" w14:textId="28CA58E1" w:rsidR="0004213B" w:rsidRPr="00DF559D" w:rsidRDefault="00DB6DE9" w:rsidP="00D13848">
            <w:pPr>
              <w:jc w:val="center"/>
              <w:rPr>
                <w:rFonts w:ascii="Garamond" w:hAnsi="Garamond"/>
              </w:rPr>
            </w:pPr>
            <w:r>
              <w:rPr>
                <w:rFonts w:ascii="Garamond" w:hAnsi="Garamond"/>
              </w:rPr>
              <w:t>100</w:t>
            </w:r>
            <w:r w:rsidR="0004213B" w:rsidRPr="00DF559D">
              <w:rPr>
                <w:rFonts w:ascii="Garamond" w:hAnsi="Garamond"/>
              </w:rPr>
              <w:t>%</w:t>
            </w:r>
          </w:p>
        </w:tc>
        <w:tc>
          <w:tcPr>
            <w:tcW w:w="1056" w:type="dxa"/>
          </w:tcPr>
          <w:p w14:paraId="507CD5D5" w14:textId="146B97A6" w:rsidR="0004213B" w:rsidRPr="00DF559D" w:rsidRDefault="0004213B" w:rsidP="00D13848">
            <w:pPr>
              <w:jc w:val="center"/>
              <w:rPr>
                <w:rFonts w:ascii="Garamond" w:hAnsi="Garamond"/>
              </w:rPr>
            </w:pPr>
            <w:r w:rsidRPr="00DF559D">
              <w:rPr>
                <w:rFonts w:ascii="Garamond" w:hAnsi="Garamond"/>
              </w:rPr>
              <w:t>1.</w:t>
            </w:r>
            <w:r w:rsidR="00DB6DE9">
              <w:rPr>
                <w:rFonts w:ascii="Garamond" w:hAnsi="Garamond"/>
              </w:rPr>
              <w:t>00</w:t>
            </w:r>
          </w:p>
        </w:tc>
        <w:tc>
          <w:tcPr>
            <w:tcW w:w="1056" w:type="dxa"/>
          </w:tcPr>
          <w:p w14:paraId="60242338" w14:textId="5E2F7229" w:rsidR="0004213B" w:rsidRPr="00DF559D" w:rsidRDefault="00DB6DE9" w:rsidP="00D13848">
            <w:pPr>
              <w:jc w:val="center"/>
              <w:rPr>
                <w:rFonts w:ascii="Garamond" w:hAnsi="Garamond"/>
              </w:rPr>
            </w:pPr>
            <w:r>
              <w:rPr>
                <w:rFonts w:ascii="Garamond" w:hAnsi="Garamond"/>
              </w:rPr>
              <w:t>22</w:t>
            </w:r>
            <w:r w:rsidR="0004213B" w:rsidRPr="00DF559D">
              <w:rPr>
                <w:rFonts w:ascii="Garamond" w:hAnsi="Garamond"/>
              </w:rPr>
              <w:t>,</w:t>
            </w:r>
            <w:r>
              <w:rPr>
                <w:rFonts w:ascii="Garamond" w:hAnsi="Garamond"/>
              </w:rPr>
              <w:t>049</w:t>
            </w:r>
          </w:p>
        </w:tc>
        <w:tc>
          <w:tcPr>
            <w:tcW w:w="1056" w:type="dxa"/>
          </w:tcPr>
          <w:p w14:paraId="65680930" w14:textId="53EDEADD"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w:t>
            </w:r>
            <w:r w:rsidR="00426909">
              <w:rPr>
                <w:rFonts w:ascii="Garamond" w:hAnsi="Garamond"/>
              </w:rPr>
              <w:t>12</w:t>
            </w:r>
          </w:p>
        </w:tc>
      </w:tr>
      <w:tr w:rsidR="0004213B" w:rsidRPr="00DF559D" w14:paraId="31784CC1" w14:textId="77777777" w:rsidTr="00D13848">
        <w:trPr>
          <w:jc w:val="center"/>
        </w:trPr>
        <w:tc>
          <w:tcPr>
            <w:tcW w:w="1795" w:type="dxa"/>
          </w:tcPr>
          <w:p w14:paraId="10F93296" w14:textId="77777777" w:rsidR="0004213B" w:rsidRPr="00DF559D" w:rsidRDefault="0004213B" w:rsidP="00D13848">
            <w:pPr>
              <w:jc w:val="center"/>
              <w:rPr>
                <w:rFonts w:ascii="Garamond" w:hAnsi="Garamond"/>
              </w:rPr>
            </w:pPr>
            <w:r>
              <w:rPr>
                <w:rFonts w:ascii="Garamond" w:hAnsi="Garamond"/>
              </w:rPr>
              <w:t xml:space="preserve">Associated Detail </w:t>
            </w:r>
            <w:r w:rsidRPr="00DF559D">
              <w:rPr>
                <w:rFonts w:ascii="Garamond" w:hAnsi="Garamond"/>
              </w:rPr>
              <w:t>(</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431663A8" w14:textId="4A6FD782"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71</w:t>
            </w:r>
          </w:p>
        </w:tc>
        <w:tc>
          <w:tcPr>
            <w:tcW w:w="775" w:type="dxa"/>
          </w:tcPr>
          <w:p w14:paraId="4CFA0297" w14:textId="48A3CA15"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67</w:t>
            </w:r>
          </w:p>
        </w:tc>
        <w:tc>
          <w:tcPr>
            <w:tcW w:w="1056" w:type="dxa"/>
          </w:tcPr>
          <w:p w14:paraId="2E423D8A" w14:textId="3E263C59"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74</w:t>
            </w:r>
          </w:p>
        </w:tc>
        <w:tc>
          <w:tcPr>
            <w:tcW w:w="1056" w:type="dxa"/>
          </w:tcPr>
          <w:p w14:paraId="3E3F9313" w14:textId="08D18833" w:rsidR="0004213B" w:rsidRPr="00DF559D" w:rsidRDefault="00DB6DE9" w:rsidP="00D13848">
            <w:pPr>
              <w:jc w:val="center"/>
              <w:rPr>
                <w:rFonts w:ascii="Garamond" w:hAnsi="Garamond"/>
              </w:rPr>
            </w:pPr>
            <w:r>
              <w:rPr>
                <w:rFonts w:ascii="Garamond" w:hAnsi="Garamond"/>
              </w:rPr>
              <w:t>100</w:t>
            </w:r>
            <w:r w:rsidR="0004213B" w:rsidRPr="00DF559D">
              <w:rPr>
                <w:rFonts w:ascii="Garamond" w:hAnsi="Garamond"/>
              </w:rPr>
              <w:t>%</w:t>
            </w:r>
          </w:p>
        </w:tc>
        <w:tc>
          <w:tcPr>
            <w:tcW w:w="1056" w:type="dxa"/>
          </w:tcPr>
          <w:p w14:paraId="27FA25BB" w14:textId="2CB73366" w:rsidR="0004213B" w:rsidRPr="00DF559D" w:rsidRDefault="0004213B" w:rsidP="00D13848">
            <w:pPr>
              <w:jc w:val="center"/>
              <w:rPr>
                <w:rFonts w:ascii="Garamond" w:hAnsi="Garamond"/>
              </w:rPr>
            </w:pPr>
            <w:r w:rsidRPr="00DF559D">
              <w:rPr>
                <w:rFonts w:ascii="Garamond" w:hAnsi="Garamond"/>
              </w:rPr>
              <w:t>1.</w:t>
            </w:r>
            <w:r w:rsidR="00DB6DE9">
              <w:rPr>
                <w:rFonts w:ascii="Garamond" w:hAnsi="Garamond"/>
              </w:rPr>
              <w:t>00</w:t>
            </w:r>
          </w:p>
        </w:tc>
        <w:tc>
          <w:tcPr>
            <w:tcW w:w="1056" w:type="dxa"/>
          </w:tcPr>
          <w:p w14:paraId="42864B01" w14:textId="556C9D0F" w:rsidR="0004213B" w:rsidRPr="00DF559D" w:rsidRDefault="00DB6DE9" w:rsidP="00D13848">
            <w:pPr>
              <w:jc w:val="center"/>
              <w:rPr>
                <w:rFonts w:ascii="Garamond" w:hAnsi="Garamond"/>
              </w:rPr>
            </w:pPr>
            <w:r>
              <w:rPr>
                <w:rFonts w:ascii="Garamond" w:hAnsi="Garamond"/>
              </w:rPr>
              <w:t>24</w:t>
            </w:r>
            <w:r w:rsidR="0004213B" w:rsidRPr="00DF559D">
              <w:rPr>
                <w:rFonts w:ascii="Garamond" w:hAnsi="Garamond"/>
              </w:rPr>
              <w:t>,</w:t>
            </w:r>
            <w:r>
              <w:rPr>
                <w:rFonts w:ascii="Garamond" w:hAnsi="Garamond"/>
              </w:rPr>
              <w:t>890</w:t>
            </w:r>
          </w:p>
        </w:tc>
        <w:tc>
          <w:tcPr>
            <w:tcW w:w="1056" w:type="dxa"/>
          </w:tcPr>
          <w:p w14:paraId="34F83790" w14:textId="6F0170EA" w:rsidR="0004213B" w:rsidRPr="00DF559D" w:rsidRDefault="00DB6DE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w:t>
            </w:r>
            <w:r w:rsidR="00426909">
              <w:rPr>
                <w:rFonts w:ascii="Garamond" w:hAnsi="Garamond"/>
              </w:rPr>
              <w:t>15</w:t>
            </w:r>
          </w:p>
        </w:tc>
      </w:tr>
    </w:tbl>
    <w:p w14:paraId="65C4DDFF" w14:textId="31CC955E" w:rsidR="00A46D2D" w:rsidRPr="00DF559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3</w:t>
      </w:r>
      <w:r w:rsidRPr="00DF559D">
        <w:rPr>
          <w:rFonts w:ascii="Garamond" w:hAnsi="Garamond"/>
        </w:rPr>
        <w:t>:</w:t>
      </w:r>
      <w:r>
        <w:rPr>
          <w:rFonts w:ascii="Garamond" w:hAnsi="Garamond"/>
        </w:rPr>
        <w:t xml:space="preserve"> MCMC sampling summary for </w:t>
      </w:r>
      <w:r>
        <w:rPr>
          <w:rFonts w:ascii="Garamond" w:hAnsi="Garamond"/>
        </w:rPr>
        <w:t>c</w:t>
      </w:r>
      <w:r>
        <w:rPr>
          <w:rFonts w:ascii="Garamond" w:hAnsi="Garamond"/>
        </w:rPr>
        <w:t xml:space="preserve"> and Memory Type</w:t>
      </w:r>
      <w:r w:rsidRPr="00DF559D">
        <w:rPr>
          <w:rFonts w:ascii="Garamond" w:hAnsi="Garamond"/>
        </w:rPr>
        <w:t xml:space="preserve"> </w:t>
      </w:r>
    </w:p>
    <w:p w14:paraId="1CD1B877" w14:textId="77777777" w:rsidR="0004213B" w:rsidRDefault="0004213B" w:rsidP="0004213B">
      <w:pPr>
        <w:rPr>
          <w:rFonts w:ascii="Garamond" w:hAnsi="Garamond"/>
          <w:b/>
          <w:bCs/>
        </w:rPr>
      </w:pPr>
    </w:p>
    <w:p w14:paraId="7220C19B" w14:textId="77777777" w:rsidR="00B70D76" w:rsidRPr="00DF559D" w:rsidRDefault="00B70D76" w:rsidP="0004213B">
      <w:pPr>
        <w:rPr>
          <w:rFonts w:ascii="Garamond" w:hAnsi="Garamond"/>
          <w:b/>
          <w:bCs/>
        </w:rPr>
      </w:pPr>
    </w:p>
    <w:p w14:paraId="42E396C2" w14:textId="2962ADD1" w:rsidR="00924D5D" w:rsidRDefault="0004213B" w:rsidP="0004213B">
      <w:pPr>
        <w:rPr>
          <w:rFonts w:ascii="Garamond" w:hAnsi="Garamond"/>
          <w:b/>
          <w:bCs/>
        </w:rPr>
      </w:pPr>
      <w:r w:rsidRPr="00DF559D">
        <w:rPr>
          <w:rFonts w:ascii="Garamond" w:hAnsi="Garamond"/>
          <w:b/>
          <w:bCs/>
        </w:rPr>
        <w:t xml:space="preserve">Response </w:t>
      </w:r>
      <w:r>
        <w:rPr>
          <w:rFonts w:ascii="Garamond" w:hAnsi="Garamond"/>
          <w:b/>
          <w:bCs/>
        </w:rPr>
        <w:t>B</w:t>
      </w:r>
      <w:r w:rsidRPr="00DF559D">
        <w:rPr>
          <w:rFonts w:ascii="Garamond" w:hAnsi="Garamond"/>
          <w:b/>
          <w:bCs/>
        </w:rPr>
        <w:t>ehavior</w:t>
      </w:r>
      <w:r w:rsidR="00B70D76">
        <w:rPr>
          <w:rFonts w:ascii="Garamond" w:hAnsi="Garamond"/>
          <w:b/>
          <w:bCs/>
        </w:rPr>
        <w:t xml:space="preserve"> </w:t>
      </w:r>
      <w:r w:rsidRPr="00DF559D">
        <w:rPr>
          <w:rFonts w:ascii="Garamond" w:hAnsi="Garamond"/>
          <w:b/>
          <w:bCs/>
        </w:rPr>
        <w:t xml:space="preserve">x </w:t>
      </w:r>
      <w:r>
        <w:rPr>
          <w:rFonts w:ascii="Garamond" w:hAnsi="Garamond"/>
          <w:b/>
          <w:bCs/>
        </w:rPr>
        <w:t>Emotional Valence</w:t>
      </w:r>
      <w:r w:rsidRPr="00DF559D">
        <w:rPr>
          <w:rFonts w:ascii="Garamond" w:hAnsi="Garamond"/>
          <w:b/>
          <w:bCs/>
        </w:rPr>
        <w:t xml:space="preserve"> (</w:t>
      </w:r>
      <w:r w:rsidR="00A46D2D">
        <w:rPr>
          <w:rFonts w:ascii="Garamond" w:hAnsi="Garamond"/>
          <w:b/>
          <w:bCs/>
        </w:rPr>
        <w:t>4</w:t>
      </w:r>
      <w:r w:rsidRPr="00DF559D">
        <w:rPr>
          <w:rFonts w:ascii="Garamond" w:hAnsi="Garamond"/>
          <w:b/>
          <w:bCs/>
        </w:rPr>
        <w:t>)</w:t>
      </w:r>
    </w:p>
    <w:p w14:paraId="09AE78DE" w14:textId="65418254" w:rsidR="00A46D2D" w:rsidRPr="00A46D2D" w:rsidRDefault="00A46D2D" w:rsidP="00A46D2D">
      <w:pPr>
        <w:jc w:val="center"/>
        <w:rPr>
          <w:rFonts w:ascii="Garamond" w:hAnsi="Garamond"/>
          <w:i/>
          <w:iCs/>
        </w:rPr>
      </w:pPr>
      <w:r>
        <w:rPr>
          <w:rFonts w:ascii="Garamond" w:hAnsi="Garamond"/>
          <w:i/>
          <w:iCs/>
        </w:rPr>
        <w:t>Item Memory</w:t>
      </w:r>
    </w:p>
    <w:p w14:paraId="4264F082" w14:textId="2D6C1D9F" w:rsidR="0004213B" w:rsidRPr="00DF559D"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w:t>
      </w:r>
      <w:r>
        <w:rPr>
          <w:rFonts w:ascii="Garamond" w:hAnsi="Garamond"/>
          <w:b/>
          <w:bCs/>
          <w:i/>
          <w:iCs/>
        </w:rPr>
        <w:t>Valence</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04213B" w:rsidRPr="00DF559D" w14:paraId="0C2DE22A" w14:textId="77777777" w:rsidTr="00D13848">
        <w:trPr>
          <w:jc w:val="center"/>
        </w:trPr>
        <w:tc>
          <w:tcPr>
            <w:tcW w:w="1795" w:type="dxa"/>
          </w:tcPr>
          <w:p w14:paraId="356B7F26" w14:textId="77777777" w:rsidR="0004213B" w:rsidRPr="00DF559D" w:rsidRDefault="0004213B" w:rsidP="00D13848">
            <w:pPr>
              <w:jc w:val="center"/>
              <w:rPr>
                <w:rFonts w:ascii="Garamond" w:hAnsi="Garamond"/>
              </w:rPr>
            </w:pPr>
            <w:r w:rsidRPr="00DF559D">
              <w:rPr>
                <w:rFonts w:ascii="Garamond" w:hAnsi="Garamond"/>
              </w:rPr>
              <w:t>Parameter</w:t>
            </w:r>
          </w:p>
        </w:tc>
        <w:tc>
          <w:tcPr>
            <w:tcW w:w="1080" w:type="dxa"/>
          </w:tcPr>
          <w:p w14:paraId="77F99910" w14:textId="77777777" w:rsidR="0004213B" w:rsidRPr="00DF559D" w:rsidRDefault="0004213B" w:rsidP="00D13848">
            <w:pPr>
              <w:jc w:val="center"/>
              <w:rPr>
                <w:rFonts w:ascii="Garamond" w:hAnsi="Garamond"/>
              </w:rPr>
            </w:pPr>
            <w:r w:rsidRPr="00DF559D">
              <w:rPr>
                <w:rFonts w:ascii="Garamond" w:hAnsi="Garamond"/>
              </w:rPr>
              <w:t>Median</w:t>
            </w:r>
          </w:p>
        </w:tc>
        <w:tc>
          <w:tcPr>
            <w:tcW w:w="775" w:type="dxa"/>
          </w:tcPr>
          <w:p w14:paraId="3D71E6DC" w14:textId="77777777" w:rsidR="0004213B" w:rsidRPr="00DF559D" w:rsidRDefault="0004213B" w:rsidP="00D13848">
            <w:pPr>
              <w:jc w:val="center"/>
              <w:rPr>
                <w:rFonts w:ascii="Garamond" w:hAnsi="Garamond"/>
              </w:rPr>
            </w:pPr>
            <w:r w:rsidRPr="00DF559D">
              <w:rPr>
                <w:rFonts w:ascii="Garamond" w:hAnsi="Garamond"/>
              </w:rPr>
              <w:t>5.5%</w:t>
            </w:r>
          </w:p>
        </w:tc>
        <w:tc>
          <w:tcPr>
            <w:tcW w:w="1056" w:type="dxa"/>
          </w:tcPr>
          <w:p w14:paraId="55B25CEA" w14:textId="77777777" w:rsidR="0004213B" w:rsidRPr="00DF559D" w:rsidRDefault="0004213B" w:rsidP="00D13848">
            <w:pPr>
              <w:jc w:val="center"/>
              <w:rPr>
                <w:rFonts w:ascii="Garamond" w:hAnsi="Garamond"/>
              </w:rPr>
            </w:pPr>
            <w:r w:rsidRPr="00DF559D">
              <w:rPr>
                <w:rFonts w:ascii="Garamond" w:hAnsi="Garamond"/>
              </w:rPr>
              <w:t>94.5%</w:t>
            </w:r>
          </w:p>
        </w:tc>
        <w:tc>
          <w:tcPr>
            <w:tcW w:w="1056" w:type="dxa"/>
          </w:tcPr>
          <w:p w14:paraId="36A3526D"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6" w:type="dxa"/>
          </w:tcPr>
          <w:p w14:paraId="329DFC23" w14:textId="77777777" w:rsidR="0004213B" w:rsidRPr="00DF559D" w:rsidRDefault="0004213B"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71DE8AB3"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017BF9E1"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7A4C358E" w14:textId="77777777" w:rsidTr="00D13848">
        <w:trPr>
          <w:jc w:val="center"/>
        </w:trPr>
        <w:tc>
          <w:tcPr>
            <w:tcW w:w="1795" w:type="dxa"/>
          </w:tcPr>
          <w:p w14:paraId="574A2C4A"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5391FFB7" w14:textId="2B373B61" w:rsidR="0004213B" w:rsidRPr="00DF559D" w:rsidRDefault="00426909" w:rsidP="00D13848">
            <w:pPr>
              <w:jc w:val="center"/>
              <w:rPr>
                <w:rFonts w:ascii="Garamond" w:hAnsi="Garamond"/>
              </w:rPr>
            </w:pPr>
            <w:r>
              <w:rPr>
                <w:rFonts w:ascii="Garamond" w:hAnsi="Garamond"/>
              </w:rPr>
              <w:t>2</w:t>
            </w:r>
            <w:r w:rsidR="0004213B" w:rsidRPr="00DF559D">
              <w:rPr>
                <w:rFonts w:ascii="Garamond" w:hAnsi="Garamond"/>
              </w:rPr>
              <w:t>.</w:t>
            </w:r>
            <w:r>
              <w:rPr>
                <w:rFonts w:ascii="Garamond" w:hAnsi="Garamond"/>
              </w:rPr>
              <w:t>41</w:t>
            </w:r>
          </w:p>
        </w:tc>
        <w:tc>
          <w:tcPr>
            <w:tcW w:w="775" w:type="dxa"/>
          </w:tcPr>
          <w:p w14:paraId="230BF622" w14:textId="229D37B4" w:rsidR="0004213B" w:rsidRPr="00DF559D" w:rsidRDefault="00426909" w:rsidP="00D13848">
            <w:pPr>
              <w:jc w:val="center"/>
              <w:rPr>
                <w:rFonts w:ascii="Garamond" w:hAnsi="Garamond"/>
              </w:rPr>
            </w:pPr>
            <w:r>
              <w:rPr>
                <w:rFonts w:ascii="Garamond" w:hAnsi="Garamond"/>
              </w:rPr>
              <w:t>2</w:t>
            </w:r>
            <w:r w:rsidR="0004213B" w:rsidRPr="00DF559D">
              <w:rPr>
                <w:rFonts w:ascii="Garamond" w:hAnsi="Garamond"/>
              </w:rPr>
              <w:t>.</w:t>
            </w:r>
            <w:r>
              <w:rPr>
                <w:rFonts w:ascii="Garamond" w:hAnsi="Garamond"/>
              </w:rPr>
              <w:t>27</w:t>
            </w:r>
          </w:p>
        </w:tc>
        <w:tc>
          <w:tcPr>
            <w:tcW w:w="1056" w:type="dxa"/>
          </w:tcPr>
          <w:p w14:paraId="1CEE4A59" w14:textId="406F1897" w:rsidR="0004213B" w:rsidRPr="00DF559D" w:rsidRDefault="00426909" w:rsidP="00D13848">
            <w:pPr>
              <w:jc w:val="center"/>
              <w:rPr>
                <w:rFonts w:ascii="Garamond" w:hAnsi="Garamond"/>
              </w:rPr>
            </w:pPr>
            <w:r>
              <w:rPr>
                <w:rFonts w:ascii="Garamond" w:hAnsi="Garamond"/>
              </w:rPr>
              <w:t>2</w:t>
            </w:r>
            <w:r w:rsidR="0004213B" w:rsidRPr="00DF559D">
              <w:rPr>
                <w:rFonts w:ascii="Garamond" w:hAnsi="Garamond"/>
              </w:rPr>
              <w:t>.</w:t>
            </w:r>
            <w:r>
              <w:rPr>
                <w:rFonts w:ascii="Garamond" w:hAnsi="Garamond"/>
              </w:rPr>
              <w:t>55</w:t>
            </w:r>
          </w:p>
        </w:tc>
        <w:tc>
          <w:tcPr>
            <w:tcW w:w="1056" w:type="dxa"/>
          </w:tcPr>
          <w:p w14:paraId="7CA7038F" w14:textId="446D20FC" w:rsidR="0004213B" w:rsidRPr="00DF559D" w:rsidRDefault="00426909" w:rsidP="00D13848">
            <w:pPr>
              <w:jc w:val="center"/>
              <w:rPr>
                <w:rFonts w:ascii="Garamond" w:hAnsi="Garamond"/>
              </w:rPr>
            </w:pPr>
            <w:r>
              <w:rPr>
                <w:rFonts w:ascii="Garamond" w:hAnsi="Garamond"/>
              </w:rPr>
              <w:t>100</w:t>
            </w:r>
            <w:r w:rsidR="0004213B" w:rsidRPr="00DF559D">
              <w:rPr>
                <w:rFonts w:ascii="Garamond" w:hAnsi="Garamond"/>
              </w:rPr>
              <w:t>%</w:t>
            </w:r>
          </w:p>
        </w:tc>
        <w:tc>
          <w:tcPr>
            <w:tcW w:w="1056" w:type="dxa"/>
          </w:tcPr>
          <w:p w14:paraId="2E406CE0" w14:textId="34753555" w:rsidR="0004213B" w:rsidRPr="00DF559D" w:rsidRDefault="0004213B" w:rsidP="00D13848">
            <w:pPr>
              <w:jc w:val="center"/>
              <w:rPr>
                <w:rFonts w:ascii="Garamond" w:hAnsi="Garamond"/>
              </w:rPr>
            </w:pPr>
            <w:r w:rsidRPr="00DF559D">
              <w:rPr>
                <w:rFonts w:ascii="Garamond" w:hAnsi="Garamond"/>
              </w:rPr>
              <w:t>1.</w:t>
            </w:r>
            <w:r w:rsidR="00426909">
              <w:rPr>
                <w:rFonts w:ascii="Garamond" w:hAnsi="Garamond"/>
              </w:rPr>
              <w:t>00</w:t>
            </w:r>
          </w:p>
        </w:tc>
        <w:tc>
          <w:tcPr>
            <w:tcW w:w="1056" w:type="dxa"/>
          </w:tcPr>
          <w:p w14:paraId="789DA4D0" w14:textId="6B01E703" w:rsidR="0004213B" w:rsidRPr="00DF559D" w:rsidRDefault="00426909" w:rsidP="00D13848">
            <w:pPr>
              <w:jc w:val="center"/>
              <w:rPr>
                <w:rFonts w:ascii="Garamond" w:hAnsi="Garamond"/>
              </w:rPr>
            </w:pPr>
            <w:r>
              <w:rPr>
                <w:rFonts w:ascii="Garamond" w:hAnsi="Garamond"/>
              </w:rPr>
              <w:t>12</w:t>
            </w:r>
            <w:r w:rsidR="0004213B" w:rsidRPr="00DF559D">
              <w:rPr>
                <w:rFonts w:ascii="Garamond" w:hAnsi="Garamond"/>
              </w:rPr>
              <w:t>,</w:t>
            </w:r>
            <w:r>
              <w:rPr>
                <w:rFonts w:ascii="Garamond" w:hAnsi="Garamond"/>
              </w:rPr>
              <w:t>635</w:t>
            </w:r>
          </w:p>
        </w:tc>
        <w:tc>
          <w:tcPr>
            <w:tcW w:w="1056" w:type="dxa"/>
          </w:tcPr>
          <w:p w14:paraId="52C8BECA" w14:textId="6BB90F28"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00079</w:t>
            </w:r>
          </w:p>
        </w:tc>
      </w:tr>
      <w:tr w:rsidR="0004213B" w:rsidRPr="00DF559D" w14:paraId="480BE30A" w14:textId="77777777" w:rsidTr="00D13848">
        <w:trPr>
          <w:jc w:val="center"/>
        </w:trPr>
        <w:tc>
          <w:tcPr>
            <w:tcW w:w="1795" w:type="dxa"/>
          </w:tcPr>
          <w:p w14:paraId="58AF712F" w14:textId="51ED041E" w:rsidR="0004213B" w:rsidRPr="00DF559D" w:rsidRDefault="00426909" w:rsidP="00D13848">
            <w:pPr>
              <w:jc w:val="center"/>
              <w:rPr>
                <w:rFonts w:ascii="Garamond" w:hAnsi="Garamond"/>
              </w:rPr>
            </w:pPr>
            <w:r>
              <w:rPr>
                <w:rFonts w:ascii="Garamond" w:hAnsi="Garamond"/>
              </w:rPr>
              <w:t>Neutral</w:t>
            </w:r>
            <w:r w:rsidR="0004213B">
              <w:rPr>
                <w:rFonts w:ascii="Garamond" w:hAnsi="Garamond"/>
              </w:rPr>
              <w:t xml:space="preserve"> </w:t>
            </w:r>
            <w:r w:rsidR="0004213B" w:rsidRPr="00DF559D">
              <w:rPr>
                <w:rFonts w:ascii="Garamond" w:hAnsi="Garamond"/>
              </w:rPr>
              <w:t>(</w:t>
            </w:r>
            <w:r w:rsidR="0004213B" w:rsidRPr="00DF559D">
              <w:rPr>
                <w:rFonts w:ascii="Garamond" w:hAnsi="Garamond"/>
              </w:rPr>
              <w:sym w:font="Symbol" w:char="F062"/>
            </w:r>
            <w:r w:rsidR="0004213B" w:rsidRPr="00DF559D">
              <w:rPr>
                <w:rFonts w:ascii="Garamond" w:hAnsi="Garamond"/>
                <w:vertAlign w:val="subscript"/>
              </w:rPr>
              <w:t>1</w:t>
            </w:r>
            <w:r w:rsidR="0004213B" w:rsidRPr="00DF559D">
              <w:rPr>
                <w:rFonts w:ascii="Garamond" w:hAnsi="Garamond"/>
              </w:rPr>
              <w:t>)</w:t>
            </w:r>
          </w:p>
        </w:tc>
        <w:tc>
          <w:tcPr>
            <w:tcW w:w="1080" w:type="dxa"/>
          </w:tcPr>
          <w:p w14:paraId="5D9607CA" w14:textId="26F807F2"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37</w:t>
            </w:r>
          </w:p>
        </w:tc>
        <w:tc>
          <w:tcPr>
            <w:tcW w:w="775" w:type="dxa"/>
          </w:tcPr>
          <w:p w14:paraId="5FB5C9EA" w14:textId="520016E2"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51</w:t>
            </w:r>
          </w:p>
        </w:tc>
        <w:tc>
          <w:tcPr>
            <w:tcW w:w="1056" w:type="dxa"/>
          </w:tcPr>
          <w:p w14:paraId="5C1007AC" w14:textId="6C903017"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23</w:t>
            </w:r>
          </w:p>
        </w:tc>
        <w:tc>
          <w:tcPr>
            <w:tcW w:w="1056" w:type="dxa"/>
          </w:tcPr>
          <w:p w14:paraId="6E034060" w14:textId="6D58D717" w:rsidR="0004213B" w:rsidRPr="00DF559D" w:rsidRDefault="00426909" w:rsidP="00D13848">
            <w:pPr>
              <w:jc w:val="center"/>
              <w:rPr>
                <w:rFonts w:ascii="Garamond" w:hAnsi="Garamond"/>
              </w:rPr>
            </w:pPr>
            <w:r>
              <w:rPr>
                <w:rFonts w:ascii="Garamond" w:hAnsi="Garamond"/>
              </w:rPr>
              <w:t>99.99</w:t>
            </w:r>
            <w:r w:rsidR="0004213B" w:rsidRPr="00DF559D">
              <w:rPr>
                <w:rFonts w:ascii="Garamond" w:hAnsi="Garamond"/>
              </w:rPr>
              <w:t>%</w:t>
            </w:r>
          </w:p>
        </w:tc>
        <w:tc>
          <w:tcPr>
            <w:tcW w:w="1056" w:type="dxa"/>
          </w:tcPr>
          <w:p w14:paraId="0DC99C7D" w14:textId="020DA8F6" w:rsidR="0004213B" w:rsidRPr="00DF559D" w:rsidRDefault="0004213B" w:rsidP="00D13848">
            <w:pPr>
              <w:jc w:val="center"/>
              <w:rPr>
                <w:rFonts w:ascii="Garamond" w:hAnsi="Garamond"/>
              </w:rPr>
            </w:pPr>
            <w:r w:rsidRPr="00DF559D">
              <w:rPr>
                <w:rFonts w:ascii="Garamond" w:hAnsi="Garamond"/>
              </w:rPr>
              <w:t>1.</w:t>
            </w:r>
            <w:r w:rsidR="00426909">
              <w:rPr>
                <w:rFonts w:ascii="Garamond" w:hAnsi="Garamond"/>
              </w:rPr>
              <w:t>00</w:t>
            </w:r>
          </w:p>
        </w:tc>
        <w:tc>
          <w:tcPr>
            <w:tcW w:w="1056" w:type="dxa"/>
          </w:tcPr>
          <w:p w14:paraId="0A851366" w14:textId="3400CB2C" w:rsidR="0004213B" w:rsidRPr="00DF559D" w:rsidRDefault="00426909" w:rsidP="00D13848">
            <w:pPr>
              <w:jc w:val="center"/>
              <w:rPr>
                <w:rFonts w:ascii="Garamond" w:hAnsi="Garamond"/>
              </w:rPr>
            </w:pPr>
            <w:r>
              <w:rPr>
                <w:rFonts w:ascii="Garamond" w:hAnsi="Garamond"/>
              </w:rPr>
              <w:t>37</w:t>
            </w:r>
            <w:r w:rsidR="0004213B" w:rsidRPr="00DF559D">
              <w:rPr>
                <w:rFonts w:ascii="Garamond" w:hAnsi="Garamond"/>
              </w:rPr>
              <w:t>,</w:t>
            </w:r>
            <w:r>
              <w:rPr>
                <w:rFonts w:ascii="Garamond" w:hAnsi="Garamond"/>
              </w:rPr>
              <w:t>269</w:t>
            </w:r>
          </w:p>
        </w:tc>
        <w:tc>
          <w:tcPr>
            <w:tcW w:w="1056" w:type="dxa"/>
          </w:tcPr>
          <w:p w14:paraId="2E45D512" w14:textId="1718B419"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00046</w:t>
            </w:r>
          </w:p>
        </w:tc>
      </w:tr>
    </w:tbl>
    <w:p w14:paraId="2DC3416D" w14:textId="26309B8F" w:rsidR="00A46D2D" w:rsidRPr="00DF559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4</w:t>
      </w:r>
      <w:r w:rsidRPr="00DF559D">
        <w:rPr>
          <w:rFonts w:ascii="Garamond" w:hAnsi="Garamond"/>
        </w:rPr>
        <w:t>:</w:t>
      </w:r>
      <w:r>
        <w:rPr>
          <w:rFonts w:ascii="Garamond" w:hAnsi="Garamond"/>
        </w:rPr>
        <w:t xml:space="preserve"> MCMC sampling summary for </w:t>
      </w:r>
      <w:r>
        <w:rPr>
          <w:rFonts w:ascii="Garamond" w:hAnsi="Garamond"/>
        </w:rPr>
        <w:t>d’</w:t>
      </w:r>
      <w:r>
        <w:rPr>
          <w:rFonts w:ascii="Garamond" w:hAnsi="Garamond"/>
        </w:rPr>
        <w:t xml:space="preserve"> and </w:t>
      </w:r>
      <w:r>
        <w:rPr>
          <w:rFonts w:ascii="Garamond" w:hAnsi="Garamond"/>
        </w:rPr>
        <w:t>Valence in Item memory</w:t>
      </w:r>
    </w:p>
    <w:p w14:paraId="43DC761F" w14:textId="77777777" w:rsidR="0004213B" w:rsidRDefault="0004213B" w:rsidP="0004213B">
      <w:pPr>
        <w:rPr>
          <w:rFonts w:ascii="Garamond" w:hAnsi="Garamond"/>
          <w:b/>
          <w:bCs/>
        </w:rPr>
      </w:pPr>
    </w:p>
    <w:p w14:paraId="7BAC6A82" w14:textId="61052B92" w:rsidR="0004213B" w:rsidRPr="00DF559D"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Pr>
          <w:rFonts w:ascii="Garamond" w:hAnsi="Garamond"/>
          <w:b/>
          <w:bCs/>
          <w:i/>
          <w:iCs/>
        </w:rPr>
        <w:t>c</w:t>
      </w:r>
      <w:r w:rsidRPr="00DF559D">
        <w:rPr>
          <w:rFonts w:ascii="Garamond" w:hAnsi="Garamond"/>
          <w:b/>
          <w:bCs/>
          <w:i/>
          <w:iCs/>
        </w:rPr>
        <w:t xml:space="preserve"> ~ </w:t>
      </w:r>
      <w:r>
        <w:rPr>
          <w:rFonts w:ascii="Garamond" w:hAnsi="Garamond"/>
          <w:b/>
          <w:bCs/>
          <w:i/>
          <w:iCs/>
        </w:rPr>
        <w:t>Valence</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04213B" w:rsidRPr="00DF559D" w14:paraId="52362A27" w14:textId="77777777" w:rsidTr="00D13848">
        <w:trPr>
          <w:jc w:val="center"/>
        </w:trPr>
        <w:tc>
          <w:tcPr>
            <w:tcW w:w="1795" w:type="dxa"/>
          </w:tcPr>
          <w:p w14:paraId="207F08F8" w14:textId="77777777" w:rsidR="0004213B" w:rsidRPr="00DF559D" w:rsidRDefault="0004213B" w:rsidP="00D13848">
            <w:pPr>
              <w:jc w:val="center"/>
              <w:rPr>
                <w:rFonts w:ascii="Garamond" w:hAnsi="Garamond"/>
              </w:rPr>
            </w:pPr>
            <w:r w:rsidRPr="00DF559D">
              <w:rPr>
                <w:rFonts w:ascii="Garamond" w:hAnsi="Garamond"/>
              </w:rPr>
              <w:t>Parameter</w:t>
            </w:r>
          </w:p>
        </w:tc>
        <w:tc>
          <w:tcPr>
            <w:tcW w:w="1080" w:type="dxa"/>
          </w:tcPr>
          <w:p w14:paraId="4487E2CB" w14:textId="77777777" w:rsidR="0004213B" w:rsidRPr="00DF559D" w:rsidRDefault="0004213B" w:rsidP="00D13848">
            <w:pPr>
              <w:jc w:val="center"/>
              <w:rPr>
                <w:rFonts w:ascii="Garamond" w:hAnsi="Garamond"/>
              </w:rPr>
            </w:pPr>
            <w:r w:rsidRPr="00DF559D">
              <w:rPr>
                <w:rFonts w:ascii="Garamond" w:hAnsi="Garamond"/>
              </w:rPr>
              <w:t>Median</w:t>
            </w:r>
          </w:p>
        </w:tc>
        <w:tc>
          <w:tcPr>
            <w:tcW w:w="775" w:type="dxa"/>
          </w:tcPr>
          <w:p w14:paraId="2C145146" w14:textId="77777777" w:rsidR="0004213B" w:rsidRPr="00DF559D" w:rsidRDefault="0004213B" w:rsidP="00D13848">
            <w:pPr>
              <w:jc w:val="center"/>
              <w:rPr>
                <w:rFonts w:ascii="Garamond" w:hAnsi="Garamond"/>
              </w:rPr>
            </w:pPr>
            <w:r w:rsidRPr="00DF559D">
              <w:rPr>
                <w:rFonts w:ascii="Garamond" w:hAnsi="Garamond"/>
              </w:rPr>
              <w:t>5.5%</w:t>
            </w:r>
          </w:p>
        </w:tc>
        <w:tc>
          <w:tcPr>
            <w:tcW w:w="1056" w:type="dxa"/>
          </w:tcPr>
          <w:p w14:paraId="227EC7DE" w14:textId="77777777" w:rsidR="0004213B" w:rsidRPr="00DF559D" w:rsidRDefault="0004213B" w:rsidP="00D13848">
            <w:pPr>
              <w:jc w:val="center"/>
              <w:rPr>
                <w:rFonts w:ascii="Garamond" w:hAnsi="Garamond"/>
              </w:rPr>
            </w:pPr>
            <w:r w:rsidRPr="00DF559D">
              <w:rPr>
                <w:rFonts w:ascii="Garamond" w:hAnsi="Garamond"/>
              </w:rPr>
              <w:t>94.5%</w:t>
            </w:r>
          </w:p>
        </w:tc>
        <w:tc>
          <w:tcPr>
            <w:tcW w:w="1056" w:type="dxa"/>
          </w:tcPr>
          <w:p w14:paraId="74C65687"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6" w:type="dxa"/>
          </w:tcPr>
          <w:p w14:paraId="77F272CC" w14:textId="77777777" w:rsidR="0004213B" w:rsidRPr="00DF559D" w:rsidRDefault="0004213B"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2B2B02C2"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2C158FB0"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398AA17C" w14:textId="77777777" w:rsidTr="00D13848">
        <w:trPr>
          <w:jc w:val="center"/>
        </w:trPr>
        <w:tc>
          <w:tcPr>
            <w:tcW w:w="1795" w:type="dxa"/>
          </w:tcPr>
          <w:p w14:paraId="02FC047F"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194525F3" w14:textId="0791B567"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25</w:t>
            </w:r>
          </w:p>
        </w:tc>
        <w:tc>
          <w:tcPr>
            <w:tcW w:w="775" w:type="dxa"/>
          </w:tcPr>
          <w:p w14:paraId="0CCD9C65" w14:textId="449C58C4"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32</w:t>
            </w:r>
          </w:p>
        </w:tc>
        <w:tc>
          <w:tcPr>
            <w:tcW w:w="1056" w:type="dxa"/>
          </w:tcPr>
          <w:p w14:paraId="46F59340" w14:textId="443DD774"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18</w:t>
            </w:r>
          </w:p>
        </w:tc>
        <w:tc>
          <w:tcPr>
            <w:tcW w:w="1056" w:type="dxa"/>
          </w:tcPr>
          <w:p w14:paraId="561EDFCE" w14:textId="78E1DE70" w:rsidR="0004213B" w:rsidRPr="00DF559D" w:rsidRDefault="00426909" w:rsidP="00D13848">
            <w:pPr>
              <w:jc w:val="center"/>
              <w:rPr>
                <w:rFonts w:ascii="Garamond" w:hAnsi="Garamond"/>
              </w:rPr>
            </w:pPr>
            <w:r>
              <w:rPr>
                <w:rFonts w:ascii="Garamond" w:hAnsi="Garamond"/>
              </w:rPr>
              <w:t>100</w:t>
            </w:r>
            <w:r w:rsidR="0004213B" w:rsidRPr="00DF559D">
              <w:rPr>
                <w:rFonts w:ascii="Garamond" w:hAnsi="Garamond"/>
              </w:rPr>
              <w:t>%</w:t>
            </w:r>
          </w:p>
        </w:tc>
        <w:tc>
          <w:tcPr>
            <w:tcW w:w="1056" w:type="dxa"/>
          </w:tcPr>
          <w:p w14:paraId="797CCEB4" w14:textId="425E8EFC" w:rsidR="0004213B" w:rsidRPr="00DF559D" w:rsidRDefault="0004213B" w:rsidP="00D13848">
            <w:pPr>
              <w:jc w:val="center"/>
              <w:rPr>
                <w:rFonts w:ascii="Garamond" w:hAnsi="Garamond"/>
              </w:rPr>
            </w:pPr>
            <w:r w:rsidRPr="00DF559D">
              <w:rPr>
                <w:rFonts w:ascii="Garamond" w:hAnsi="Garamond"/>
              </w:rPr>
              <w:t>1.</w:t>
            </w:r>
            <w:r w:rsidR="00426909">
              <w:rPr>
                <w:rFonts w:ascii="Garamond" w:hAnsi="Garamond"/>
              </w:rPr>
              <w:t>00</w:t>
            </w:r>
          </w:p>
        </w:tc>
        <w:tc>
          <w:tcPr>
            <w:tcW w:w="1056" w:type="dxa"/>
          </w:tcPr>
          <w:p w14:paraId="4412CCAC" w14:textId="2CCC2E21" w:rsidR="0004213B" w:rsidRPr="00DF559D" w:rsidRDefault="00426909" w:rsidP="00D13848">
            <w:pPr>
              <w:jc w:val="center"/>
              <w:rPr>
                <w:rFonts w:ascii="Garamond" w:hAnsi="Garamond"/>
              </w:rPr>
            </w:pPr>
            <w:r>
              <w:rPr>
                <w:rFonts w:ascii="Garamond" w:hAnsi="Garamond"/>
              </w:rPr>
              <w:t>18</w:t>
            </w:r>
            <w:r w:rsidR="0004213B" w:rsidRPr="00DF559D">
              <w:rPr>
                <w:rFonts w:ascii="Garamond" w:hAnsi="Garamond"/>
              </w:rPr>
              <w:t>,</w:t>
            </w:r>
            <w:r>
              <w:rPr>
                <w:rFonts w:ascii="Garamond" w:hAnsi="Garamond"/>
              </w:rPr>
              <w:t>519</w:t>
            </w:r>
          </w:p>
        </w:tc>
        <w:tc>
          <w:tcPr>
            <w:tcW w:w="1056" w:type="dxa"/>
          </w:tcPr>
          <w:p w14:paraId="2042B0F0" w14:textId="12824ADE"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w:t>
            </w:r>
            <w:r w:rsidR="00D74654">
              <w:rPr>
                <w:rFonts w:ascii="Garamond" w:hAnsi="Garamond"/>
              </w:rPr>
              <w:t>32</w:t>
            </w:r>
          </w:p>
        </w:tc>
      </w:tr>
      <w:tr w:rsidR="0004213B" w:rsidRPr="00DF559D" w14:paraId="509358D1" w14:textId="77777777" w:rsidTr="00D13848">
        <w:trPr>
          <w:jc w:val="center"/>
        </w:trPr>
        <w:tc>
          <w:tcPr>
            <w:tcW w:w="1795" w:type="dxa"/>
          </w:tcPr>
          <w:p w14:paraId="1661D1AA" w14:textId="71BBA78C" w:rsidR="0004213B" w:rsidRPr="00DF559D" w:rsidRDefault="00426909" w:rsidP="00D13848">
            <w:pPr>
              <w:jc w:val="center"/>
              <w:rPr>
                <w:rFonts w:ascii="Garamond" w:hAnsi="Garamond"/>
              </w:rPr>
            </w:pPr>
            <w:r>
              <w:rPr>
                <w:rFonts w:ascii="Garamond" w:hAnsi="Garamond"/>
              </w:rPr>
              <w:t>Neutral</w:t>
            </w:r>
            <w:r w:rsidR="0004213B">
              <w:rPr>
                <w:rFonts w:ascii="Garamond" w:hAnsi="Garamond"/>
              </w:rPr>
              <w:t xml:space="preserve"> </w:t>
            </w:r>
            <w:r w:rsidR="0004213B" w:rsidRPr="00DF559D">
              <w:rPr>
                <w:rFonts w:ascii="Garamond" w:hAnsi="Garamond"/>
              </w:rPr>
              <w:t>(</w:t>
            </w:r>
            <w:r w:rsidR="0004213B" w:rsidRPr="00DF559D">
              <w:rPr>
                <w:rFonts w:ascii="Garamond" w:hAnsi="Garamond"/>
              </w:rPr>
              <w:sym w:font="Symbol" w:char="F062"/>
            </w:r>
            <w:r w:rsidR="0004213B" w:rsidRPr="00DF559D">
              <w:rPr>
                <w:rFonts w:ascii="Garamond" w:hAnsi="Garamond"/>
                <w:vertAlign w:val="subscript"/>
              </w:rPr>
              <w:t>1</w:t>
            </w:r>
            <w:r w:rsidR="0004213B" w:rsidRPr="00DF559D">
              <w:rPr>
                <w:rFonts w:ascii="Garamond" w:hAnsi="Garamond"/>
              </w:rPr>
              <w:t>)</w:t>
            </w:r>
          </w:p>
        </w:tc>
        <w:tc>
          <w:tcPr>
            <w:tcW w:w="1080" w:type="dxa"/>
          </w:tcPr>
          <w:p w14:paraId="41B52267" w14:textId="27348D58"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18</w:t>
            </w:r>
          </w:p>
        </w:tc>
        <w:tc>
          <w:tcPr>
            <w:tcW w:w="775" w:type="dxa"/>
          </w:tcPr>
          <w:p w14:paraId="5CF5935F" w14:textId="3CF003CE"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26</w:t>
            </w:r>
          </w:p>
        </w:tc>
        <w:tc>
          <w:tcPr>
            <w:tcW w:w="1056" w:type="dxa"/>
          </w:tcPr>
          <w:p w14:paraId="54238811" w14:textId="0CE4C2F1"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09</w:t>
            </w:r>
          </w:p>
        </w:tc>
        <w:tc>
          <w:tcPr>
            <w:tcW w:w="1056" w:type="dxa"/>
          </w:tcPr>
          <w:p w14:paraId="7227C4DF" w14:textId="4B9560EC" w:rsidR="0004213B" w:rsidRPr="00DF559D" w:rsidRDefault="00426909" w:rsidP="00D13848">
            <w:pPr>
              <w:jc w:val="center"/>
              <w:rPr>
                <w:rFonts w:ascii="Garamond" w:hAnsi="Garamond"/>
              </w:rPr>
            </w:pPr>
            <w:r>
              <w:rPr>
                <w:rFonts w:ascii="Garamond" w:hAnsi="Garamond"/>
              </w:rPr>
              <w:t>99.94</w:t>
            </w:r>
            <w:r w:rsidR="0004213B" w:rsidRPr="00DF559D">
              <w:rPr>
                <w:rFonts w:ascii="Garamond" w:hAnsi="Garamond"/>
              </w:rPr>
              <w:t>%</w:t>
            </w:r>
          </w:p>
        </w:tc>
        <w:tc>
          <w:tcPr>
            <w:tcW w:w="1056" w:type="dxa"/>
          </w:tcPr>
          <w:p w14:paraId="7AB890E6" w14:textId="5C5354F9" w:rsidR="0004213B" w:rsidRPr="00DF559D" w:rsidRDefault="0004213B" w:rsidP="00D13848">
            <w:pPr>
              <w:jc w:val="center"/>
              <w:rPr>
                <w:rFonts w:ascii="Garamond" w:hAnsi="Garamond"/>
              </w:rPr>
            </w:pPr>
            <w:r w:rsidRPr="00DF559D">
              <w:rPr>
                <w:rFonts w:ascii="Garamond" w:hAnsi="Garamond"/>
              </w:rPr>
              <w:t>1.</w:t>
            </w:r>
            <w:r w:rsidR="00426909">
              <w:rPr>
                <w:rFonts w:ascii="Garamond" w:hAnsi="Garamond"/>
              </w:rPr>
              <w:t>00</w:t>
            </w:r>
          </w:p>
        </w:tc>
        <w:tc>
          <w:tcPr>
            <w:tcW w:w="1056" w:type="dxa"/>
          </w:tcPr>
          <w:p w14:paraId="159BCB5B" w14:textId="3975424B" w:rsidR="0004213B" w:rsidRPr="00DF559D" w:rsidRDefault="00426909" w:rsidP="00D13848">
            <w:pPr>
              <w:jc w:val="center"/>
              <w:rPr>
                <w:rFonts w:ascii="Garamond" w:hAnsi="Garamond"/>
              </w:rPr>
            </w:pPr>
            <w:r>
              <w:rPr>
                <w:rFonts w:ascii="Garamond" w:hAnsi="Garamond"/>
              </w:rPr>
              <w:t>25</w:t>
            </w:r>
            <w:r w:rsidR="0004213B" w:rsidRPr="00DF559D">
              <w:rPr>
                <w:rFonts w:ascii="Garamond" w:hAnsi="Garamond"/>
              </w:rPr>
              <w:t>,</w:t>
            </w:r>
            <w:r>
              <w:rPr>
                <w:rFonts w:ascii="Garamond" w:hAnsi="Garamond"/>
              </w:rPr>
              <w:t>957</w:t>
            </w:r>
          </w:p>
        </w:tc>
        <w:tc>
          <w:tcPr>
            <w:tcW w:w="1056" w:type="dxa"/>
          </w:tcPr>
          <w:p w14:paraId="14D52905" w14:textId="5672A2AB" w:rsidR="0004213B" w:rsidRPr="00DF559D" w:rsidRDefault="00426909"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w:t>
            </w:r>
            <w:r w:rsidR="00D74654">
              <w:rPr>
                <w:rFonts w:ascii="Garamond" w:hAnsi="Garamond"/>
              </w:rPr>
              <w:t>34</w:t>
            </w:r>
          </w:p>
        </w:tc>
      </w:tr>
    </w:tbl>
    <w:p w14:paraId="23FFD3C5" w14:textId="4EEAF11C" w:rsidR="00A46D2D" w:rsidRPr="00DF559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5</w:t>
      </w:r>
      <w:r w:rsidRPr="00DF559D">
        <w:rPr>
          <w:rFonts w:ascii="Garamond" w:hAnsi="Garamond"/>
        </w:rPr>
        <w:t>:</w:t>
      </w:r>
      <w:r>
        <w:rPr>
          <w:rFonts w:ascii="Garamond" w:hAnsi="Garamond"/>
        </w:rPr>
        <w:t xml:space="preserve"> MCMC sampling summary for </w:t>
      </w:r>
      <w:r>
        <w:rPr>
          <w:rFonts w:ascii="Garamond" w:hAnsi="Garamond"/>
        </w:rPr>
        <w:t>c</w:t>
      </w:r>
      <w:r>
        <w:rPr>
          <w:rFonts w:ascii="Garamond" w:hAnsi="Garamond"/>
        </w:rPr>
        <w:t xml:space="preserve"> and Valence</w:t>
      </w:r>
      <w:r>
        <w:rPr>
          <w:rFonts w:ascii="Garamond" w:hAnsi="Garamond"/>
        </w:rPr>
        <w:t xml:space="preserve"> in Item memory</w:t>
      </w:r>
    </w:p>
    <w:p w14:paraId="456AC9F9" w14:textId="16E82525" w:rsidR="00B70D76" w:rsidRDefault="00B70D76" w:rsidP="00B70D76">
      <w:pPr>
        <w:rPr>
          <w:rFonts w:ascii="Garamond" w:hAnsi="Garamond"/>
          <w:b/>
          <w:bCs/>
        </w:rPr>
      </w:pPr>
    </w:p>
    <w:p w14:paraId="50AB666D" w14:textId="203F6FBC" w:rsidR="00924D5D" w:rsidRPr="00A46D2D" w:rsidRDefault="00A46D2D" w:rsidP="00A46D2D">
      <w:pPr>
        <w:jc w:val="center"/>
        <w:rPr>
          <w:rFonts w:ascii="Garamond" w:hAnsi="Garamond"/>
          <w:i/>
          <w:iCs/>
        </w:rPr>
      </w:pPr>
      <w:r>
        <w:rPr>
          <w:rFonts w:ascii="Garamond" w:hAnsi="Garamond"/>
          <w:i/>
          <w:iCs/>
        </w:rPr>
        <w:t>Associative Detail</w:t>
      </w:r>
      <w:r>
        <w:rPr>
          <w:rFonts w:ascii="Garamond" w:hAnsi="Garamond"/>
          <w:i/>
          <w:iCs/>
        </w:rPr>
        <w:t xml:space="preserve"> Memory</w:t>
      </w:r>
    </w:p>
    <w:p w14:paraId="2CD33EA8" w14:textId="77777777" w:rsidR="00B70D76" w:rsidRPr="00DF559D" w:rsidRDefault="00B70D76" w:rsidP="00B70D76">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w:t>
      </w:r>
      <w:r>
        <w:rPr>
          <w:rFonts w:ascii="Garamond" w:hAnsi="Garamond"/>
          <w:b/>
          <w:bCs/>
          <w:i/>
          <w:iCs/>
        </w:rPr>
        <w:t>Valence</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B70D76" w:rsidRPr="00DF559D" w14:paraId="19984A3F" w14:textId="77777777" w:rsidTr="00D13848">
        <w:trPr>
          <w:jc w:val="center"/>
        </w:trPr>
        <w:tc>
          <w:tcPr>
            <w:tcW w:w="1795" w:type="dxa"/>
          </w:tcPr>
          <w:p w14:paraId="3F178DC5" w14:textId="77777777" w:rsidR="00B70D76" w:rsidRPr="00DF559D" w:rsidRDefault="00B70D76" w:rsidP="00D13848">
            <w:pPr>
              <w:jc w:val="center"/>
              <w:rPr>
                <w:rFonts w:ascii="Garamond" w:hAnsi="Garamond"/>
              </w:rPr>
            </w:pPr>
            <w:r w:rsidRPr="00DF559D">
              <w:rPr>
                <w:rFonts w:ascii="Garamond" w:hAnsi="Garamond"/>
              </w:rPr>
              <w:t>Parameter</w:t>
            </w:r>
          </w:p>
        </w:tc>
        <w:tc>
          <w:tcPr>
            <w:tcW w:w="1080" w:type="dxa"/>
          </w:tcPr>
          <w:p w14:paraId="05A69723" w14:textId="77777777" w:rsidR="00B70D76" w:rsidRPr="00DF559D" w:rsidRDefault="00B70D76" w:rsidP="00D13848">
            <w:pPr>
              <w:jc w:val="center"/>
              <w:rPr>
                <w:rFonts w:ascii="Garamond" w:hAnsi="Garamond"/>
              </w:rPr>
            </w:pPr>
            <w:r w:rsidRPr="00DF559D">
              <w:rPr>
                <w:rFonts w:ascii="Garamond" w:hAnsi="Garamond"/>
              </w:rPr>
              <w:t>Median</w:t>
            </w:r>
          </w:p>
        </w:tc>
        <w:tc>
          <w:tcPr>
            <w:tcW w:w="775" w:type="dxa"/>
          </w:tcPr>
          <w:p w14:paraId="6300C1A6" w14:textId="77777777" w:rsidR="00B70D76" w:rsidRPr="00DF559D" w:rsidRDefault="00B70D76" w:rsidP="00D13848">
            <w:pPr>
              <w:jc w:val="center"/>
              <w:rPr>
                <w:rFonts w:ascii="Garamond" w:hAnsi="Garamond"/>
              </w:rPr>
            </w:pPr>
            <w:r w:rsidRPr="00DF559D">
              <w:rPr>
                <w:rFonts w:ascii="Garamond" w:hAnsi="Garamond"/>
              </w:rPr>
              <w:t>5.5%</w:t>
            </w:r>
          </w:p>
        </w:tc>
        <w:tc>
          <w:tcPr>
            <w:tcW w:w="1056" w:type="dxa"/>
          </w:tcPr>
          <w:p w14:paraId="2F11F664" w14:textId="77777777" w:rsidR="00B70D76" w:rsidRPr="00DF559D" w:rsidRDefault="00B70D76" w:rsidP="00D13848">
            <w:pPr>
              <w:jc w:val="center"/>
              <w:rPr>
                <w:rFonts w:ascii="Garamond" w:hAnsi="Garamond"/>
              </w:rPr>
            </w:pPr>
            <w:r w:rsidRPr="00DF559D">
              <w:rPr>
                <w:rFonts w:ascii="Garamond" w:hAnsi="Garamond"/>
              </w:rPr>
              <w:t>94.5%</w:t>
            </w:r>
          </w:p>
        </w:tc>
        <w:tc>
          <w:tcPr>
            <w:tcW w:w="1056" w:type="dxa"/>
          </w:tcPr>
          <w:p w14:paraId="5F26222F" w14:textId="77777777" w:rsidR="00B70D76" w:rsidRPr="00DF559D" w:rsidRDefault="00B70D76" w:rsidP="00D13848">
            <w:pPr>
              <w:jc w:val="center"/>
              <w:rPr>
                <w:rFonts w:ascii="Garamond" w:eastAsia="Calibri" w:hAnsi="Garamond" w:cs="Times New Roman"/>
              </w:rPr>
            </w:pPr>
            <w:r w:rsidRPr="00DF559D">
              <w:rPr>
                <w:rFonts w:ascii="Garamond" w:hAnsi="Garamond"/>
              </w:rPr>
              <w:t>pd</w:t>
            </w:r>
          </w:p>
        </w:tc>
        <w:tc>
          <w:tcPr>
            <w:tcW w:w="1056" w:type="dxa"/>
          </w:tcPr>
          <w:p w14:paraId="54FA4655" w14:textId="77777777" w:rsidR="00B70D76" w:rsidRPr="00DF559D" w:rsidRDefault="00B70D76"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2068FBE1" w14:textId="77777777" w:rsidR="00B70D76" w:rsidRPr="00DF559D" w:rsidRDefault="00B70D76" w:rsidP="00D13848">
            <w:pPr>
              <w:jc w:val="center"/>
              <w:rPr>
                <w:rFonts w:ascii="Garamond" w:hAnsi="Garamond"/>
              </w:rPr>
            </w:pPr>
            <w:r w:rsidRPr="00DF559D">
              <w:rPr>
                <w:rFonts w:ascii="Garamond" w:hAnsi="Garamond"/>
              </w:rPr>
              <w:t>ESS</w:t>
            </w:r>
          </w:p>
        </w:tc>
        <w:tc>
          <w:tcPr>
            <w:tcW w:w="1056" w:type="dxa"/>
          </w:tcPr>
          <w:p w14:paraId="7693A7C6" w14:textId="77777777" w:rsidR="00B70D76" w:rsidRPr="00DF559D" w:rsidRDefault="00B70D76" w:rsidP="00D13848">
            <w:pPr>
              <w:jc w:val="center"/>
              <w:rPr>
                <w:rFonts w:ascii="Garamond" w:hAnsi="Garamond"/>
              </w:rPr>
            </w:pPr>
            <w:r w:rsidRPr="00DF559D">
              <w:rPr>
                <w:rFonts w:ascii="Garamond" w:hAnsi="Garamond"/>
              </w:rPr>
              <w:t>MCSE</w:t>
            </w:r>
          </w:p>
        </w:tc>
      </w:tr>
      <w:tr w:rsidR="00B70D76" w:rsidRPr="00DF559D" w14:paraId="2525A7F4" w14:textId="77777777" w:rsidTr="00D13848">
        <w:trPr>
          <w:jc w:val="center"/>
        </w:trPr>
        <w:tc>
          <w:tcPr>
            <w:tcW w:w="1795" w:type="dxa"/>
          </w:tcPr>
          <w:p w14:paraId="02651B59" w14:textId="77777777" w:rsidR="00B70D76" w:rsidRPr="00DF559D" w:rsidRDefault="00B70D76"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7BD6CB3E" w14:textId="767C521C" w:rsidR="00B70D76" w:rsidRPr="00DF559D" w:rsidRDefault="00B70D76" w:rsidP="00D13848">
            <w:pPr>
              <w:jc w:val="center"/>
              <w:rPr>
                <w:rFonts w:ascii="Garamond" w:hAnsi="Garamond"/>
              </w:rPr>
            </w:pPr>
            <w:r>
              <w:rPr>
                <w:rFonts w:ascii="Garamond" w:hAnsi="Garamond"/>
              </w:rPr>
              <w:t>1</w:t>
            </w:r>
            <w:r w:rsidRPr="00DF559D">
              <w:rPr>
                <w:rFonts w:ascii="Garamond" w:hAnsi="Garamond"/>
              </w:rPr>
              <w:t>.</w:t>
            </w:r>
            <w:r>
              <w:rPr>
                <w:rFonts w:ascii="Garamond" w:hAnsi="Garamond"/>
              </w:rPr>
              <w:t>35</w:t>
            </w:r>
          </w:p>
        </w:tc>
        <w:tc>
          <w:tcPr>
            <w:tcW w:w="775" w:type="dxa"/>
          </w:tcPr>
          <w:p w14:paraId="7A400647" w14:textId="589E785E" w:rsidR="00B70D76" w:rsidRPr="00DF559D" w:rsidRDefault="00B70D76" w:rsidP="00D13848">
            <w:pPr>
              <w:jc w:val="center"/>
              <w:rPr>
                <w:rFonts w:ascii="Garamond" w:hAnsi="Garamond"/>
              </w:rPr>
            </w:pPr>
            <w:r>
              <w:rPr>
                <w:rFonts w:ascii="Garamond" w:hAnsi="Garamond"/>
              </w:rPr>
              <w:t>1</w:t>
            </w:r>
            <w:r w:rsidRPr="00DF559D">
              <w:rPr>
                <w:rFonts w:ascii="Garamond" w:hAnsi="Garamond"/>
              </w:rPr>
              <w:t>.</w:t>
            </w:r>
            <w:r>
              <w:rPr>
                <w:rFonts w:ascii="Garamond" w:hAnsi="Garamond"/>
              </w:rPr>
              <w:t>16</w:t>
            </w:r>
          </w:p>
        </w:tc>
        <w:tc>
          <w:tcPr>
            <w:tcW w:w="1056" w:type="dxa"/>
          </w:tcPr>
          <w:p w14:paraId="053DD333" w14:textId="1A0B110A" w:rsidR="00B70D76" w:rsidRPr="00DF559D" w:rsidRDefault="00B70D76" w:rsidP="00D13848">
            <w:pPr>
              <w:jc w:val="center"/>
              <w:rPr>
                <w:rFonts w:ascii="Garamond" w:hAnsi="Garamond"/>
              </w:rPr>
            </w:pPr>
            <w:r>
              <w:rPr>
                <w:rFonts w:ascii="Garamond" w:hAnsi="Garamond"/>
              </w:rPr>
              <w:t>1</w:t>
            </w:r>
            <w:r w:rsidRPr="00DF559D">
              <w:rPr>
                <w:rFonts w:ascii="Garamond" w:hAnsi="Garamond"/>
              </w:rPr>
              <w:t>.</w:t>
            </w:r>
            <w:r>
              <w:rPr>
                <w:rFonts w:ascii="Garamond" w:hAnsi="Garamond"/>
              </w:rPr>
              <w:t>53</w:t>
            </w:r>
          </w:p>
        </w:tc>
        <w:tc>
          <w:tcPr>
            <w:tcW w:w="1056" w:type="dxa"/>
          </w:tcPr>
          <w:p w14:paraId="2FDBF351" w14:textId="204357B9" w:rsidR="00B70D76" w:rsidRPr="00DF559D" w:rsidRDefault="00B70D76" w:rsidP="00D13848">
            <w:pPr>
              <w:jc w:val="center"/>
              <w:rPr>
                <w:rFonts w:ascii="Garamond" w:hAnsi="Garamond"/>
              </w:rPr>
            </w:pPr>
            <w:r>
              <w:rPr>
                <w:rFonts w:ascii="Garamond" w:hAnsi="Garamond"/>
              </w:rPr>
              <w:t>100</w:t>
            </w:r>
            <w:r w:rsidRPr="00DF559D">
              <w:rPr>
                <w:rFonts w:ascii="Garamond" w:hAnsi="Garamond"/>
              </w:rPr>
              <w:t>%</w:t>
            </w:r>
          </w:p>
        </w:tc>
        <w:tc>
          <w:tcPr>
            <w:tcW w:w="1056" w:type="dxa"/>
          </w:tcPr>
          <w:p w14:paraId="24122F36" w14:textId="34290A76"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56" w:type="dxa"/>
          </w:tcPr>
          <w:p w14:paraId="68A9FAB7" w14:textId="45B7718A" w:rsidR="00B70D76" w:rsidRPr="00DF559D" w:rsidRDefault="00B70D76" w:rsidP="00D13848">
            <w:pPr>
              <w:jc w:val="center"/>
              <w:rPr>
                <w:rFonts w:ascii="Garamond" w:hAnsi="Garamond"/>
              </w:rPr>
            </w:pPr>
            <w:r>
              <w:rPr>
                <w:rFonts w:ascii="Garamond" w:hAnsi="Garamond"/>
              </w:rPr>
              <w:t>10</w:t>
            </w:r>
            <w:r w:rsidRPr="00DF559D">
              <w:rPr>
                <w:rFonts w:ascii="Garamond" w:hAnsi="Garamond"/>
              </w:rPr>
              <w:t>,</w:t>
            </w:r>
            <w:r>
              <w:rPr>
                <w:rFonts w:ascii="Garamond" w:hAnsi="Garamond"/>
              </w:rPr>
              <w:t>775</w:t>
            </w:r>
          </w:p>
        </w:tc>
        <w:tc>
          <w:tcPr>
            <w:tcW w:w="1056" w:type="dxa"/>
          </w:tcPr>
          <w:p w14:paraId="5C041EFD" w14:textId="561297D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0012</w:t>
            </w:r>
          </w:p>
        </w:tc>
      </w:tr>
      <w:tr w:rsidR="00B70D76" w:rsidRPr="00DF559D" w14:paraId="2CF10C04" w14:textId="77777777" w:rsidTr="00D13848">
        <w:trPr>
          <w:jc w:val="center"/>
        </w:trPr>
        <w:tc>
          <w:tcPr>
            <w:tcW w:w="1795" w:type="dxa"/>
          </w:tcPr>
          <w:p w14:paraId="30A8FF87" w14:textId="77777777" w:rsidR="00B70D76" w:rsidRPr="00DF559D" w:rsidRDefault="00B70D76" w:rsidP="00D13848">
            <w:pPr>
              <w:jc w:val="center"/>
              <w:rPr>
                <w:rFonts w:ascii="Garamond" w:hAnsi="Garamond"/>
              </w:rPr>
            </w:pPr>
            <w:r>
              <w:rPr>
                <w:rFonts w:ascii="Garamond" w:hAnsi="Garamond"/>
              </w:rPr>
              <w:t xml:space="preserve">Neutral </w:t>
            </w:r>
            <w:r w:rsidRPr="00DF559D">
              <w:rPr>
                <w:rFonts w:ascii="Garamond" w:hAnsi="Garamond"/>
              </w:rPr>
              <w:t>(</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5E5FA73F" w14:textId="3675F1F3"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18</w:t>
            </w:r>
          </w:p>
        </w:tc>
        <w:tc>
          <w:tcPr>
            <w:tcW w:w="775" w:type="dxa"/>
          </w:tcPr>
          <w:p w14:paraId="16A0077D" w14:textId="613DA649"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36</w:t>
            </w:r>
          </w:p>
        </w:tc>
        <w:tc>
          <w:tcPr>
            <w:tcW w:w="1056" w:type="dxa"/>
          </w:tcPr>
          <w:p w14:paraId="144BF398" w14:textId="473D79DC"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1056" w:type="dxa"/>
          </w:tcPr>
          <w:p w14:paraId="40CCD600" w14:textId="2AFB237A" w:rsidR="00B70D76" w:rsidRPr="00DF559D" w:rsidRDefault="00B70D76" w:rsidP="00D13848">
            <w:pPr>
              <w:jc w:val="center"/>
              <w:rPr>
                <w:rFonts w:ascii="Garamond" w:hAnsi="Garamond"/>
              </w:rPr>
            </w:pPr>
            <w:r>
              <w:rPr>
                <w:rFonts w:ascii="Garamond" w:hAnsi="Garamond"/>
              </w:rPr>
              <w:t>93.75</w:t>
            </w:r>
            <w:r w:rsidRPr="00DF559D">
              <w:rPr>
                <w:rFonts w:ascii="Garamond" w:hAnsi="Garamond"/>
              </w:rPr>
              <w:t>%</w:t>
            </w:r>
          </w:p>
        </w:tc>
        <w:tc>
          <w:tcPr>
            <w:tcW w:w="1056" w:type="dxa"/>
          </w:tcPr>
          <w:p w14:paraId="0D3A984B" w14:textId="30C2D931"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56" w:type="dxa"/>
          </w:tcPr>
          <w:p w14:paraId="1BF12401" w14:textId="47AAEF9F" w:rsidR="00B70D76" w:rsidRPr="00DF559D" w:rsidRDefault="00B70D76" w:rsidP="00D13848">
            <w:pPr>
              <w:jc w:val="center"/>
              <w:rPr>
                <w:rFonts w:ascii="Garamond" w:hAnsi="Garamond"/>
              </w:rPr>
            </w:pPr>
            <w:r>
              <w:rPr>
                <w:rFonts w:ascii="Garamond" w:hAnsi="Garamond"/>
              </w:rPr>
              <w:t>32</w:t>
            </w:r>
            <w:r w:rsidRPr="00DF559D">
              <w:rPr>
                <w:rFonts w:ascii="Garamond" w:hAnsi="Garamond"/>
              </w:rPr>
              <w:t>,</w:t>
            </w:r>
            <w:r>
              <w:rPr>
                <w:rFonts w:ascii="Garamond" w:hAnsi="Garamond"/>
              </w:rPr>
              <w:t>714</w:t>
            </w:r>
          </w:p>
        </w:tc>
        <w:tc>
          <w:tcPr>
            <w:tcW w:w="1056" w:type="dxa"/>
          </w:tcPr>
          <w:p w14:paraId="0CFEFB08" w14:textId="44E13AEF"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00063</w:t>
            </w:r>
          </w:p>
        </w:tc>
      </w:tr>
    </w:tbl>
    <w:p w14:paraId="0D64246D" w14:textId="54B56B87" w:rsidR="00A46D2D" w:rsidRPr="00DF559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6</w:t>
      </w:r>
      <w:r w:rsidRPr="00DF559D">
        <w:rPr>
          <w:rFonts w:ascii="Garamond" w:hAnsi="Garamond"/>
        </w:rPr>
        <w:t>:</w:t>
      </w:r>
      <w:r>
        <w:rPr>
          <w:rFonts w:ascii="Garamond" w:hAnsi="Garamond"/>
        </w:rPr>
        <w:t xml:space="preserve"> MCMC sampling summary for d’ and Valence</w:t>
      </w:r>
      <w:r>
        <w:rPr>
          <w:rFonts w:ascii="Garamond" w:hAnsi="Garamond"/>
        </w:rPr>
        <w:t xml:space="preserve"> in Associative Detail memory</w:t>
      </w:r>
    </w:p>
    <w:p w14:paraId="21A3FC7D" w14:textId="77777777" w:rsidR="00B70D76" w:rsidRDefault="00B70D76" w:rsidP="00B70D76">
      <w:pPr>
        <w:rPr>
          <w:rFonts w:ascii="Garamond" w:hAnsi="Garamond"/>
          <w:b/>
          <w:bCs/>
        </w:rPr>
      </w:pPr>
    </w:p>
    <w:p w14:paraId="2B1A0D2C" w14:textId="77777777" w:rsidR="00B70D76" w:rsidRPr="00DF559D" w:rsidRDefault="00B70D76" w:rsidP="00B70D76">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Pr>
          <w:rFonts w:ascii="Garamond" w:hAnsi="Garamond"/>
          <w:b/>
          <w:bCs/>
          <w:i/>
          <w:iCs/>
        </w:rPr>
        <w:t>c</w:t>
      </w:r>
      <w:r w:rsidRPr="00DF559D">
        <w:rPr>
          <w:rFonts w:ascii="Garamond" w:hAnsi="Garamond"/>
          <w:b/>
          <w:bCs/>
          <w:i/>
          <w:iCs/>
        </w:rPr>
        <w:t xml:space="preserve"> ~ </w:t>
      </w:r>
      <w:r>
        <w:rPr>
          <w:rFonts w:ascii="Garamond" w:hAnsi="Garamond"/>
          <w:b/>
          <w:bCs/>
          <w:i/>
          <w:iCs/>
        </w:rPr>
        <w:t>Valence</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B70D76" w:rsidRPr="00DF559D" w14:paraId="51448184" w14:textId="77777777" w:rsidTr="00D13848">
        <w:trPr>
          <w:jc w:val="center"/>
        </w:trPr>
        <w:tc>
          <w:tcPr>
            <w:tcW w:w="1795" w:type="dxa"/>
          </w:tcPr>
          <w:p w14:paraId="21780895" w14:textId="77777777" w:rsidR="00B70D76" w:rsidRPr="00DF559D" w:rsidRDefault="00B70D76" w:rsidP="00D13848">
            <w:pPr>
              <w:jc w:val="center"/>
              <w:rPr>
                <w:rFonts w:ascii="Garamond" w:hAnsi="Garamond"/>
              </w:rPr>
            </w:pPr>
            <w:r w:rsidRPr="00DF559D">
              <w:rPr>
                <w:rFonts w:ascii="Garamond" w:hAnsi="Garamond"/>
              </w:rPr>
              <w:t>Parameter</w:t>
            </w:r>
          </w:p>
        </w:tc>
        <w:tc>
          <w:tcPr>
            <w:tcW w:w="1080" w:type="dxa"/>
          </w:tcPr>
          <w:p w14:paraId="14EE0D6E" w14:textId="77777777" w:rsidR="00B70D76" w:rsidRPr="00DF559D" w:rsidRDefault="00B70D76" w:rsidP="00D13848">
            <w:pPr>
              <w:jc w:val="center"/>
              <w:rPr>
                <w:rFonts w:ascii="Garamond" w:hAnsi="Garamond"/>
              </w:rPr>
            </w:pPr>
            <w:r w:rsidRPr="00DF559D">
              <w:rPr>
                <w:rFonts w:ascii="Garamond" w:hAnsi="Garamond"/>
              </w:rPr>
              <w:t>Median</w:t>
            </w:r>
          </w:p>
        </w:tc>
        <w:tc>
          <w:tcPr>
            <w:tcW w:w="775" w:type="dxa"/>
          </w:tcPr>
          <w:p w14:paraId="0B85EB83" w14:textId="77777777" w:rsidR="00B70D76" w:rsidRPr="00DF559D" w:rsidRDefault="00B70D76" w:rsidP="00D13848">
            <w:pPr>
              <w:jc w:val="center"/>
              <w:rPr>
                <w:rFonts w:ascii="Garamond" w:hAnsi="Garamond"/>
              </w:rPr>
            </w:pPr>
            <w:r w:rsidRPr="00DF559D">
              <w:rPr>
                <w:rFonts w:ascii="Garamond" w:hAnsi="Garamond"/>
              </w:rPr>
              <w:t>5.5%</w:t>
            </w:r>
          </w:p>
        </w:tc>
        <w:tc>
          <w:tcPr>
            <w:tcW w:w="1056" w:type="dxa"/>
          </w:tcPr>
          <w:p w14:paraId="2BA8BD0F" w14:textId="77777777" w:rsidR="00B70D76" w:rsidRPr="00DF559D" w:rsidRDefault="00B70D76" w:rsidP="00D13848">
            <w:pPr>
              <w:jc w:val="center"/>
              <w:rPr>
                <w:rFonts w:ascii="Garamond" w:hAnsi="Garamond"/>
              </w:rPr>
            </w:pPr>
            <w:r w:rsidRPr="00DF559D">
              <w:rPr>
                <w:rFonts w:ascii="Garamond" w:hAnsi="Garamond"/>
              </w:rPr>
              <w:t>94.5%</w:t>
            </w:r>
          </w:p>
        </w:tc>
        <w:tc>
          <w:tcPr>
            <w:tcW w:w="1056" w:type="dxa"/>
          </w:tcPr>
          <w:p w14:paraId="0369B255" w14:textId="77777777" w:rsidR="00B70D76" w:rsidRPr="00DF559D" w:rsidRDefault="00B70D76" w:rsidP="00D13848">
            <w:pPr>
              <w:jc w:val="center"/>
              <w:rPr>
                <w:rFonts w:ascii="Garamond" w:eastAsia="Calibri" w:hAnsi="Garamond" w:cs="Times New Roman"/>
              </w:rPr>
            </w:pPr>
            <w:r w:rsidRPr="00DF559D">
              <w:rPr>
                <w:rFonts w:ascii="Garamond" w:hAnsi="Garamond"/>
              </w:rPr>
              <w:t>pd</w:t>
            </w:r>
          </w:p>
        </w:tc>
        <w:tc>
          <w:tcPr>
            <w:tcW w:w="1056" w:type="dxa"/>
          </w:tcPr>
          <w:p w14:paraId="08EB1E1B" w14:textId="77777777" w:rsidR="00B70D76" w:rsidRPr="00DF559D" w:rsidRDefault="00B70D76"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3EEEA044" w14:textId="77777777" w:rsidR="00B70D76" w:rsidRPr="00DF559D" w:rsidRDefault="00B70D76" w:rsidP="00D13848">
            <w:pPr>
              <w:jc w:val="center"/>
              <w:rPr>
                <w:rFonts w:ascii="Garamond" w:hAnsi="Garamond"/>
              </w:rPr>
            </w:pPr>
            <w:r w:rsidRPr="00DF559D">
              <w:rPr>
                <w:rFonts w:ascii="Garamond" w:hAnsi="Garamond"/>
              </w:rPr>
              <w:t>ESS</w:t>
            </w:r>
          </w:p>
        </w:tc>
        <w:tc>
          <w:tcPr>
            <w:tcW w:w="1056" w:type="dxa"/>
          </w:tcPr>
          <w:p w14:paraId="63871BDB" w14:textId="77777777" w:rsidR="00B70D76" w:rsidRPr="00DF559D" w:rsidRDefault="00B70D76" w:rsidP="00D13848">
            <w:pPr>
              <w:jc w:val="center"/>
              <w:rPr>
                <w:rFonts w:ascii="Garamond" w:hAnsi="Garamond"/>
              </w:rPr>
            </w:pPr>
            <w:r w:rsidRPr="00DF559D">
              <w:rPr>
                <w:rFonts w:ascii="Garamond" w:hAnsi="Garamond"/>
              </w:rPr>
              <w:t>MCSE</w:t>
            </w:r>
          </w:p>
        </w:tc>
      </w:tr>
      <w:tr w:rsidR="00B70D76" w:rsidRPr="00DF559D" w14:paraId="6113CC8D" w14:textId="77777777" w:rsidTr="00D13848">
        <w:trPr>
          <w:jc w:val="center"/>
        </w:trPr>
        <w:tc>
          <w:tcPr>
            <w:tcW w:w="1795" w:type="dxa"/>
          </w:tcPr>
          <w:p w14:paraId="4C298071" w14:textId="77777777" w:rsidR="00B70D76" w:rsidRPr="00DF559D" w:rsidRDefault="00B70D76"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6F314092" w14:textId="24A73DA1"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24</w:t>
            </w:r>
          </w:p>
        </w:tc>
        <w:tc>
          <w:tcPr>
            <w:tcW w:w="775" w:type="dxa"/>
          </w:tcPr>
          <w:p w14:paraId="4F8712DB" w14:textId="3151E8D4"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16</w:t>
            </w:r>
          </w:p>
        </w:tc>
        <w:tc>
          <w:tcPr>
            <w:tcW w:w="1056" w:type="dxa"/>
          </w:tcPr>
          <w:p w14:paraId="0BEB321B" w14:textId="198E9D46"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32</w:t>
            </w:r>
          </w:p>
        </w:tc>
        <w:tc>
          <w:tcPr>
            <w:tcW w:w="1056" w:type="dxa"/>
          </w:tcPr>
          <w:p w14:paraId="58EDE16A" w14:textId="440D3BB6" w:rsidR="00B70D76" w:rsidRPr="00DF559D" w:rsidRDefault="00B70D76" w:rsidP="00D13848">
            <w:pPr>
              <w:jc w:val="center"/>
              <w:rPr>
                <w:rFonts w:ascii="Garamond" w:hAnsi="Garamond"/>
              </w:rPr>
            </w:pPr>
            <w:r>
              <w:rPr>
                <w:rFonts w:ascii="Garamond" w:hAnsi="Garamond"/>
              </w:rPr>
              <w:t>100</w:t>
            </w:r>
            <w:r w:rsidRPr="00DF559D">
              <w:rPr>
                <w:rFonts w:ascii="Garamond" w:hAnsi="Garamond"/>
              </w:rPr>
              <w:t>%</w:t>
            </w:r>
          </w:p>
        </w:tc>
        <w:tc>
          <w:tcPr>
            <w:tcW w:w="1056" w:type="dxa"/>
          </w:tcPr>
          <w:p w14:paraId="38ED94C5" w14:textId="012D1597"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56" w:type="dxa"/>
          </w:tcPr>
          <w:p w14:paraId="0D712DAD" w14:textId="37357791" w:rsidR="00B70D76" w:rsidRPr="00DF559D" w:rsidRDefault="00B70D76" w:rsidP="00D13848">
            <w:pPr>
              <w:jc w:val="center"/>
              <w:rPr>
                <w:rFonts w:ascii="Garamond" w:hAnsi="Garamond"/>
              </w:rPr>
            </w:pPr>
            <w:r>
              <w:rPr>
                <w:rFonts w:ascii="Garamond" w:hAnsi="Garamond"/>
              </w:rPr>
              <w:t>20</w:t>
            </w:r>
            <w:r w:rsidRPr="00DF559D">
              <w:rPr>
                <w:rFonts w:ascii="Garamond" w:hAnsi="Garamond"/>
              </w:rPr>
              <w:t>,</w:t>
            </w:r>
            <w:r>
              <w:rPr>
                <w:rFonts w:ascii="Garamond" w:hAnsi="Garamond"/>
              </w:rPr>
              <w:t>264</w:t>
            </w:r>
          </w:p>
        </w:tc>
        <w:tc>
          <w:tcPr>
            <w:tcW w:w="1056" w:type="dxa"/>
          </w:tcPr>
          <w:p w14:paraId="49F1ECBC" w14:textId="1399AE7A"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00035</w:t>
            </w:r>
          </w:p>
        </w:tc>
      </w:tr>
      <w:tr w:rsidR="00B70D76" w:rsidRPr="00DF559D" w14:paraId="0521EDDA" w14:textId="77777777" w:rsidTr="00D13848">
        <w:trPr>
          <w:jc w:val="center"/>
        </w:trPr>
        <w:tc>
          <w:tcPr>
            <w:tcW w:w="1795" w:type="dxa"/>
          </w:tcPr>
          <w:p w14:paraId="4F9B1869" w14:textId="77777777" w:rsidR="00B70D76" w:rsidRPr="00DF559D" w:rsidRDefault="00B70D76" w:rsidP="00D13848">
            <w:pPr>
              <w:jc w:val="center"/>
              <w:rPr>
                <w:rFonts w:ascii="Garamond" w:hAnsi="Garamond"/>
              </w:rPr>
            </w:pPr>
            <w:r>
              <w:rPr>
                <w:rFonts w:ascii="Garamond" w:hAnsi="Garamond"/>
              </w:rPr>
              <w:t xml:space="preserve">Neutral </w:t>
            </w:r>
            <w:r w:rsidRPr="00DF559D">
              <w:rPr>
                <w:rFonts w:ascii="Garamond" w:hAnsi="Garamond"/>
              </w:rPr>
              <w:t>(</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0C045029" w14:textId="5E2F78ED"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18</w:t>
            </w:r>
          </w:p>
        </w:tc>
        <w:tc>
          <w:tcPr>
            <w:tcW w:w="775" w:type="dxa"/>
          </w:tcPr>
          <w:p w14:paraId="1C83EA79" w14:textId="7A8B5C41"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08</w:t>
            </w:r>
          </w:p>
        </w:tc>
        <w:tc>
          <w:tcPr>
            <w:tcW w:w="1056" w:type="dxa"/>
          </w:tcPr>
          <w:p w14:paraId="0BC6D291" w14:textId="64625305"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28</w:t>
            </w:r>
          </w:p>
        </w:tc>
        <w:tc>
          <w:tcPr>
            <w:tcW w:w="1056" w:type="dxa"/>
          </w:tcPr>
          <w:p w14:paraId="6588B766" w14:textId="71CDF96D" w:rsidR="00B70D76" w:rsidRPr="00DF559D" w:rsidRDefault="00B70D76" w:rsidP="00D13848">
            <w:pPr>
              <w:jc w:val="center"/>
              <w:rPr>
                <w:rFonts w:ascii="Garamond" w:hAnsi="Garamond"/>
              </w:rPr>
            </w:pPr>
            <w:r>
              <w:rPr>
                <w:rFonts w:ascii="Garamond" w:hAnsi="Garamond"/>
              </w:rPr>
              <w:t>99.67</w:t>
            </w:r>
            <w:r w:rsidRPr="00DF559D">
              <w:rPr>
                <w:rFonts w:ascii="Garamond" w:hAnsi="Garamond"/>
              </w:rPr>
              <w:t>%</w:t>
            </w:r>
          </w:p>
        </w:tc>
        <w:tc>
          <w:tcPr>
            <w:tcW w:w="1056" w:type="dxa"/>
          </w:tcPr>
          <w:p w14:paraId="48F0C322" w14:textId="14537ACE"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56" w:type="dxa"/>
          </w:tcPr>
          <w:p w14:paraId="577ACB96" w14:textId="0BEE19C6" w:rsidR="00B70D76" w:rsidRPr="00DF559D" w:rsidRDefault="00B70D76" w:rsidP="00D13848">
            <w:pPr>
              <w:jc w:val="center"/>
              <w:rPr>
                <w:rFonts w:ascii="Garamond" w:hAnsi="Garamond"/>
              </w:rPr>
            </w:pPr>
            <w:r>
              <w:rPr>
                <w:rFonts w:ascii="Garamond" w:hAnsi="Garamond"/>
              </w:rPr>
              <w:t>32</w:t>
            </w:r>
            <w:r w:rsidRPr="00DF559D">
              <w:rPr>
                <w:rFonts w:ascii="Garamond" w:hAnsi="Garamond"/>
              </w:rPr>
              <w:t>,</w:t>
            </w:r>
            <w:r>
              <w:rPr>
                <w:rFonts w:ascii="Garamond" w:hAnsi="Garamond"/>
              </w:rPr>
              <w:t>711</w:t>
            </w:r>
          </w:p>
        </w:tc>
        <w:tc>
          <w:tcPr>
            <w:tcW w:w="1056" w:type="dxa"/>
          </w:tcPr>
          <w:p w14:paraId="1CE12A56" w14:textId="5FC9A0CD"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00035</w:t>
            </w:r>
          </w:p>
        </w:tc>
      </w:tr>
    </w:tbl>
    <w:p w14:paraId="5987AFA9" w14:textId="339420A7" w:rsidR="00B70D76" w:rsidRPr="00A46D2D" w:rsidRDefault="00A46D2D" w:rsidP="00A46D2D">
      <w:pPr>
        <w:jc w:val="center"/>
        <w:rPr>
          <w:rFonts w:ascii="Garamond" w:hAnsi="Garamond"/>
        </w:rPr>
      </w:pPr>
      <w:r w:rsidRPr="00DF559D">
        <w:rPr>
          <w:rFonts w:ascii="Garamond" w:hAnsi="Garamond"/>
        </w:rPr>
        <w:lastRenderedPageBreak/>
        <w:t xml:space="preserve">Supplementary Table </w:t>
      </w:r>
      <w:r w:rsidR="00FA6D69">
        <w:rPr>
          <w:rFonts w:ascii="Garamond" w:hAnsi="Garamond"/>
        </w:rPr>
        <w:t>S</w:t>
      </w:r>
      <w:r>
        <w:rPr>
          <w:rFonts w:ascii="Garamond" w:hAnsi="Garamond"/>
        </w:rPr>
        <w:t>7</w:t>
      </w:r>
      <w:r w:rsidRPr="00DF559D">
        <w:rPr>
          <w:rFonts w:ascii="Garamond" w:hAnsi="Garamond"/>
        </w:rPr>
        <w:t>:</w:t>
      </w:r>
      <w:r>
        <w:rPr>
          <w:rFonts w:ascii="Garamond" w:hAnsi="Garamond"/>
        </w:rPr>
        <w:t xml:space="preserve"> MCMC sampling summary for </w:t>
      </w:r>
      <w:r>
        <w:rPr>
          <w:rFonts w:ascii="Garamond" w:hAnsi="Garamond"/>
        </w:rPr>
        <w:t>c</w:t>
      </w:r>
      <w:r>
        <w:rPr>
          <w:rFonts w:ascii="Garamond" w:hAnsi="Garamond"/>
        </w:rPr>
        <w:t xml:space="preserve"> and Valence in Associative Detail memory</w:t>
      </w:r>
    </w:p>
    <w:p w14:paraId="1EE9AF28" w14:textId="77777777" w:rsidR="0004213B" w:rsidRDefault="0004213B" w:rsidP="00DF559D">
      <w:pPr>
        <w:rPr>
          <w:rFonts w:ascii="Garamond" w:hAnsi="Garamond"/>
          <w:b/>
          <w:bCs/>
        </w:rPr>
      </w:pPr>
    </w:p>
    <w:p w14:paraId="40B3D944" w14:textId="5C9709E0" w:rsidR="00B70D76" w:rsidRPr="00DF559D" w:rsidRDefault="00DF559D" w:rsidP="00DF559D">
      <w:pPr>
        <w:rPr>
          <w:rFonts w:ascii="Garamond" w:hAnsi="Garamond"/>
          <w:b/>
          <w:bCs/>
        </w:rPr>
      </w:pPr>
      <w:r w:rsidRPr="00DF559D">
        <w:rPr>
          <w:rFonts w:ascii="Garamond" w:hAnsi="Garamond"/>
          <w:b/>
          <w:bCs/>
        </w:rPr>
        <w:t>Response behavior</w:t>
      </w:r>
      <w:r w:rsidR="0004213B">
        <w:rPr>
          <w:rFonts w:ascii="Garamond" w:hAnsi="Garamond"/>
          <w:b/>
          <w:bCs/>
        </w:rPr>
        <w:t xml:space="preserve"> (item)</w:t>
      </w:r>
      <w:r w:rsidRPr="00DF559D">
        <w:rPr>
          <w:rFonts w:ascii="Garamond" w:hAnsi="Garamond"/>
          <w:b/>
          <w:bCs/>
        </w:rPr>
        <w:t xml:space="preserve"> x Subjective Measures (</w:t>
      </w:r>
      <w:r w:rsidR="0004213B">
        <w:rPr>
          <w:rFonts w:ascii="Garamond" w:hAnsi="Garamond"/>
          <w:b/>
          <w:bCs/>
        </w:rPr>
        <w:t>4</w:t>
      </w:r>
      <w:r w:rsidRPr="00DF559D">
        <w:rPr>
          <w:rFonts w:ascii="Garamond" w:hAnsi="Garamond"/>
          <w:b/>
          <w:bCs/>
        </w:rPr>
        <w:t>)</w:t>
      </w:r>
    </w:p>
    <w:p w14:paraId="428DFC2E" w14:textId="189A0756" w:rsidR="00DF559D" w:rsidRPr="00DF559D" w:rsidRDefault="00DF559D" w:rsidP="00DF559D">
      <w:pPr>
        <w:jc w:val="center"/>
        <w:rPr>
          <w:rFonts w:ascii="Garamond" w:hAnsi="Garamond"/>
          <w:i/>
          <w:iCs/>
        </w:rPr>
      </w:pPr>
      <w:r w:rsidRPr="00DF559D">
        <w:rPr>
          <w:rFonts w:ascii="Garamond" w:hAnsi="Garamond"/>
          <w:i/>
          <w:iCs/>
        </w:rPr>
        <w:t>Vividness of Visual Imagery (VVIQ)</w:t>
      </w:r>
    </w:p>
    <w:p w14:paraId="49A893EC" w14:textId="459C920A" w:rsidR="008B6569" w:rsidRPr="00DF559D" w:rsidRDefault="00DF559D" w:rsidP="00D23E63">
      <w:pPr>
        <w:jc w:val="center"/>
        <w:rPr>
          <w:rFonts w:ascii="Garamond" w:hAnsi="Garamond"/>
          <w:b/>
          <w:bCs/>
          <w:i/>
          <w:iCs/>
        </w:rPr>
      </w:pPr>
      <w:proofErr w:type="spellStart"/>
      <w:r w:rsidRPr="00DF559D">
        <w:rPr>
          <w:rFonts w:ascii="Garamond" w:hAnsi="Garamond"/>
          <w:b/>
          <w:bCs/>
          <w:i/>
          <w:iCs/>
        </w:rPr>
        <w:t>brm</w:t>
      </w:r>
      <w:proofErr w:type="spellEnd"/>
      <w:r w:rsidR="00D23E63" w:rsidRPr="00DF559D">
        <w:rPr>
          <w:rFonts w:ascii="Garamond" w:hAnsi="Garamond"/>
          <w:b/>
          <w:bCs/>
          <w:i/>
          <w:iCs/>
        </w:rPr>
        <w:t>(</w:t>
      </w:r>
      <w:r w:rsidR="00FB265A" w:rsidRPr="00DF559D">
        <w:rPr>
          <w:rFonts w:ascii="Garamond" w:hAnsi="Garamond"/>
          <w:b/>
          <w:bCs/>
          <w:i/>
          <w:iCs/>
        </w:rPr>
        <w:t>d</w:t>
      </w:r>
      <w:r w:rsidR="00D23E63" w:rsidRPr="00DF559D">
        <w:rPr>
          <w:rFonts w:ascii="Garamond" w:hAnsi="Garamond"/>
          <w:b/>
          <w:bCs/>
          <w:i/>
          <w:iCs/>
        </w:rPr>
        <w:t xml:space="preserve"> ~ </w:t>
      </w:r>
      <w:r w:rsidR="00FB265A" w:rsidRPr="00DF559D">
        <w:rPr>
          <w:rFonts w:ascii="Garamond" w:hAnsi="Garamond"/>
          <w:b/>
          <w:bCs/>
          <w:i/>
          <w:iCs/>
        </w:rPr>
        <w:t>VVIQ</w:t>
      </w:r>
      <w:r w:rsidR="00D23E63" w:rsidRPr="00DF559D">
        <w:rPr>
          <w:rFonts w:ascii="Garamond" w:hAnsi="Garamond"/>
          <w:b/>
          <w:bCs/>
          <w:i/>
          <w:iCs/>
        </w:rPr>
        <w:t xml:space="preserve"> + (1|</w:t>
      </w:r>
      <w:r w:rsidRPr="00DF559D">
        <w:rPr>
          <w:rFonts w:ascii="Garamond" w:hAnsi="Garamond"/>
          <w:b/>
          <w:bCs/>
          <w:i/>
          <w:iCs/>
        </w:rPr>
        <w:t>ID</w:t>
      </w:r>
      <w:r w:rsidR="00D23E63" w:rsidRPr="00DF559D">
        <w:rPr>
          <w:rFonts w:ascii="Garamond" w:hAnsi="Garamond"/>
          <w:b/>
          <w:bCs/>
          <w:i/>
          <w:iCs/>
        </w:rPr>
        <w:t xml:space="preserve">), family = </w:t>
      </w:r>
      <w:r w:rsidR="00FB265A" w:rsidRPr="00DF559D">
        <w:rPr>
          <w:rFonts w:ascii="Garamond" w:hAnsi="Garamond"/>
          <w:b/>
          <w:bCs/>
          <w:i/>
          <w:iCs/>
        </w:rPr>
        <w:t>gaussian</w:t>
      </w:r>
      <w:r w:rsidR="00D23E63" w:rsidRPr="00DF559D">
        <w:rPr>
          <w:rFonts w:ascii="Garamond" w:hAnsi="Garamond"/>
          <w:b/>
          <w:bCs/>
          <w:i/>
          <w:iCs/>
        </w:rPr>
        <w:t xml:space="preserve">, </w:t>
      </w:r>
      <w:proofErr w:type="spellStart"/>
      <w:r w:rsidR="00D23E63" w:rsidRPr="00DF559D">
        <w:rPr>
          <w:rFonts w:ascii="Garamond" w:hAnsi="Garamond"/>
          <w:b/>
          <w:bCs/>
          <w:i/>
          <w:iCs/>
        </w:rPr>
        <w:t>iter</w:t>
      </w:r>
      <w:proofErr w:type="spellEnd"/>
      <w:r w:rsidR="00D23E63" w:rsidRPr="00DF559D">
        <w:rPr>
          <w:rFonts w:ascii="Garamond" w:hAnsi="Garamond"/>
          <w:b/>
          <w:bCs/>
          <w:i/>
          <w:iCs/>
        </w:rPr>
        <w:t xml:space="preserve">= </w:t>
      </w:r>
      <w:r w:rsidRPr="00DF559D">
        <w:rPr>
          <w:rFonts w:ascii="Garamond" w:hAnsi="Garamond"/>
          <w:b/>
          <w:bCs/>
          <w:i/>
          <w:iCs/>
        </w:rPr>
        <w:t>1</w:t>
      </w:r>
      <w:r w:rsidR="00D23E63" w:rsidRPr="00DF559D">
        <w:rPr>
          <w:rFonts w:ascii="Garamond" w:hAnsi="Garamond"/>
          <w:b/>
          <w:bCs/>
          <w:i/>
          <w:iCs/>
        </w:rPr>
        <w:t>0,000)</w:t>
      </w:r>
    </w:p>
    <w:tbl>
      <w:tblPr>
        <w:tblStyle w:val="TableGrid"/>
        <w:tblW w:w="8930" w:type="dxa"/>
        <w:jc w:val="center"/>
        <w:tblLook w:val="04A0" w:firstRow="1" w:lastRow="0" w:firstColumn="1" w:lastColumn="0" w:noHBand="0" w:noVBand="1"/>
      </w:tblPr>
      <w:tblGrid>
        <w:gridCol w:w="1756"/>
        <w:gridCol w:w="1069"/>
        <w:gridCol w:w="1034"/>
        <w:gridCol w:w="950"/>
        <w:gridCol w:w="1021"/>
        <w:gridCol w:w="1015"/>
        <w:gridCol w:w="1029"/>
        <w:gridCol w:w="1056"/>
      </w:tblGrid>
      <w:tr w:rsidR="008B6569" w:rsidRPr="00DF559D" w14:paraId="1C901D27" w14:textId="48E37E28" w:rsidTr="00A46D2D">
        <w:trPr>
          <w:jc w:val="center"/>
        </w:trPr>
        <w:tc>
          <w:tcPr>
            <w:tcW w:w="1756" w:type="dxa"/>
          </w:tcPr>
          <w:p w14:paraId="64B4DC04" w14:textId="3782DDC4" w:rsidR="008B6569" w:rsidRPr="00DF559D" w:rsidRDefault="008B6569" w:rsidP="00EB72A4">
            <w:pPr>
              <w:jc w:val="center"/>
              <w:rPr>
                <w:rFonts w:ascii="Garamond" w:hAnsi="Garamond"/>
              </w:rPr>
            </w:pPr>
            <w:r w:rsidRPr="00DF559D">
              <w:rPr>
                <w:rFonts w:ascii="Garamond" w:hAnsi="Garamond"/>
              </w:rPr>
              <w:t>Parameter</w:t>
            </w:r>
          </w:p>
        </w:tc>
        <w:tc>
          <w:tcPr>
            <w:tcW w:w="1069" w:type="dxa"/>
          </w:tcPr>
          <w:p w14:paraId="6ECAFED6" w14:textId="70B489B8" w:rsidR="008B6569" w:rsidRPr="00DF559D" w:rsidRDefault="008B6569" w:rsidP="00EB72A4">
            <w:pPr>
              <w:jc w:val="center"/>
              <w:rPr>
                <w:rFonts w:ascii="Garamond" w:hAnsi="Garamond"/>
              </w:rPr>
            </w:pPr>
            <w:r w:rsidRPr="00DF559D">
              <w:rPr>
                <w:rFonts w:ascii="Garamond" w:hAnsi="Garamond"/>
              </w:rPr>
              <w:t>Median</w:t>
            </w:r>
          </w:p>
        </w:tc>
        <w:tc>
          <w:tcPr>
            <w:tcW w:w="1034" w:type="dxa"/>
          </w:tcPr>
          <w:p w14:paraId="74134C34" w14:textId="6C0D3E30" w:rsidR="008B6569" w:rsidRPr="00DF559D" w:rsidRDefault="00DF559D" w:rsidP="00EB72A4">
            <w:pPr>
              <w:jc w:val="center"/>
              <w:rPr>
                <w:rFonts w:ascii="Garamond" w:hAnsi="Garamond"/>
              </w:rPr>
            </w:pPr>
            <w:r w:rsidRPr="00DF559D">
              <w:rPr>
                <w:rFonts w:ascii="Garamond" w:hAnsi="Garamond"/>
              </w:rPr>
              <w:t>5</w:t>
            </w:r>
            <w:r w:rsidR="008B6569" w:rsidRPr="00DF559D">
              <w:rPr>
                <w:rFonts w:ascii="Garamond" w:hAnsi="Garamond"/>
              </w:rPr>
              <w:t>.5%</w:t>
            </w:r>
          </w:p>
        </w:tc>
        <w:tc>
          <w:tcPr>
            <w:tcW w:w="950" w:type="dxa"/>
          </w:tcPr>
          <w:p w14:paraId="235F5D6E" w14:textId="4B0D5874" w:rsidR="008B6569" w:rsidRPr="00DF559D" w:rsidRDefault="008B6569" w:rsidP="00EB72A4">
            <w:pPr>
              <w:jc w:val="center"/>
              <w:rPr>
                <w:rFonts w:ascii="Garamond" w:hAnsi="Garamond"/>
              </w:rPr>
            </w:pPr>
            <w:r w:rsidRPr="00DF559D">
              <w:rPr>
                <w:rFonts w:ascii="Garamond" w:hAnsi="Garamond"/>
              </w:rPr>
              <w:t>9</w:t>
            </w:r>
            <w:r w:rsidR="00DF559D" w:rsidRPr="00DF559D">
              <w:rPr>
                <w:rFonts w:ascii="Garamond" w:hAnsi="Garamond"/>
              </w:rPr>
              <w:t>4</w:t>
            </w:r>
            <w:r w:rsidRPr="00DF559D">
              <w:rPr>
                <w:rFonts w:ascii="Garamond" w:hAnsi="Garamond"/>
              </w:rPr>
              <w:t>.5%</w:t>
            </w:r>
          </w:p>
        </w:tc>
        <w:tc>
          <w:tcPr>
            <w:tcW w:w="1021" w:type="dxa"/>
          </w:tcPr>
          <w:p w14:paraId="6F2EFB90" w14:textId="1D5854FD" w:rsidR="008B6569" w:rsidRPr="00DF559D" w:rsidRDefault="008B6569" w:rsidP="00EB72A4">
            <w:pPr>
              <w:jc w:val="center"/>
              <w:rPr>
                <w:rFonts w:ascii="Garamond" w:eastAsia="Calibri" w:hAnsi="Garamond" w:cs="Times New Roman"/>
              </w:rPr>
            </w:pPr>
            <w:r w:rsidRPr="00DF559D">
              <w:rPr>
                <w:rFonts w:ascii="Garamond" w:hAnsi="Garamond"/>
              </w:rPr>
              <w:t>pd</w:t>
            </w:r>
          </w:p>
        </w:tc>
        <w:tc>
          <w:tcPr>
            <w:tcW w:w="1015" w:type="dxa"/>
          </w:tcPr>
          <w:p w14:paraId="3A434352" w14:textId="1CFE9F38" w:rsidR="008B6569" w:rsidRPr="00DF559D" w:rsidRDefault="00000000" w:rsidP="00EB72A4">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29" w:type="dxa"/>
          </w:tcPr>
          <w:p w14:paraId="417A6187" w14:textId="78DF74C9" w:rsidR="008B6569" w:rsidRPr="00DF559D" w:rsidRDefault="008B6569" w:rsidP="00EB72A4">
            <w:pPr>
              <w:jc w:val="center"/>
              <w:rPr>
                <w:rFonts w:ascii="Garamond" w:hAnsi="Garamond"/>
              </w:rPr>
            </w:pPr>
            <w:r w:rsidRPr="00DF559D">
              <w:rPr>
                <w:rFonts w:ascii="Garamond" w:hAnsi="Garamond"/>
              </w:rPr>
              <w:t>ESS</w:t>
            </w:r>
          </w:p>
        </w:tc>
        <w:tc>
          <w:tcPr>
            <w:tcW w:w="1056" w:type="dxa"/>
          </w:tcPr>
          <w:p w14:paraId="06845530" w14:textId="63366EBD" w:rsidR="008B6569" w:rsidRPr="00DF559D" w:rsidRDefault="008B6569" w:rsidP="00EB72A4">
            <w:pPr>
              <w:jc w:val="center"/>
              <w:rPr>
                <w:rFonts w:ascii="Garamond" w:hAnsi="Garamond"/>
              </w:rPr>
            </w:pPr>
            <w:r w:rsidRPr="00DF559D">
              <w:rPr>
                <w:rFonts w:ascii="Garamond" w:hAnsi="Garamond"/>
              </w:rPr>
              <w:t>MCSE</w:t>
            </w:r>
          </w:p>
        </w:tc>
      </w:tr>
      <w:tr w:rsidR="008B6569" w:rsidRPr="00DF559D" w14:paraId="2F728464" w14:textId="6C88011D" w:rsidTr="00A46D2D">
        <w:trPr>
          <w:jc w:val="center"/>
        </w:trPr>
        <w:tc>
          <w:tcPr>
            <w:tcW w:w="1756" w:type="dxa"/>
          </w:tcPr>
          <w:p w14:paraId="5FBB32FD" w14:textId="417E96F9" w:rsidR="008B6569" w:rsidRPr="00DF559D" w:rsidRDefault="008B6569" w:rsidP="00EB72A4">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9" w:type="dxa"/>
          </w:tcPr>
          <w:p w14:paraId="54AF6CF1" w14:textId="15628211" w:rsidR="008B6569" w:rsidRPr="00DF559D" w:rsidRDefault="00B70D76" w:rsidP="00EB72A4">
            <w:pPr>
              <w:jc w:val="center"/>
              <w:rPr>
                <w:rFonts w:ascii="Garamond" w:hAnsi="Garamond"/>
              </w:rPr>
            </w:pPr>
            <w:r>
              <w:rPr>
                <w:rFonts w:ascii="Garamond" w:hAnsi="Garamond"/>
              </w:rPr>
              <w:t>1</w:t>
            </w:r>
            <w:r w:rsidR="008B6569" w:rsidRPr="00DF559D">
              <w:rPr>
                <w:rFonts w:ascii="Garamond" w:hAnsi="Garamond"/>
              </w:rPr>
              <w:t>.</w:t>
            </w:r>
            <w:r>
              <w:rPr>
                <w:rFonts w:ascii="Garamond" w:hAnsi="Garamond"/>
              </w:rPr>
              <w:t>79</w:t>
            </w:r>
          </w:p>
        </w:tc>
        <w:tc>
          <w:tcPr>
            <w:tcW w:w="1034" w:type="dxa"/>
          </w:tcPr>
          <w:p w14:paraId="736B1AE9" w14:textId="0FEA4335" w:rsidR="008B6569" w:rsidRPr="00DF559D" w:rsidRDefault="00B70D76" w:rsidP="00EB72A4">
            <w:pPr>
              <w:jc w:val="center"/>
              <w:rPr>
                <w:rFonts w:ascii="Garamond" w:hAnsi="Garamond"/>
              </w:rPr>
            </w:pPr>
            <w:r>
              <w:rPr>
                <w:rFonts w:ascii="Garamond" w:hAnsi="Garamond"/>
              </w:rPr>
              <w:t>1.32</w:t>
            </w:r>
          </w:p>
        </w:tc>
        <w:tc>
          <w:tcPr>
            <w:tcW w:w="950" w:type="dxa"/>
          </w:tcPr>
          <w:p w14:paraId="6EF45BCC" w14:textId="6C5F7955" w:rsidR="008B6569" w:rsidRPr="00DF559D" w:rsidRDefault="00B70D76" w:rsidP="00EB72A4">
            <w:pPr>
              <w:jc w:val="center"/>
              <w:rPr>
                <w:rFonts w:ascii="Garamond" w:hAnsi="Garamond"/>
              </w:rPr>
            </w:pPr>
            <w:r>
              <w:rPr>
                <w:rFonts w:ascii="Garamond" w:hAnsi="Garamond"/>
              </w:rPr>
              <w:t>2.27</w:t>
            </w:r>
          </w:p>
        </w:tc>
        <w:tc>
          <w:tcPr>
            <w:tcW w:w="1021" w:type="dxa"/>
          </w:tcPr>
          <w:p w14:paraId="540C280D" w14:textId="4A943E7B" w:rsidR="008B6569" w:rsidRPr="00DF559D" w:rsidRDefault="00B70D76" w:rsidP="00EB72A4">
            <w:pPr>
              <w:jc w:val="center"/>
              <w:rPr>
                <w:rFonts w:ascii="Garamond" w:hAnsi="Garamond"/>
              </w:rPr>
            </w:pPr>
            <w:r>
              <w:rPr>
                <w:rFonts w:ascii="Garamond" w:hAnsi="Garamond"/>
              </w:rPr>
              <w:t>100</w:t>
            </w:r>
            <w:r w:rsidR="008B6569" w:rsidRPr="00DF559D">
              <w:rPr>
                <w:rFonts w:ascii="Garamond" w:hAnsi="Garamond"/>
              </w:rPr>
              <w:t>%</w:t>
            </w:r>
          </w:p>
        </w:tc>
        <w:tc>
          <w:tcPr>
            <w:tcW w:w="1015" w:type="dxa"/>
          </w:tcPr>
          <w:p w14:paraId="008220EB" w14:textId="4DA45DA2" w:rsidR="008B6569" w:rsidRPr="00DF559D" w:rsidRDefault="008B6569" w:rsidP="00EB72A4">
            <w:pPr>
              <w:jc w:val="center"/>
              <w:rPr>
                <w:rFonts w:ascii="Garamond" w:hAnsi="Garamond"/>
              </w:rPr>
            </w:pPr>
            <w:r w:rsidRPr="00DF559D">
              <w:rPr>
                <w:rFonts w:ascii="Garamond" w:hAnsi="Garamond"/>
              </w:rPr>
              <w:t>1.</w:t>
            </w:r>
            <w:r w:rsidR="00B70D76">
              <w:rPr>
                <w:rFonts w:ascii="Garamond" w:hAnsi="Garamond"/>
              </w:rPr>
              <w:t>00</w:t>
            </w:r>
          </w:p>
        </w:tc>
        <w:tc>
          <w:tcPr>
            <w:tcW w:w="1029" w:type="dxa"/>
          </w:tcPr>
          <w:p w14:paraId="1B3574D2" w14:textId="2E2ED01A" w:rsidR="008B6569" w:rsidRPr="00DF559D" w:rsidRDefault="00B70D76" w:rsidP="00EB72A4">
            <w:pPr>
              <w:jc w:val="center"/>
              <w:rPr>
                <w:rFonts w:ascii="Garamond" w:hAnsi="Garamond"/>
              </w:rPr>
            </w:pPr>
            <w:r>
              <w:rPr>
                <w:rFonts w:ascii="Garamond" w:hAnsi="Garamond"/>
              </w:rPr>
              <w:t>14</w:t>
            </w:r>
            <w:r w:rsidR="008B6569" w:rsidRPr="00DF559D">
              <w:rPr>
                <w:rFonts w:ascii="Garamond" w:hAnsi="Garamond"/>
              </w:rPr>
              <w:t>,</w:t>
            </w:r>
            <w:r>
              <w:rPr>
                <w:rFonts w:ascii="Garamond" w:hAnsi="Garamond"/>
              </w:rPr>
              <w:t>466</w:t>
            </w:r>
          </w:p>
        </w:tc>
        <w:tc>
          <w:tcPr>
            <w:tcW w:w="1056" w:type="dxa"/>
          </w:tcPr>
          <w:p w14:paraId="42710BFC" w14:textId="1A3AF8A9" w:rsidR="008B6569" w:rsidRPr="00DF559D" w:rsidRDefault="00B70D76" w:rsidP="00EB72A4">
            <w:pPr>
              <w:jc w:val="center"/>
              <w:rPr>
                <w:rFonts w:ascii="Garamond" w:hAnsi="Garamond"/>
              </w:rPr>
            </w:pPr>
            <w:r>
              <w:rPr>
                <w:rFonts w:ascii="Garamond" w:hAnsi="Garamond"/>
              </w:rPr>
              <w:t>0</w:t>
            </w:r>
            <w:r w:rsidR="008B6569" w:rsidRPr="00DF559D">
              <w:rPr>
                <w:rFonts w:ascii="Garamond" w:hAnsi="Garamond"/>
              </w:rPr>
              <w:t>.</w:t>
            </w:r>
            <w:r>
              <w:rPr>
                <w:rFonts w:ascii="Garamond" w:hAnsi="Garamond"/>
              </w:rPr>
              <w:t>0025</w:t>
            </w:r>
          </w:p>
        </w:tc>
      </w:tr>
      <w:tr w:rsidR="008B6569" w:rsidRPr="00DF559D" w14:paraId="16C82FEB" w14:textId="607F3741" w:rsidTr="00A46D2D">
        <w:trPr>
          <w:jc w:val="center"/>
        </w:trPr>
        <w:tc>
          <w:tcPr>
            <w:tcW w:w="1756" w:type="dxa"/>
          </w:tcPr>
          <w:p w14:paraId="2ECE7B65" w14:textId="083C9B30" w:rsidR="008B6569" w:rsidRPr="00DF559D" w:rsidRDefault="00FB265A" w:rsidP="00EB72A4">
            <w:pPr>
              <w:jc w:val="center"/>
              <w:rPr>
                <w:rFonts w:ascii="Garamond" w:hAnsi="Garamond"/>
              </w:rPr>
            </w:pPr>
            <w:r w:rsidRPr="00DF559D">
              <w:rPr>
                <w:rFonts w:ascii="Garamond" w:hAnsi="Garamond"/>
              </w:rPr>
              <w:t>VVIQ</w:t>
            </w:r>
            <w:r w:rsidR="008B6569" w:rsidRPr="00DF559D">
              <w:rPr>
                <w:rFonts w:ascii="Garamond" w:hAnsi="Garamond"/>
              </w:rPr>
              <w:t xml:space="preserve"> (</w:t>
            </w:r>
            <w:r w:rsidR="008B6569" w:rsidRPr="00DF559D">
              <w:rPr>
                <w:rFonts w:ascii="Garamond" w:hAnsi="Garamond"/>
              </w:rPr>
              <w:sym w:font="Symbol" w:char="F062"/>
            </w:r>
            <w:r w:rsidR="008B6569" w:rsidRPr="00DF559D">
              <w:rPr>
                <w:rFonts w:ascii="Garamond" w:hAnsi="Garamond"/>
                <w:vertAlign w:val="subscript"/>
              </w:rPr>
              <w:t>1</w:t>
            </w:r>
            <w:r w:rsidR="008B6569" w:rsidRPr="00DF559D">
              <w:rPr>
                <w:rFonts w:ascii="Garamond" w:hAnsi="Garamond"/>
              </w:rPr>
              <w:t>)</w:t>
            </w:r>
          </w:p>
        </w:tc>
        <w:tc>
          <w:tcPr>
            <w:tcW w:w="1069" w:type="dxa"/>
          </w:tcPr>
          <w:p w14:paraId="4FBACC96" w14:textId="12A2B811" w:rsidR="008B6569" w:rsidRPr="00DF559D" w:rsidRDefault="00B70D76" w:rsidP="00EB72A4">
            <w:pPr>
              <w:jc w:val="center"/>
              <w:rPr>
                <w:rFonts w:ascii="Garamond" w:hAnsi="Garamond"/>
              </w:rPr>
            </w:pPr>
            <w:r>
              <w:rPr>
                <w:rFonts w:ascii="Garamond" w:hAnsi="Garamond"/>
              </w:rPr>
              <w:t>0</w:t>
            </w:r>
            <w:r w:rsidR="008B6569" w:rsidRPr="00DF559D">
              <w:rPr>
                <w:rFonts w:ascii="Garamond" w:hAnsi="Garamond"/>
              </w:rPr>
              <w:t>.</w:t>
            </w:r>
            <w:r>
              <w:rPr>
                <w:rFonts w:ascii="Garamond" w:hAnsi="Garamond"/>
              </w:rPr>
              <w:t>01</w:t>
            </w:r>
          </w:p>
        </w:tc>
        <w:tc>
          <w:tcPr>
            <w:tcW w:w="1034" w:type="dxa"/>
          </w:tcPr>
          <w:p w14:paraId="0BBFC542" w14:textId="1C2AB4AC" w:rsidR="008B6569" w:rsidRPr="00DF559D" w:rsidRDefault="00B70D76" w:rsidP="00EB72A4">
            <w:pPr>
              <w:jc w:val="center"/>
              <w:rPr>
                <w:rFonts w:ascii="Garamond" w:hAnsi="Garamond"/>
              </w:rPr>
            </w:pPr>
            <w:r>
              <w:rPr>
                <w:rFonts w:ascii="Garamond" w:hAnsi="Garamond"/>
              </w:rPr>
              <w:t>-0.00096</w:t>
            </w:r>
          </w:p>
        </w:tc>
        <w:tc>
          <w:tcPr>
            <w:tcW w:w="950" w:type="dxa"/>
          </w:tcPr>
          <w:p w14:paraId="56FF2F58" w14:textId="20DCB06E" w:rsidR="008B6569" w:rsidRPr="00DF559D" w:rsidRDefault="00B70D76" w:rsidP="00EB72A4">
            <w:pPr>
              <w:jc w:val="center"/>
              <w:rPr>
                <w:rFonts w:ascii="Garamond" w:hAnsi="Garamond"/>
              </w:rPr>
            </w:pPr>
            <w:r>
              <w:rPr>
                <w:rFonts w:ascii="Garamond" w:hAnsi="Garamond"/>
              </w:rPr>
              <w:t>0</w:t>
            </w:r>
            <w:r w:rsidRPr="00DF559D">
              <w:rPr>
                <w:rFonts w:ascii="Garamond" w:hAnsi="Garamond"/>
              </w:rPr>
              <w:t>.</w:t>
            </w:r>
            <w:r>
              <w:rPr>
                <w:rFonts w:ascii="Garamond" w:hAnsi="Garamond"/>
              </w:rPr>
              <w:t>015</w:t>
            </w:r>
          </w:p>
        </w:tc>
        <w:tc>
          <w:tcPr>
            <w:tcW w:w="1021" w:type="dxa"/>
          </w:tcPr>
          <w:p w14:paraId="71B86027" w14:textId="52AF66BB" w:rsidR="008B6569" w:rsidRPr="00DF559D" w:rsidRDefault="00B70D76" w:rsidP="00EB72A4">
            <w:pPr>
              <w:jc w:val="center"/>
              <w:rPr>
                <w:rFonts w:ascii="Garamond" w:hAnsi="Garamond"/>
              </w:rPr>
            </w:pPr>
            <w:r>
              <w:rPr>
                <w:rFonts w:ascii="Garamond" w:hAnsi="Garamond"/>
              </w:rPr>
              <w:t>92.81</w:t>
            </w:r>
            <w:r w:rsidR="008B6569" w:rsidRPr="00DF559D">
              <w:rPr>
                <w:rFonts w:ascii="Garamond" w:hAnsi="Garamond"/>
              </w:rPr>
              <w:t>%</w:t>
            </w:r>
          </w:p>
        </w:tc>
        <w:tc>
          <w:tcPr>
            <w:tcW w:w="1015" w:type="dxa"/>
          </w:tcPr>
          <w:p w14:paraId="6A6A35E6" w14:textId="2DC369D5" w:rsidR="008B6569" w:rsidRPr="00DF559D" w:rsidRDefault="008B6569" w:rsidP="00EB72A4">
            <w:pPr>
              <w:jc w:val="center"/>
              <w:rPr>
                <w:rFonts w:ascii="Garamond" w:hAnsi="Garamond"/>
              </w:rPr>
            </w:pPr>
            <w:r w:rsidRPr="00DF559D">
              <w:rPr>
                <w:rFonts w:ascii="Garamond" w:hAnsi="Garamond"/>
              </w:rPr>
              <w:t>1.</w:t>
            </w:r>
            <w:r w:rsidR="00B70D76">
              <w:rPr>
                <w:rFonts w:ascii="Garamond" w:hAnsi="Garamond"/>
              </w:rPr>
              <w:t>00</w:t>
            </w:r>
          </w:p>
        </w:tc>
        <w:tc>
          <w:tcPr>
            <w:tcW w:w="1029" w:type="dxa"/>
          </w:tcPr>
          <w:p w14:paraId="07A29A7D" w14:textId="1534F2A4" w:rsidR="008B6569" w:rsidRPr="00DF559D" w:rsidRDefault="00B70D76" w:rsidP="00EB72A4">
            <w:pPr>
              <w:jc w:val="center"/>
              <w:rPr>
                <w:rFonts w:ascii="Garamond" w:hAnsi="Garamond"/>
              </w:rPr>
            </w:pPr>
            <w:r>
              <w:rPr>
                <w:rFonts w:ascii="Garamond" w:hAnsi="Garamond"/>
              </w:rPr>
              <w:t>14</w:t>
            </w:r>
            <w:r w:rsidR="008B6569" w:rsidRPr="00DF559D">
              <w:rPr>
                <w:rFonts w:ascii="Garamond" w:hAnsi="Garamond"/>
              </w:rPr>
              <w:t>,</w:t>
            </w:r>
            <w:r>
              <w:rPr>
                <w:rFonts w:ascii="Garamond" w:hAnsi="Garamond"/>
              </w:rPr>
              <w:t>521</w:t>
            </w:r>
          </w:p>
        </w:tc>
        <w:tc>
          <w:tcPr>
            <w:tcW w:w="1056" w:type="dxa"/>
          </w:tcPr>
          <w:p w14:paraId="73337A6D" w14:textId="120CAE20" w:rsidR="008B6569" w:rsidRPr="00DF559D" w:rsidRDefault="00B70D76" w:rsidP="00EB72A4">
            <w:pPr>
              <w:jc w:val="center"/>
              <w:rPr>
                <w:rFonts w:ascii="Garamond" w:hAnsi="Garamond"/>
              </w:rPr>
            </w:pPr>
            <w:r>
              <w:rPr>
                <w:rFonts w:ascii="Garamond" w:hAnsi="Garamond"/>
              </w:rPr>
              <w:t>0</w:t>
            </w:r>
            <w:r w:rsidR="008B6569" w:rsidRPr="00DF559D">
              <w:rPr>
                <w:rFonts w:ascii="Garamond" w:hAnsi="Garamond"/>
              </w:rPr>
              <w:t>.</w:t>
            </w:r>
            <w:r>
              <w:rPr>
                <w:rFonts w:ascii="Garamond" w:hAnsi="Garamond"/>
              </w:rPr>
              <w:t>000042</w:t>
            </w:r>
          </w:p>
        </w:tc>
      </w:tr>
    </w:tbl>
    <w:p w14:paraId="2C52D8E4" w14:textId="7164656E" w:rsidR="00A46D2D" w:rsidRP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8</w:t>
      </w:r>
      <w:r w:rsidRPr="00DF559D">
        <w:rPr>
          <w:rFonts w:ascii="Garamond" w:hAnsi="Garamond"/>
        </w:rPr>
        <w:t>:</w:t>
      </w:r>
      <w:r>
        <w:rPr>
          <w:rFonts w:ascii="Garamond" w:hAnsi="Garamond"/>
        </w:rPr>
        <w:t xml:space="preserve"> MCMC sampling summary for </w:t>
      </w:r>
      <w:r>
        <w:rPr>
          <w:rFonts w:ascii="Garamond" w:hAnsi="Garamond"/>
        </w:rPr>
        <w:t>d</w:t>
      </w:r>
      <w:r>
        <w:rPr>
          <w:rFonts w:ascii="Garamond" w:hAnsi="Garamond"/>
        </w:rPr>
        <w:t xml:space="preserve"> and </w:t>
      </w:r>
      <w:r>
        <w:rPr>
          <w:rFonts w:ascii="Garamond" w:hAnsi="Garamond"/>
        </w:rPr>
        <w:t>VVIQ</w:t>
      </w:r>
      <w:r>
        <w:rPr>
          <w:rFonts w:ascii="Garamond" w:hAnsi="Garamond"/>
        </w:rPr>
        <w:t xml:space="preserve"> in </w:t>
      </w:r>
      <w:r>
        <w:rPr>
          <w:rFonts w:ascii="Garamond" w:hAnsi="Garamond"/>
        </w:rPr>
        <w:t>Item</w:t>
      </w:r>
      <w:r>
        <w:rPr>
          <w:rFonts w:ascii="Garamond" w:hAnsi="Garamond"/>
        </w:rPr>
        <w:t xml:space="preserve"> memory</w:t>
      </w:r>
    </w:p>
    <w:p w14:paraId="152E50F0" w14:textId="77777777" w:rsidR="00D0166D" w:rsidRPr="00DF559D" w:rsidRDefault="00D0166D" w:rsidP="009B3D0E">
      <w:pPr>
        <w:jc w:val="center"/>
        <w:rPr>
          <w:rFonts w:ascii="Garamond" w:hAnsi="Garamond"/>
        </w:rPr>
      </w:pPr>
    </w:p>
    <w:p w14:paraId="55BCED42" w14:textId="6BD7C59A" w:rsidR="00DF559D" w:rsidRPr="00DF559D" w:rsidRDefault="00DF559D" w:rsidP="00DF559D">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sidRPr="00DF559D">
        <w:rPr>
          <w:rFonts w:ascii="Garamond" w:hAnsi="Garamond"/>
          <w:b/>
          <w:bCs/>
          <w:i/>
          <w:iCs/>
        </w:rPr>
        <w:t>c</w:t>
      </w:r>
      <w:r w:rsidRPr="00DF559D">
        <w:rPr>
          <w:rFonts w:ascii="Garamond" w:hAnsi="Garamond"/>
          <w:b/>
          <w:bCs/>
          <w:i/>
          <w:iCs/>
        </w:rPr>
        <w:t xml:space="preserve"> ~ VVIQ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76"/>
        <w:gridCol w:w="1075"/>
        <w:gridCol w:w="924"/>
        <w:gridCol w:w="955"/>
        <w:gridCol w:w="1052"/>
        <w:gridCol w:w="1043"/>
        <w:gridCol w:w="1049"/>
        <w:gridCol w:w="1056"/>
      </w:tblGrid>
      <w:tr w:rsidR="00DF559D" w:rsidRPr="00DF559D" w14:paraId="14B42A7E" w14:textId="77777777" w:rsidTr="00B70D76">
        <w:trPr>
          <w:jc w:val="center"/>
        </w:trPr>
        <w:tc>
          <w:tcPr>
            <w:tcW w:w="1776" w:type="dxa"/>
          </w:tcPr>
          <w:p w14:paraId="4BE6E08E" w14:textId="77777777" w:rsidR="00DF559D" w:rsidRPr="00DF559D" w:rsidRDefault="00DF559D" w:rsidP="00D13848">
            <w:pPr>
              <w:jc w:val="center"/>
              <w:rPr>
                <w:rFonts w:ascii="Garamond" w:hAnsi="Garamond"/>
              </w:rPr>
            </w:pPr>
            <w:r w:rsidRPr="00DF559D">
              <w:rPr>
                <w:rFonts w:ascii="Garamond" w:hAnsi="Garamond"/>
              </w:rPr>
              <w:t>Parameter</w:t>
            </w:r>
          </w:p>
        </w:tc>
        <w:tc>
          <w:tcPr>
            <w:tcW w:w="1075" w:type="dxa"/>
          </w:tcPr>
          <w:p w14:paraId="734190C8" w14:textId="77777777" w:rsidR="00DF559D" w:rsidRPr="00DF559D" w:rsidRDefault="00DF559D" w:rsidP="00D13848">
            <w:pPr>
              <w:jc w:val="center"/>
              <w:rPr>
                <w:rFonts w:ascii="Garamond" w:hAnsi="Garamond"/>
              </w:rPr>
            </w:pPr>
            <w:r w:rsidRPr="00DF559D">
              <w:rPr>
                <w:rFonts w:ascii="Garamond" w:hAnsi="Garamond"/>
              </w:rPr>
              <w:t>Median</w:t>
            </w:r>
          </w:p>
        </w:tc>
        <w:tc>
          <w:tcPr>
            <w:tcW w:w="924" w:type="dxa"/>
          </w:tcPr>
          <w:p w14:paraId="355C49C2" w14:textId="77777777" w:rsidR="00DF559D" w:rsidRPr="00DF559D" w:rsidRDefault="00DF559D" w:rsidP="00D13848">
            <w:pPr>
              <w:jc w:val="center"/>
              <w:rPr>
                <w:rFonts w:ascii="Garamond" w:hAnsi="Garamond"/>
              </w:rPr>
            </w:pPr>
            <w:r w:rsidRPr="00DF559D">
              <w:rPr>
                <w:rFonts w:ascii="Garamond" w:hAnsi="Garamond"/>
              </w:rPr>
              <w:t>5.5%</w:t>
            </w:r>
          </w:p>
        </w:tc>
        <w:tc>
          <w:tcPr>
            <w:tcW w:w="955" w:type="dxa"/>
          </w:tcPr>
          <w:p w14:paraId="3086701E" w14:textId="77777777" w:rsidR="00DF559D" w:rsidRPr="00DF559D" w:rsidRDefault="00DF559D" w:rsidP="00D13848">
            <w:pPr>
              <w:jc w:val="center"/>
              <w:rPr>
                <w:rFonts w:ascii="Garamond" w:hAnsi="Garamond"/>
              </w:rPr>
            </w:pPr>
            <w:r w:rsidRPr="00DF559D">
              <w:rPr>
                <w:rFonts w:ascii="Garamond" w:hAnsi="Garamond"/>
              </w:rPr>
              <w:t>94.5%</w:t>
            </w:r>
          </w:p>
        </w:tc>
        <w:tc>
          <w:tcPr>
            <w:tcW w:w="1052" w:type="dxa"/>
          </w:tcPr>
          <w:p w14:paraId="3088042B" w14:textId="77777777" w:rsidR="00DF559D" w:rsidRPr="00DF559D" w:rsidRDefault="00DF559D" w:rsidP="00D13848">
            <w:pPr>
              <w:jc w:val="center"/>
              <w:rPr>
                <w:rFonts w:ascii="Garamond" w:eastAsia="Calibri" w:hAnsi="Garamond" w:cs="Times New Roman"/>
              </w:rPr>
            </w:pPr>
            <w:r w:rsidRPr="00DF559D">
              <w:rPr>
                <w:rFonts w:ascii="Garamond" w:hAnsi="Garamond"/>
              </w:rPr>
              <w:t>pd</w:t>
            </w:r>
          </w:p>
        </w:tc>
        <w:tc>
          <w:tcPr>
            <w:tcW w:w="1043" w:type="dxa"/>
          </w:tcPr>
          <w:p w14:paraId="6D14B438" w14:textId="77777777" w:rsidR="00DF559D" w:rsidRPr="00DF559D" w:rsidRDefault="00DF559D"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9" w:type="dxa"/>
          </w:tcPr>
          <w:p w14:paraId="4E52B6F0" w14:textId="77777777" w:rsidR="00DF559D" w:rsidRPr="00DF559D" w:rsidRDefault="00DF559D" w:rsidP="00D13848">
            <w:pPr>
              <w:jc w:val="center"/>
              <w:rPr>
                <w:rFonts w:ascii="Garamond" w:hAnsi="Garamond"/>
              </w:rPr>
            </w:pPr>
            <w:r w:rsidRPr="00DF559D">
              <w:rPr>
                <w:rFonts w:ascii="Garamond" w:hAnsi="Garamond"/>
              </w:rPr>
              <w:t>ESS</w:t>
            </w:r>
          </w:p>
        </w:tc>
        <w:tc>
          <w:tcPr>
            <w:tcW w:w="1056" w:type="dxa"/>
          </w:tcPr>
          <w:p w14:paraId="5640F2EC" w14:textId="77777777" w:rsidR="00DF559D" w:rsidRPr="00DF559D" w:rsidRDefault="00DF559D" w:rsidP="00D13848">
            <w:pPr>
              <w:jc w:val="center"/>
              <w:rPr>
                <w:rFonts w:ascii="Garamond" w:hAnsi="Garamond"/>
              </w:rPr>
            </w:pPr>
            <w:r w:rsidRPr="00DF559D">
              <w:rPr>
                <w:rFonts w:ascii="Garamond" w:hAnsi="Garamond"/>
              </w:rPr>
              <w:t>MCSE</w:t>
            </w:r>
          </w:p>
        </w:tc>
      </w:tr>
      <w:tr w:rsidR="00DF559D" w:rsidRPr="00DF559D" w14:paraId="43BF0E07" w14:textId="77777777" w:rsidTr="00B70D76">
        <w:trPr>
          <w:jc w:val="center"/>
        </w:trPr>
        <w:tc>
          <w:tcPr>
            <w:tcW w:w="1776" w:type="dxa"/>
          </w:tcPr>
          <w:p w14:paraId="5ECEE6AF" w14:textId="77777777" w:rsidR="00DF559D" w:rsidRPr="00DF559D" w:rsidRDefault="00DF559D"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5" w:type="dxa"/>
          </w:tcPr>
          <w:p w14:paraId="4274A948" w14:textId="2A6E50F9"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48</w:t>
            </w:r>
          </w:p>
        </w:tc>
        <w:tc>
          <w:tcPr>
            <w:tcW w:w="924" w:type="dxa"/>
          </w:tcPr>
          <w:p w14:paraId="108F039B" w14:textId="360940E1"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69</w:t>
            </w:r>
          </w:p>
        </w:tc>
        <w:tc>
          <w:tcPr>
            <w:tcW w:w="955" w:type="dxa"/>
          </w:tcPr>
          <w:p w14:paraId="5989F99E" w14:textId="30321F2E"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26</w:t>
            </w:r>
          </w:p>
        </w:tc>
        <w:tc>
          <w:tcPr>
            <w:tcW w:w="1052" w:type="dxa"/>
          </w:tcPr>
          <w:p w14:paraId="1D3A17F7" w14:textId="1D8ACBF1" w:rsidR="00DF559D" w:rsidRPr="00DF559D" w:rsidRDefault="00B70D76" w:rsidP="00D13848">
            <w:pPr>
              <w:jc w:val="center"/>
              <w:rPr>
                <w:rFonts w:ascii="Garamond" w:hAnsi="Garamond"/>
              </w:rPr>
            </w:pPr>
            <w:r>
              <w:rPr>
                <w:rFonts w:ascii="Garamond" w:hAnsi="Garamond"/>
              </w:rPr>
              <w:t>99.97</w:t>
            </w:r>
            <w:r w:rsidR="00DF559D" w:rsidRPr="00DF559D">
              <w:rPr>
                <w:rFonts w:ascii="Garamond" w:hAnsi="Garamond"/>
              </w:rPr>
              <w:t>%</w:t>
            </w:r>
          </w:p>
        </w:tc>
        <w:tc>
          <w:tcPr>
            <w:tcW w:w="1043" w:type="dxa"/>
          </w:tcPr>
          <w:p w14:paraId="58B611FB" w14:textId="5E048148" w:rsidR="00DF559D" w:rsidRPr="00DF559D" w:rsidRDefault="00DF559D" w:rsidP="00D13848">
            <w:pPr>
              <w:jc w:val="center"/>
              <w:rPr>
                <w:rFonts w:ascii="Garamond" w:hAnsi="Garamond"/>
              </w:rPr>
            </w:pPr>
            <w:r w:rsidRPr="00DF559D">
              <w:rPr>
                <w:rFonts w:ascii="Garamond" w:hAnsi="Garamond"/>
              </w:rPr>
              <w:t>1.</w:t>
            </w:r>
            <w:r w:rsidR="00B70D76">
              <w:rPr>
                <w:rFonts w:ascii="Garamond" w:hAnsi="Garamond"/>
              </w:rPr>
              <w:t>00</w:t>
            </w:r>
          </w:p>
        </w:tc>
        <w:tc>
          <w:tcPr>
            <w:tcW w:w="1049" w:type="dxa"/>
          </w:tcPr>
          <w:p w14:paraId="5BDCAD50" w14:textId="359FC065" w:rsidR="00DF559D" w:rsidRPr="00DF559D" w:rsidRDefault="00B70D76" w:rsidP="00D13848">
            <w:pPr>
              <w:jc w:val="center"/>
              <w:rPr>
                <w:rFonts w:ascii="Garamond" w:hAnsi="Garamond"/>
              </w:rPr>
            </w:pPr>
            <w:r>
              <w:rPr>
                <w:rFonts w:ascii="Garamond" w:hAnsi="Garamond"/>
              </w:rPr>
              <w:t>14</w:t>
            </w:r>
            <w:r w:rsidR="00DF559D" w:rsidRPr="00DF559D">
              <w:rPr>
                <w:rFonts w:ascii="Garamond" w:hAnsi="Garamond"/>
              </w:rPr>
              <w:t>,</w:t>
            </w:r>
            <w:r>
              <w:rPr>
                <w:rFonts w:ascii="Garamond" w:hAnsi="Garamond"/>
              </w:rPr>
              <w:t>644</w:t>
            </w:r>
          </w:p>
        </w:tc>
        <w:tc>
          <w:tcPr>
            <w:tcW w:w="1056" w:type="dxa"/>
          </w:tcPr>
          <w:p w14:paraId="3BF1BBD1" w14:textId="4A5E75F2"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0011</w:t>
            </w:r>
          </w:p>
        </w:tc>
      </w:tr>
      <w:tr w:rsidR="00DF559D" w:rsidRPr="00DF559D" w14:paraId="47C8FD8F" w14:textId="77777777" w:rsidTr="00B70D76">
        <w:trPr>
          <w:jc w:val="center"/>
        </w:trPr>
        <w:tc>
          <w:tcPr>
            <w:tcW w:w="1776" w:type="dxa"/>
          </w:tcPr>
          <w:p w14:paraId="1389F8DD" w14:textId="77777777" w:rsidR="00DF559D" w:rsidRPr="00DF559D" w:rsidRDefault="00DF559D"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5" w:type="dxa"/>
          </w:tcPr>
          <w:p w14:paraId="2F1CF35A" w14:textId="3118C25B"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w:t>
            </w:r>
          </w:p>
        </w:tc>
        <w:tc>
          <w:tcPr>
            <w:tcW w:w="924" w:type="dxa"/>
          </w:tcPr>
          <w:p w14:paraId="04B09EF6" w14:textId="4CAE7749"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0015</w:t>
            </w:r>
          </w:p>
        </w:tc>
        <w:tc>
          <w:tcPr>
            <w:tcW w:w="955" w:type="dxa"/>
          </w:tcPr>
          <w:p w14:paraId="06CEFFFD" w14:textId="7799C89A"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0058</w:t>
            </w:r>
          </w:p>
        </w:tc>
        <w:tc>
          <w:tcPr>
            <w:tcW w:w="1052" w:type="dxa"/>
          </w:tcPr>
          <w:p w14:paraId="4E3F3E5D" w14:textId="6C7D7D22" w:rsidR="00DF559D" w:rsidRPr="00DF559D" w:rsidRDefault="00B70D76" w:rsidP="00D13848">
            <w:pPr>
              <w:jc w:val="center"/>
              <w:rPr>
                <w:rFonts w:ascii="Garamond" w:hAnsi="Garamond"/>
              </w:rPr>
            </w:pPr>
            <w:r>
              <w:rPr>
                <w:rFonts w:ascii="Garamond" w:hAnsi="Garamond"/>
              </w:rPr>
              <w:t>82.33</w:t>
            </w:r>
            <w:r w:rsidR="00DF559D" w:rsidRPr="00DF559D">
              <w:rPr>
                <w:rFonts w:ascii="Garamond" w:hAnsi="Garamond"/>
              </w:rPr>
              <w:t>%</w:t>
            </w:r>
          </w:p>
        </w:tc>
        <w:tc>
          <w:tcPr>
            <w:tcW w:w="1043" w:type="dxa"/>
          </w:tcPr>
          <w:p w14:paraId="6B484B20" w14:textId="5903A555" w:rsidR="00DF559D" w:rsidRPr="00DF559D" w:rsidRDefault="00DF559D" w:rsidP="00D13848">
            <w:pPr>
              <w:jc w:val="center"/>
              <w:rPr>
                <w:rFonts w:ascii="Garamond" w:hAnsi="Garamond"/>
              </w:rPr>
            </w:pPr>
            <w:r w:rsidRPr="00DF559D">
              <w:rPr>
                <w:rFonts w:ascii="Garamond" w:hAnsi="Garamond"/>
              </w:rPr>
              <w:t>1.</w:t>
            </w:r>
            <w:r w:rsidR="00B70D76">
              <w:rPr>
                <w:rFonts w:ascii="Garamond" w:hAnsi="Garamond"/>
              </w:rPr>
              <w:t>00</w:t>
            </w:r>
          </w:p>
        </w:tc>
        <w:tc>
          <w:tcPr>
            <w:tcW w:w="1049" w:type="dxa"/>
          </w:tcPr>
          <w:p w14:paraId="4F77068E" w14:textId="33C2C15E" w:rsidR="00DF559D" w:rsidRPr="00DF559D" w:rsidRDefault="00B70D76" w:rsidP="00D13848">
            <w:pPr>
              <w:jc w:val="center"/>
              <w:rPr>
                <w:rFonts w:ascii="Garamond" w:hAnsi="Garamond"/>
              </w:rPr>
            </w:pPr>
            <w:r>
              <w:rPr>
                <w:rFonts w:ascii="Garamond" w:hAnsi="Garamond"/>
              </w:rPr>
              <w:t>14</w:t>
            </w:r>
            <w:r w:rsidR="00DF559D" w:rsidRPr="00DF559D">
              <w:rPr>
                <w:rFonts w:ascii="Garamond" w:hAnsi="Garamond"/>
              </w:rPr>
              <w:t>,</w:t>
            </w:r>
            <w:r>
              <w:rPr>
                <w:rFonts w:ascii="Garamond" w:hAnsi="Garamond"/>
              </w:rPr>
              <w:t>817</w:t>
            </w:r>
          </w:p>
        </w:tc>
        <w:tc>
          <w:tcPr>
            <w:tcW w:w="1056" w:type="dxa"/>
          </w:tcPr>
          <w:p w14:paraId="24436010" w14:textId="6E005388"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000019</w:t>
            </w:r>
          </w:p>
        </w:tc>
      </w:tr>
    </w:tbl>
    <w:p w14:paraId="76757EA0" w14:textId="36623A53" w:rsidR="00B70D76" w:rsidRDefault="00A46D2D" w:rsidP="0004213B">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9</w:t>
      </w:r>
      <w:r w:rsidRPr="00DF559D">
        <w:rPr>
          <w:rFonts w:ascii="Garamond" w:hAnsi="Garamond"/>
        </w:rPr>
        <w:t>:</w:t>
      </w:r>
      <w:r>
        <w:rPr>
          <w:rFonts w:ascii="Garamond" w:hAnsi="Garamond"/>
        </w:rPr>
        <w:t xml:space="preserve"> MCMC sampling summary for </w:t>
      </w:r>
      <w:r>
        <w:rPr>
          <w:rFonts w:ascii="Garamond" w:hAnsi="Garamond"/>
        </w:rPr>
        <w:t>c</w:t>
      </w:r>
      <w:r>
        <w:rPr>
          <w:rFonts w:ascii="Garamond" w:hAnsi="Garamond"/>
        </w:rPr>
        <w:t xml:space="preserve"> and VVIQ in Item memory</w:t>
      </w:r>
    </w:p>
    <w:p w14:paraId="516E1B18" w14:textId="77777777" w:rsidR="00A46D2D" w:rsidRPr="0004213B" w:rsidRDefault="00A46D2D" w:rsidP="0004213B">
      <w:pPr>
        <w:jc w:val="center"/>
        <w:rPr>
          <w:rFonts w:ascii="Garamond" w:hAnsi="Garamond"/>
        </w:rPr>
      </w:pPr>
    </w:p>
    <w:p w14:paraId="159CE2F9" w14:textId="736CFFDB" w:rsidR="00DF559D" w:rsidRPr="00DF559D" w:rsidRDefault="00DF559D" w:rsidP="00DF559D">
      <w:pPr>
        <w:jc w:val="center"/>
        <w:rPr>
          <w:rFonts w:ascii="Garamond" w:hAnsi="Garamond"/>
          <w:i/>
          <w:iCs/>
        </w:rPr>
      </w:pPr>
      <w:r w:rsidRPr="00DF559D">
        <w:rPr>
          <w:rFonts w:ascii="Garamond" w:hAnsi="Garamond"/>
          <w:i/>
          <w:iCs/>
        </w:rPr>
        <w:t>Body Awareness (BA)</w:t>
      </w:r>
    </w:p>
    <w:p w14:paraId="0D3B663A" w14:textId="19519F17" w:rsidR="00DF559D" w:rsidRPr="00DF559D" w:rsidRDefault="00DF559D" w:rsidP="00DF559D">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w:t>
      </w:r>
      <w:r w:rsidRPr="00DF559D">
        <w:rPr>
          <w:rFonts w:ascii="Garamond" w:hAnsi="Garamond"/>
          <w:b/>
          <w:bCs/>
          <w:i/>
          <w:iCs/>
        </w:rPr>
        <w:t>BA</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2"/>
        <w:gridCol w:w="912"/>
        <w:gridCol w:w="996"/>
        <w:gridCol w:w="1050"/>
        <w:gridCol w:w="1045"/>
        <w:gridCol w:w="1042"/>
        <w:gridCol w:w="1047"/>
        <w:gridCol w:w="1056"/>
      </w:tblGrid>
      <w:tr w:rsidR="00DF559D" w:rsidRPr="00DF559D" w14:paraId="729DFA43" w14:textId="77777777" w:rsidTr="00A46D2D">
        <w:trPr>
          <w:jc w:val="center"/>
        </w:trPr>
        <w:tc>
          <w:tcPr>
            <w:tcW w:w="1782" w:type="dxa"/>
          </w:tcPr>
          <w:p w14:paraId="3ACD679B" w14:textId="77777777" w:rsidR="00DF559D" w:rsidRPr="00DF559D" w:rsidRDefault="00DF559D" w:rsidP="00D13848">
            <w:pPr>
              <w:jc w:val="center"/>
              <w:rPr>
                <w:rFonts w:ascii="Garamond" w:hAnsi="Garamond"/>
              </w:rPr>
            </w:pPr>
            <w:r w:rsidRPr="00DF559D">
              <w:rPr>
                <w:rFonts w:ascii="Garamond" w:hAnsi="Garamond"/>
              </w:rPr>
              <w:t>Parameter</w:t>
            </w:r>
          </w:p>
        </w:tc>
        <w:tc>
          <w:tcPr>
            <w:tcW w:w="912" w:type="dxa"/>
          </w:tcPr>
          <w:p w14:paraId="750C8969" w14:textId="77777777" w:rsidR="00DF559D" w:rsidRPr="00DF559D" w:rsidRDefault="00DF559D" w:rsidP="00D13848">
            <w:pPr>
              <w:jc w:val="center"/>
              <w:rPr>
                <w:rFonts w:ascii="Garamond" w:hAnsi="Garamond"/>
              </w:rPr>
            </w:pPr>
            <w:r w:rsidRPr="00DF559D">
              <w:rPr>
                <w:rFonts w:ascii="Garamond" w:hAnsi="Garamond"/>
              </w:rPr>
              <w:t>Median</w:t>
            </w:r>
          </w:p>
        </w:tc>
        <w:tc>
          <w:tcPr>
            <w:tcW w:w="996" w:type="dxa"/>
          </w:tcPr>
          <w:p w14:paraId="7D0074C1" w14:textId="77777777" w:rsidR="00DF559D" w:rsidRPr="00DF559D" w:rsidRDefault="00DF559D" w:rsidP="00D13848">
            <w:pPr>
              <w:jc w:val="center"/>
              <w:rPr>
                <w:rFonts w:ascii="Garamond" w:hAnsi="Garamond"/>
              </w:rPr>
            </w:pPr>
            <w:r w:rsidRPr="00DF559D">
              <w:rPr>
                <w:rFonts w:ascii="Garamond" w:hAnsi="Garamond"/>
              </w:rPr>
              <w:t>5.5%</w:t>
            </w:r>
          </w:p>
        </w:tc>
        <w:tc>
          <w:tcPr>
            <w:tcW w:w="1050" w:type="dxa"/>
          </w:tcPr>
          <w:p w14:paraId="158C1ACF" w14:textId="77777777" w:rsidR="00DF559D" w:rsidRPr="00DF559D" w:rsidRDefault="00DF559D" w:rsidP="00D13848">
            <w:pPr>
              <w:jc w:val="center"/>
              <w:rPr>
                <w:rFonts w:ascii="Garamond" w:hAnsi="Garamond"/>
              </w:rPr>
            </w:pPr>
            <w:r w:rsidRPr="00DF559D">
              <w:rPr>
                <w:rFonts w:ascii="Garamond" w:hAnsi="Garamond"/>
              </w:rPr>
              <w:t>94.5%</w:t>
            </w:r>
          </w:p>
        </w:tc>
        <w:tc>
          <w:tcPr>
            <w:tcW w:w="1045" w:type="dxa"/>
          </w:tcPr>
          <w:p w14:paraId="3AED3311" w14:textId="77777777" w:rsidR="00DF559D" w:rsidRPr="00DF559D" w:rsidRDefault="00DF559D" w:rsidP="00D13848">
            <w:pPr>
              <w:jc w:val="center"/>
              <w:rPr>
                <w:rFonts w:ascii="Garamond" w:eastAsia="Calibri" w:hAnsi="Garamond" w:cs="Times New Roman"/>
              </w:rPr>
            </w:pPr>
            <w:r w:rsidRPr="00DF559D">
              <w:rPr>
                <w:rFonts w:ascii="Garamond" w:hAnsi="Garamond"/>
              </w:rPr>
              <w:t>pd</w:t>
            </w:r>
          </w:p>
        </w:tc>
        <w:tc>
          <w:tcPr>
            <w:tcW w:w="1042" w:type="dxa"/>
          </w:tcPr>
          <w:p w14:paraId="38CCF209" w14:textId="77777777" w:rsidR="00DF559D" w:rsidRPr="00DF559D" w:rsidRDefault="00DF559D"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7" w:type="dxa"/>
          </w:tcPr>
          <w:p w14:paraId="296E1B76" w14:textId="77777777" w:rsidR="00DF559D" w:rsidRPr="00DF559D" w:rsidRDefault="00DF559D" w:rsidP="00D13848">
            <w:pPr>
              <w:jc w:val="center"/>
              <w:rPr>
                <w:rFonts w:ascii="Garamond" w:hAnsi="Garamond"/>
              </w:rPr>
            </w:pPr>
            <w:r w:rsidRPr="00DF559D">
              <w:rPr>
                <w:rFonts w:ascii="Garamond" w:hAnsi="Garamond"/>
              </w:rPr>
              <w:t>ESS</w:t>
            </w:r>
          </w:p>
        </w:tc>
        <w:tc>
          <w:tcPr>
            <w:tcW w:w="1056" w:type="dxa"/>
          </w:tcPr>
          <w:p w14:paraId="00204FB1" w14:textId="77777777" w:rsidR="00DF559D" w:rsidRPr="00DF559D" w:rsidRDefault="00DF559D" w:rsidP="00D13848">
            <w:pPr>
              <w:jc w:val="center"/>
              <w:rPr>
                <w:rFonts w:ascii="Garamond" w:hAnsi="Garamond"/>
              </w:rPr>
            </w:pPr>
            <w:r w:rsidRPr="00DF559D">
              <w:rPr>
                <w:rFonts w:ascii="Garamond" w:hAnsi="Garamond"/>
              </w:rPr>
              <w:t>MCSE</w:t>
            </w:r>
          </w:p>
        </w:tc>
      </w:tr>
      <w:tr w:rsidR="00DF559D" w:rsidRPr="00DF559D" w14:paraId="730C481B" w14:textId="77777777" w:rsidTr="00A46D2D">
        <w:trPr>
          <w:jc w:val="center"/>
        </w:trPr>
        <w:tc>
          <w:tcPr>
            <w:tcW w:w="1782" w:type="dxa"/>
          </w:tcPr>
          <w:p w14:paraId="3196C8B0" w14:textId="77777777" w:rsidR="00DF559D" w:rsidRPr="00DF559D" w:rsidRDefault="00DF559D"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912" w:type="dxa"/>
          </w:tcPr>
          <w:p w14:paraId="009DE2D4" w14:textId="7778F08B" w:rsidR="00DF559D" w:rsidRPr="00DF559D" w:rsidRDefault="00B70D76" w:rsidP="00D13848">
            <w:pPr>
              <w:jc w:val="center"/>
              <w:rPr>
                <w:rFonts w:ascii="Garamond" w:hAnsi="Garamond"/>
              </w:rPr>
            </w:pPr>
            <w:r>
              <w:rPr>
                <w:rFonts w:ascii="Garamond" w:hAnsi="Garamond"/>
              </w:rPr>
              <w:t>2</w:t>
            </w:r>
            <w:r w:rsidR="00DF559D" w:rsidRPr="00DF559D">
              <w:rPr>
                <w:rFonts w:ascii="Garamond" w:hAnsi="Garamond"/>
              </w:rPr>
              <w:t>.</w:t>
            </w:r>
            <w:r>
              <w:rPr>
                <w:rFonts w:ascii="Garamond" w:hAnsi="Garamond"/>
              </w:rPr>
              <w:t>3</w:t>
            </w:r>
          </w:p>
        </w:tc>
        <w:tc>
          <w:tcPr>
            <w:tcW w:w="996" w:type="dxa"/>
          </w:tcPr>
          <w:p w14:paraId="44139F28" w14:textId="03ACB346" w:rsidR="00DF559D" w:rsidRPr="00DF559D" w:rsidRDefault="00B70D76" w:rsidP="00D13848">
            <w:pPr>
              <w:jc w:val="center"/>
              <w:rPr>
                <w:rFonts w:ascii="Garamond" w:hAnsi="Garamond"/>
              </w:rPr>
            </w:pPr>
            <w:r>
              <w:rPr>
                <w:rFonts w:ascii="Garamond" w:hAnsi="Garamond"/>
              </w:rPr>
              <w:t>2.03</w:t>
            </w:r>
          </w:p>
        </w:tc>
        <w:tc>
          <w:tcPr>
            <w:tcW w:w="1050" w:type="dxa"/>
          </w:tcPr>
          <w:p w14:paraId="3FCD8797" w14:textId="075A55EC" w:rsidR="00DF559D" w:rsidRPr="00DF559D" w:rsidRDefault="00B70D76" w:rsidP="00D13848">
            <w:pPr>
              <w:jc w:val="center"/>
              <w:rPr>
                <w:rFonts w:ascii="Garamond" w:hAnsi="Garamond"/>
              </w:rPr>
            </w:pPr>
            <w:r>
              <w:rPr>
                <w:rFonts w:ascii="Garamond" w:hAnsi="Garamond"/>
              </w:rPr>
              <w:t>2.57</w:t>
            </w:r>
          </w:p>
        </w:tc>
        <w:tc>
          <w:tcPr>
            <w:tcW w:w="1045" w:type="dxa"/>
          </w:tcPr>
          <w:p w14:paraId="4AD78ACA" w14:textId="23387ECC" w:rsidR="00DF559D" w:rsidRPr="00DF559D" w:rsidRDefault="00B70D76" w:rsidP="00D13848">
            <w:pPr>
              <w:jc w:val="center"/>
              <w:rPr>
                <w:rFonts w:ascii="Garamond" w:hAnsi="Garamond"/>
              </w:rPr>
            </w:pPr>
            <w:r>
              <w:rPr>
                <w:rFonts w:ascii="Garamond" w:hAnsi="Garamond"/>
              </w:rPr>
              <w:t>100</w:t>
            </w:r>
            <w:r w:rsidR="00DF559D" w:rsidRPr="00DF559D">
              <w:rPr>
                <w:rFonts w:ascii="Garamond" w:hAnsi="Garamond"/>
              </w:rPr>
              <w:t>%</w:t>
            </w:r>
          </w:p>
        </w:tc>
        <w:tc>
          <w:tcPr>
            <w:tcW w:w="1042" w:type="dxa"/>
          </w:tcPr>
          <w:p w14:paraId="49F4468B" w14:textId="798BF58B" w:rsidR="00DF559D" w:rsidRPr="00DF559D" w:rsidRDefault="00DF559D" w:rsidP="00D13848">
            <w:pPr>
              <w:jc w:val="center"/>
              <w:rPr>
                <w:rFonts w:ascii="Garamond" w:hAnsi="Garamond"/>
              </w:rPr>
            </w:pPr>
            <w:r w:rsidRPr="00DF559D">
              <w:rPr>
                <w:rFonts w:ascii="Garamond" w:hAnsi="Garamond"/>
              </w:rPr>
              <w:t>1.</w:t>
            </w:r>
            <w:r w:rsidR="00B70D76">
              <w:rPr>
                <w:rFonts w:ascii="Garamond" w:hAnsi="Garamond"/>
              </w:rPr>
              <w:t>0001</w:t>
            </w:r>
          </w:p>
        </w:tc>
        <w:tc>
          <w:tcPr>
            <w:tcW w:w="1047" w:type="dxa"/>
          </w:tcPr>
          <w:p w14:paraId="3B431033" w14:textId="3572ACE5" w:rsidR="00DF559D" w:rsidRPr="00DF559D" w:rsidRDefault="00B70D76" w:rsidP="00D13848">
            <w:pPr>
              <w:jc w:val="center"/>
              <w:rPr>
                <w:rFonts w:ascii="Garamond" w:hAnsi="Garamond"/>
              </w:rPr>
            </w:pPr>
            <w:r>
              <w:rPr>
                <w:rFonts w:ascii="Garamond" w:hAnsi="Garamond"/>
              </w:rPr>
              <w:t>17</w:t>
            </w:r>
            <w:r w:rsidR="00DF559D" w:rsidRPr="00DF559D">
              <w:rPr>
                <w:rFonts w:ascii="Garamond" w:hAnsi="Garamond"/>
              </w:rPr>
              <w:t>,</w:t>
            </w:r>
            <w:r>
              <w:rPr>
                <w:rFonts w:ascii="Garamond" w:hAnsi="Garamond"/>
              </w:rPr>
              <w:t>401</w:t>
            </w:r>
          </w:p>
        </w:tc>
        <w:tc>
          <w:tcPr>
            <w:tcW w:w="1056" w:type="dxa"/>
          </w:tcPr>
          <w:p w14:paraId="16D135DE" w14:textId="4823BDF5"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0013</w:t>
            </w:r>
          </w:p>
        </w:tc>
      </w:tr>
      <w:tr w:rsidR="00DF559D" w:rsidRPr="00DF559D" w14:paraId="0D18F863" w14:textId="77777777" w:rsidTr="00A46D2D">
        <w:trPr>
          <w:jc w:val="center"/>
        </w:trPr>
        <w:tc>
          <w:tcPr>
            <w:tcW w:w="1782" w:type="dxa"/>
          </w:tcPr>
          <w:p w14:paraId="3937386F" w14:textId="0BFC4BA7" w:rsidR="00DF559D" w:rsidRPr="00DF559D" w:rsidRDefault="00DF559D" w:rsidP="00D13848">
            <w:pPr>
              <w:jc w:val="center"/>
              <w:rPr>
                <w:rFonts w:ascii="Garamond" w:hAnsi="Garamond"/>
              </w:rPr>
            </w:pPr>
            <w:r w:rsidRPr="00DF559D">
              <w:rPr>
                <w:rFonts w:ascii="Garamond" w:hAnsi="Garamond"/>
              </w:rPr>
              <w:t>BA</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912" w:type="dxa"/>
          </w:tcPr>
          <w:p w14:paraId="167CC122" w14:textId="6BA3999C"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0012</w:t>
            </w:r>
          </w:p>
        </w:tc>
        <w:tc>
          <w:tcPr>
            <w:tcW w:w="996" w:type="dxa"/>
          </w:tcPr>
          <w:p w14:paraId="4B0A01C7" w14:textId="64DAB26D" w:rsidR="00DF559D"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0053</w:t>
            </w:r>
          </w:p>
        </w:tc>
        <w:tc>
          <w:tcPr>
            <w:tcW w:w="1050" w:type="dxa"/>
          </w:tcPr>
          <w:p w14:paraId="59F3139F" w14:textId="29577B0D" w:rsidR="00DF559D"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0026</w:t>
            </w:r>
          </w:p>
        </w:tc>
        <w:tc>
          <w:tcPr>
            <w:tcW w:w="1045" w:type="dxa"/>
          </w:tcPr>
          <w:p w14:paraId="5D449CEB" w14:textId="0E7729EA" w:rsidR="00DF559D" w:rsidRPr="00DF559D" w:rsidRDefault="00B70D76" w:rsidP="00D13848">
            <w:pPr>
              <w:jc w:val="center"/>
              <w:rPr>
                <w:rFonts w:ascii="Garamond" w:hAnsi="Garamond"/>
              </w:rPr>
            </w:pPr>
            <w:r>
              <w:rPr>
                <w:rFonts w:ascii="Garamond" w:hAnsi="Garamond"/>
              </w:rPr>
              <w:t>69.33</w:t>
            </w:r>
            <w:r w:rsidR="00DF559D" w:rsidRPr="00DF559D">
              <w:rPr>
                <w:rFonts w:ascii="Garamond" w:hAnsi="Garamond"/>
              </w:rPr>
              <w:t>%</w:t>
            </w:r>
          </w:p>
        </w:tc>
        <w:tc>
          <w:tcPr>
            <w:tcW w:w="1042" w:type="dxa"/>
          </w:tcPr>
          <w:p w14:paraId="2C44BB43" w14:textId="3CBACED1" w:rsidR="00DF559D" w:rsidRPr="00DF559D" w:rsidRDefault="00DF559D" w:rsidP="00D13848">
            <w:pPr>
              <w:jc w:val="center"/>
              <w:rPr>
                <w:rFonts w:ascii="Garamond" w:hAnsi="Garamond"/>
              </w:rPr>
            </w:pPr>
            <w:r w:rsidRPr="00DF559D">
              <w:rPr>
                <w:rFonts w:ascii="Garamond" w:hAnsi="Garamond"/>
              </w:rPr>
              <w:t>1.</w:t>
            </w:r>
            <w:r w:rsidR="00B70D76">
              <w:rPr>
                <w:rFonts w:ascii="Garamond" w:hAnsi="Garamond"/>
              </w:rPr>
              <w:t>0002</w:t>
            </w:r>
          </w:p>
        </w:tc>
        <w:tc>
          <w:tcPr>
            <w:tcW w:w="1047" w:type="dxa"/>
          </w:tcPr>
          <w:p w14:paraId="63D0D5A6" w14:textId="5A76D30A" w:rsidR="00DF559D" w:rsidRPr="00DF559D" w:rsidRDefault="00B70D76" w:rsidP="00D13848">
            <w:pPr>
              <w:jc w:val="center"/>
              <w:rPr>
                <w:rFonts w:ascii="Garamond" w:hAnsi="Garamond"/>
              </w:rPr>
            </w:pPr>
            <w:r>
              <w:rPr>
                <w:rFonts w:ascii="Garamond" w:hAnsi="Garamond"/>
              </w:rPr>
              <w:t>18</w:t>
            </w:r>
            <w:r w:rsidR="00DF559D" w:rsidRPr="00DF559D">
              <w:rPr>
                <w:rFonts w:ascii="Garamond" w:hAnsi="Garamond"/>
              </w:rPr>
              <w:t>,</w:t>
            </w:r>
            <w:r>
              <w:rPr>
                <w:rFonts w:ascii="Garamond" w:hAnsi="Garamond"/>
              </w:rPr>
              <w:t>211</w:t>
            </w:r>
          </w:p>
        </w:tc>
        <w:tc>
          <w:tcPr>
            <w:tcW w:w="1056" w:type="dxa"/>
          </w:tcPr>
          <w:p w14:paraId="5DA1391D" w14:textId="192B951C"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000018</w:t>
            </w:r>
          </w:p>
        </w:tc>
      </w:tr>
    </w:tbl>
    <w:p w14:paraId="39F40BC0" w14:textId="257C8E0C"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10</w:t>
      </w:r>
      <w:r w:rsidRPr="00DF559D">
        <w:rPr>
          <w:rFonts w:ascii="Garamond" w:hAnsi="Garamond"/>
        </w:rPr>
        <w:t>:</w:t>
      </w:r>
      <w:r>
        <w:rPr>
          <w:rFonts w:ascii="Garamond" w:hAnsi="Garamond"/>
        </w:rPr>
        <w:t xml:space="preserve"> MCMC sampling summary for </w:t>
      </w:r>
      <w:r>
        <w:rPr>
          <w:rFonts w:ascii="Garamond" w:hAnsi="Garamond"/>
        </w:rPr>
        <w:t>d’</w:t>
      </w:r>
      <w:r>
        <w:rPr>
          <w:rFonts w:ascii="Garamond" w:hAnsi="Garamond"/>
        </w:rPr>
        <w:t xml:space="preserve"> and </w:t>
      </w:r>
      <w:r>
        <w:rPr>
          <w:rFonts w:ascii="Garamond" w:hAnsi="Garamond"/>
        </w:rPr>
        <w:t>BA</w:t>
      </w:r>
      <w:r>
        <w:rPr>
          <w:rFonts w:ascii="Garamond" w:hAnsi="Garamond"/>
        </w:rPr>
        <w:t xml:space="preserve"> in Item memory</w:t>
      </w:r>
    </w:p>
    <w:p w14:paraId="4A43FC6E" w14:textId="77777777" w:rsidR="00DF559D" w:rsidRPr="00DF559D" w:rsidRDefault="00DF559D" w:rsidP="00DF559D">
      <w:pPr>
        <w:jc w:val="center"/>
        <w:rPr>
          <w:rFonts w:ascii="Garamond" w:hAnsi="Garamond"/>
        </w:rPr>
      </w:pPr>
    </w:p>
    <w:p w14:paraId="2D37DE81" w14:textId="53FFF182" w:rsidR="00DF559D" w:rsidRPr="00DF559D" w:rsidRDefault="00DF559D" w:rsidP="00DF559D">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w:t>
      </w:r>
      <w:r w:rsidRPr="00DF559D">
        <w:rPr>
          <w:rFonts w:ascii="Garamond" w:hAnsi="Garamond"/>
          <w:b/>
          <w:bCs/>
          <w:i/>
          <w:iCs/>
        </w:rPr>
        <w:t>BA</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74"/>
        <w:gridCol w:w="1075"/>
        <w:gridCol w:w="926"/>
        <w:gridCol w:w="952"/>
        <w:gridCol w:w="1051"/>
        <w:gridCol w:w="1048"/>
        <w:gridCol w:w="1048"/>
        <w:gridCol w:w="1056"/>
      </w:tblGrid>
      <w:tr w:rsidR="00DF559D" w:rsidRPr="00DF559D" w14:paraId="79413FDB" w14:textId="77777777" w:rsidTr="00B70D76">
        <w:trPr>
          <w:jc w:val="center"/>
        </w:trPr>
        <w:tc>
          <w:tcPr>
            <w:tcW w:w="1774" w:type="dxa"/>
          </w:tcPr>
          <w:p w14:paraId="535FCCD5" w14:textId="77777777" w:rsidR="00DF559D" w:rsidRPr="00DF559D" w:rsidRDefault="00DF559D" w:rsidP="00D13848">
            <w:pPr>
              <w:jc w:val="center"/>
              <w:rPr>
                <w:rFonts w:ascii="Garamond" w:hAnsi="Garamond"/>
              </w:rPr>
            </w:pPr>
            <w:r w:rsidRPr="00DF559D">
              <w:rPr>
                <w:rFonts w:ascii="Garamond" w:hAnsi="Garamond"/>
              </w:rPr>
              <w:t>Parameter</w:t>
            </w:r>
          </w:p>
        </w:tc>
        <w:tc>
          <w:tcPr>
            <w:tcW w:w="1075" w:type="dxa"/>
          </w:tcPr>
          <w:p w14:paraId="1D41FCA5" w14:textId="77777777" w:rsidR="00DF559D" w:rsidRPr="00DF559D" w:rsidRDefault="00DF559D" w:rsidP="00D13848">
            <w:pPr>
              <w:jc w:val="center"/>
              <w:rPr>
                <w:rFonts w:ascii="Garamond" w:hAnsi="Garamond"/>
              </w:rPr>
            </w:pPr>
            <w:r w:rsidRPr="00DF559D">
              <w:rPr>
                <w:rFonts w:ascii="Garamond" w:hAnsi="Garamond"/>
              </w:rPr>
              <w:t>Median</w:t>
            </w:r>
          </w:p>
        </w:tc>
        <w:tc>
          <w:tcPr>
            <w:tcW w:w="926" w:type="dxa"/>
          </w:tcPr>
          <w:p w14:paraId="078603B0" w14:textId="77777777" w:rsidR="00DF559D" w:rsidRPr="00DF559D" w:rsidRDefault="00DF559D" w:rsidP="00D13848">
            <w:pPr>
              <w:jc w:val="center"/>
              <w:rPr>
                <w:rFonts w:ascii="Garamond" w:hAnsi="Garamond"/>
              </w:rPr>
            </w:pPr>
            <w:r w:rsidRPr="00DF559D">
              <w:rPr>
                <w:rFonts w:ascii="Garamond" w:hAnsi="Garamond"/>
              </w:rPr>
              <w:t>5.5%</w:t>
            </w:r>
          </w:p>
        </w:tc>
        <w:tc>
          <w:tcPr>
            <w:tcW w:w="952" w:type="dxa"/>
          </w:tcPr>
          <w:p w14:paraId="3B481DD3" w14:textId="77777777" w:rsidR="00DF559D" w:rsidRPr="00DF559D" w:rsidRDefault="00DF559D" w:rsidP="00D13848">
            <w:pPr>
              <w:jc w:val="center"/>
              <w:rPr>
                <w:rFonts w:ascii="Garamond" w:hAnsi="Garamond"/>
              </w:rPr>
            </w:pPr>
            <w:r w:rsidRPr="00DF559D">
              <w:rPr>
                <w:rFonts w:ascii="Garamond" w:hAnsi="Garamond"/>
              </w:rPr>
              <w:t>94.5%</w:t>
            </w:r>
          </w:p>
        </w:tc>
        <w:tc>
          <w:tcPr>
            <w:tcW w:w="1051" w:type="dxa"/>
          </w:tcPr>
          <w:p w14:paraId="58AD0BE8" w14:textId="77777777" w:rsidR="00DF559D" w:rsidRPr="00DF559D" w:rsidRDefault="00DF559D" w:rsidP="00D13848">
            <w:pPr>
              <w:jc w:val="center"/>
              <w:rPr>
                <w:rFonts w:ascii="Garamond" w:eastAsia="Calibri" w:hAnsi="Garamond" w:cs="Times New Roman"/>
              </w:rPr>
            </w:pPr>
            <w:r w:rsidRPr="00DF559D">
              <w:rPr>
                <w:rFonts w:ascii="Garamond" w:hAnsi="Garamond"/>
              </w:rPr>
              <w:t>pd</w:t>
            </w:r>
          </w:p>
        </w:tc>
        <w:tc>
          <w:tcPr>
            <w:tcW w:w="1048" w:type="dxa"/>
          </w:tcPr>
          <w:p w14:paraId="01AE9E79" w14:textId="77777777" w:rsidR="00DF559D" w:rsidRPr="00DF559D" w:rsidRDefault="00DF559D"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8" w:type="dxa"/>
          </w:tcPr>
          <w:p w14:paraId="23023D9C" w14:textId="77777777" w:rsidR="00DF559D" w:rsidRPr="00DF559D" w:rsidRDefault="00DF559D" w:rsidP="00D13848">
            <w:pPr>
              <w:jc w:val="center"/>
              <w:rPr>
                <w:rFonts w:ascii="Garamond" w:hAnsi="Garamond"/>
              </w:rPr>
            </w:pPr>
            <w:r w:rsidRPr="00DF559D">
              <w:rPr>
                <w:rFonts w:ascii="Garamond" w:hAnsi="Garamond"/>
              </w:rPr>
              <w:t>ESS</w:t>
            </w:r>
          </w:p>
        </w:tc>
        <w:tc>
          <w:tcPr>
            <w:tcW w:w="1056" w:type="dxa"/>
          </w:tcPr>
          <w:p w14:paraId="28023F40" w14:textId="77777777" w:rsidR="00DF559D" w:rsidRPr="00DF559D" w:rsidRDefault="00DF559D" w:rsidP="00D13848">
            <w:pPr>
              <w:jc w:val="center"/>
              <w:rPr>
                <w:rFonts w:ascii="Garamond" w:hAnsi="Garamond"/>
              </w:rPr>
            </w:pPr>
            <w:r w:rsidRPr="00DF559D">
              <w:rPr>
                <w:rFonts w:ascii="Garamond" w:hAnsi="Garamond"/>
              </w:rPr>
              <w:t>MCSE</w:t>
            </w:r>
          </w:p>
        </w:tc>
      </w:tr>
      <w:tr w:rsidR="00DF559D" w:rsidRPr="00DF559D" w14:paraId="285D638C" w14:textId="77777777" w:rsidTr="00B70D76">
        <w:trPr>
          <w:jc w:val="center"/>
        </w:trPr>
        <w:tc>
          <w:tcPr>
            <w:tcW w:w="1774" w:type="dxa"/>
          </w:tcPr>
          <w:p w14:paraId="573BAAF2" w14:textId="77777777" w:rsidR="00DF559D" w:rsidRPr="00DF559D" w:rsidRDefault="00DF559D"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5" w:type="dxa"/>
          </w:tcPr>
          <w:p w14:paraId="2719DF75" w14:textId="3DE06992"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4</w:t>
            </w:r>
          </w:p>
        </w:tc>
        <w:tc>
          <w:tcPr>
            <w:tcW w:w="926" w:type="dxa"/>
          </w:tcPr>
          <w:p w14:paraId="269E414E" w14:textId="301B05C2"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52</w:t>
            </w:r>
          </w:p>
        </w:tc>
        <w:tc>
          <w:tcPr>
            <w:tcW w:w="952" w:type="dxa"/>
          </w:tcPr>
          <w:p w14:paraId="203C10D9" w14:textId="48720C02"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28</w:t>
            </w:r>
          </w:p>
        </w:tc>
        <w:tc>
          <w:tcPr>
            <w:tcW w:w="1051" w:type="dxa"/>
          </w:tcPr>
          <w:p w14:paraId="3B5F218F" w14:textId="63269881" w:rsidR="00DF559D" w:rsidRPr="00DF559D" w:rsidRDefault="00B70D76" w:rsidP="00D13848">
            <w:pPr>
              <w:jc w:val="center"/>
              <w:rPr>
                <w:rFonts w:ascii="Garamond" w:hAnsi="Garamond"/>
              </w:rPr>
            </w:pPr>
            <w:r>
              <w:rPr>
                <w:rFonts w:ascii="Garamond" w:hAnsi="Garamond"/>
              </w:rPr>
              <w:t>100</w:t>
            </w:r>
            <w:r w:rsidR="00DF559D" w:rsidRPr="00DF559D">
              <w:rPr>
                <w:rFonts w:ascii="Garamond" w:hAnsi="Garamond"/>
              </w:rPr>
              <w:t>%</w:t>
            </w:r>
          </w:p>
        </w:tc>
        <w:tc>
          <w:tcPr>
            <w:tcW w:w="1048" w:type="dxa"/>
          </w:tcPr>
          <w:p w14:paraId="4B9744CA" w14:textId="5F13C699" w:rsidR="00DF559D" w:rsidRPr="00DF559D" w:rsidRDefault="00DF559D" w:rsidP="00D13848">
            <w:pPr>
              <w:jc w:val="center"/>
              <w:rPr>
                <w:rFonts w:ascii="Garamond" w:hAnsi="Garamond"/>
              </w:rPr>
            </w:pPr>
            <w:r w:rsidRPr="00DF559D">
              <w:rPr>
                <w:rFonts w:ascii="Garamond" w:hAnsi="Garamond"/>
              </w:rPr>
              <w:t>1.</w:t>
            </w:r>
            <w:r w:rsidR="00B70D76">
              <w:rPr>
                <w:rFonts w:ascii="Garamond" w:hAnsi="Garamond"/>
              </w:rPr>
              <w:t>0004</w:t>
            </w:r>
          </w:p>
        </w:tc>
        <w:tc>
          <w:tcPr>
            <w:tcW w:w="1048" w:type="dxa"/>
          </w:tcPr>
          <w:p w14:paraId="0536CB0F" w14:textId="77F59C92" w:rsidR="00DF559D" w:rsidRPr="00DF559D" w:rsidRDefault="00B70D76" w:rsidP="00D13848">
            <w:pPr>
              <w:jc w:val="center"/>
              <w:rPr>
                <w:rFonts w:ascii="Garamond" w:hAnsi="Garamond"/>
              </w:rPr>
            </w:pPr>
            <w:r>
              <w:rPr>
                <w:rFonts w:ascii="Garamond" w:hAnsi="Garamond"/>
              </w:rPr>
              <w:t>15</w:t>
            </w:r>
            <w:r w:rsidR="00DF559D" w:rsidRPr="00DF559D">
              <w:rPr>
                <w:rFonts w:ascii="Garamond" w:hAnsi="Garamond"/>
              </w:rPr>
              <w:t>,</w:t>
            </w:r>
            <w:r>
              <w:rPr>
                <w:rFonts w:ascii="Garamond" w:hAnsi="Garamond"/>
              </w:rPr>
              <w:t>977</w:t>
            </w:r>
          </w:p>
        </w:tc>
        <w:tc>
          <w:tcPr>
            <w:tcW w:w="1056" w:type="dxa"/>
          </w:tcPr>
          <w:p w14:paraId="2218B17A" w14:textId="43FDF813"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00059</w:t>
            </w:r>
          </w:p>
        </w:tc>
      </w:tr>
      <w:tr w:rsidR="00DF559D" w:rsidRPr="00DF559D" w14:paraId="24D8D2CE" w14:textId="77777777" w:rsidTr="00B70D76">
        <w:trPr>
          <w:jc w:val="center"/>
        </w:trPr>
        <w:tc>
          <w:tcPr>
            <w:tcW w:w="1774" w:type="dxa"/>
          </w:tcPr>
          <w:p w14:paraId="21C0BD9D" w14:textId="1EF9A992" w:rsidR="00DF559D" w:rsidRPr="00DF559D" w:rsidRDefault="00DF559D" w:rsidP="00D13848">
            <w:pPr>
              <w:jc w:val="center"/>
              <w:rPr>
                <w:rFonts w:ascii="Garamond" w:hAnsi="Garamond"/>
              </w:rPr>
            </w:pPr>
            <w:r w:rsidRPr="00DF559D">
              <w:rPr>
                <w:rFonts w:ascii="Garamond" w:hAnsi="Garamond"/>
              </w:rPr>
              <w:t>BA</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5" w:type="dxa"/>
          </w:tcPr>
          <w:p w14:paraId="7A36FC02" w14:textId="3EA0D94A"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0006</w:t>
            </w:r>
          </w:p>
        </w:tc>
        <w:tc>
          <w:tcPr>
            <w:tcW w:w="926" w:type="dxa"/>
          </w:tcPr>
          <w:p w14:paraId="2A6EDFF9" w14:textId="795FBA6A"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0011</w:t>
            </w:r>
          </w:p>
        </w:tc>
        <w:tc>
          <w:tcPr>
            <w:tcW w:w="952" w:type="dxa"/>
          </w:tcPr>
          <w:p w14:paraId="7A93280C" w14:textId="4CC4CF80"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0023</w:t>
            </w:r>
          </w:p>
        </w:tc>
        <w:tc>
          <w:tcPr>
            <w:tcW w:w="1051" w:type="dxa"/>
          </w:tcPr>
          <w:p w14:paraId="7A745755" w14:textId="599622B9" w:rsidR="00DF559D" w:rsidRPr="00DF559D" w:rsidRDefault="00B70D76" w:rsidP="00D13848">
            <w:pPr>
              <w:jc w:val="center"/>
              <w:rPr>
                <w:rFonts w:ascii="Garamond" w:hAnsi="Garamond"/>
              </w:rPr>
            </w:pPr>
            <w:r>
              <w:rPr>
                <w:rFonts w:ascii="Garamond" w:hAnsi="Garamond"/>
              </w:rPr>
              <w:t>72.75</w:t>
            </w:r>
            <w:r w:rsidR="00DF559D" w:rsidRPr="00DF559D">
              <w:rPr>
                <w:rFonts w:ascii="Garamond" w:hAnsi="Garamond"/>
              </w:rPr>
              <w:t>%</w:t>
            </w:r>
          </w:p>
        </w:tc>
        <w:tc>
          <w:tcPr>
            <w:tcW w:w="1048" w:type="dxa"/>
          </w:tcPr>
          <w:p w14:paraId="5C474533" w14:textId="23314727" w:rsidR="00DF559D" w:rsidRPr="00DF559D" w:rsidRDefault="00DF559D" w:rsidP="00D13848">
            <w:pPr>
              <w:jc w:val="center"/>
              <w:rPr>
                <w:rFonts w:ascii="Garamond" w:hAnsi="Garamond"/>
              </w:rPr>
            </w:pPr>
            <w:r w:rsidRPr="00DF559D">
              <w:rPr>
                <w:rFonts w:ascii="Garamond" w:hAnsi="Garamond"/>
              </w:rPr>
              <w:t>1.</w:t>
            </w:r>
            <w:r w:rsidR="00B70D76">
              <w:rPr>
                <w:rFonts w:ascii="Garamond" w:hAnsi="Garamond"/>
              </w:rPr>
              <w:t>0005</w:t>
            </w:r>
          </w:p>
        </w:tc>
        <w:tc>
          <w:tcPr>
            <w:tcW w:w="1048" w:type="dxa"/>
          </w:tcPr>
          <w:p w14:paraId="35368FF7" w14:textId="19E505BB" w:rsidR="00DF559D" w:rsidRPr="00DF559D" w:rsidRDefault="00B70D76" w:rsidP="00D13848">
            <w:pPr>
              <w:jc w:val="center"/>
              <w:rPr>
                <w:rFonts w:ascii="Garamond" w:hAnsi="Garamond"/>
              </w:rPr>
            </w:pPr>
            <w:r>
              <w:rPr>
                <w:rFonts w:ascii="Garamond" w:hAnsi="Garamond"/>
              </w:rPr>
              <w:t>16</w:t>
            </w:r>
            <w:r w:rsidR="00DF559D" w:rsidRPr="00DF559D">
              <w:rPr>
                <w:rFonts w:ascii="Garamond" w:hAnsi="Garamond"/>
              </w:rPr>
              <w:t>,</w:t>
            </w:r>
            <w:r>
              <w:rPr>
                <w:rFonts w:ascii="Garamond" w:hAnsi="Garamond"/>
              </w:rPr>
              <w:t>711</w:t>
            </w:r>
          </w:p>
        </w:tc>
        <w:tc>
          <w:tcPr>
            <w:tcW w:w="1056" w:type="dxa"/>
          </w:tcPr>
          <w:p w14:paraId="093DD9CA" w14:textId="7EBF41C0" w:rsidR="00DF559D" w:rsidRPr="00DF559D" w:rsidRDefault="00B70D76" w:rsidP="00D13848">
            <w:pPr>
              <w:jc w:val="center"/>
              <w:rPr>
                <w:rFonts w:ascii="Garamond" w:hAnsi="Garamond"/>
              </w:rPr>
            </w:pPr>
            <w:r>
              <w:rPr>
                <w:rFonts w:ascii="Garamond" w:hAnsi="Garamond"/>
              </w:rPr>
              <w:t>0</w:t>
            </w:r>
            <w:r w:rsidR="00DF559D" w:rsidRPr="00DF559D">
              <w:rPr>
                <w:rFonts w:ascii="Garamond" w:hAnsi="Garamond"/>
              </w:rPr>
              <w:t>.</w:t>
            </w:r>
            <w:r>
              <w:rPr>
                <w:rFonts w:ascii="Garamond" w:hAnsi="Garamond"/>
              </w:rPr>
              <w:t>000008</w:t>
            </w:r>
          </w:p>
        </w:tc>
      </w:tr>
    </w:tbl>
    <w:p w14:paraId="67DC7283" w14:textId="06D14624"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w:t>
      </w:r>
      <w:r>
        <w:rPr>
          <w:rFonts w:ascii="Garamond" w:hAnsi="Garamond"/>
        </w:rPr>
        <w:t>1</w:t>
      </w:r>
      <w:r w:rsidRPr="00DF559D">
        <w:rPr>
          <w:rFonts w:ascii="Garamond" w:hAnsi="Garamond"/>
        </w:rPr>
        <w:t>:</w:t>
      </w:r>
      <w:r>
        <w:rPr>
          <w:rFonts w:ascii="Garamond" w:hAnsi="Garamond"/>
        </w:rPr>
        <w:t xml:space="preserve"> MCMC sampling summary for </w:t>
      </w:r>
      <w:r>
        <w:rPr>
          <w:rFonts w:ascii="Garamond" w:hAnsi="Garamond"/>
        </w:rPr>
        <w:t>c</w:t>
      </w:r>
      <w:r>
        <w:rPr>
          <w:rFonts w:ascii="Garamond" w:hAnsi="Garamond"/>
        </w:rPr>
        <w:t xml:space="preserve"> and BA in Item memory</w:t>
      </w:r>
    </w:p>
    <w:p w14:paraId="08CF2141" w14:textId="77777777" w:rsidR="00DF559D" w:rsidRDefault="00DF559D" w:rsidP="00DF559D">
      <w:pPr>
        <w:jc w:val="center"/>
        <w:rPr>
          <w:rFonts w:ascii="Garamond" w:hAnsi="Garamond"/>
          <w:i/>
          <w:iCs/>
        </w:rPr>
      </w:pPr>
    </w:p>
    <w:p w14:paraId="5AFEEDCE" w14:textId="3B3E357F" w:rsidR="00B70D76" w:rsidRDefault="0004213B" w:rsidP="0004213B">
      <w:pPr>
        <w:rPr>
          <w:rFonts w:ascii="Garamond" w:hAnsi="Garamond"/>
          <w:b/>
          <w:bCs/>
        </w:rPr>
      </w:pPr>
      <w:r w:rsidRPr="00DF559D">
        <w:rPr>
          <w:rFonts w:ascii="Garamond" w:hAnsi="Garamond"/>
          <w:b/>
          <w:bCs/>
        </w:rPr>
        <w:t>Response behavior</w:t>
      </w:r>
      <w:r>
        <w:rPr>
          <w:rFonts w:ascii="Garamond" w:hAnsi="Garamond"/>
          <w:b/>
          <w:bCs/>
        </w:rPr>
        <w:t xml:space="preserve"> (Associated </w:t>
      </w:r>
      <w:r w:rsidR="00B70D76">
        <w:rPr>
          <w:rFonts w:ascii="Garamond" w:hAnsi="Garamond"/>
          <w:b/>
          <w:bCs/>
        </w:rPr>
        <w:t>D</w:t>
      </w:r>
      <w:r>
        <w:rPr>
          <w:rFonts w:ascii="Garamond" w:hAnsi="Garamond"/>
          <w:b/>
          <w:bCs/>
        </w:rPr>
        <w:t>etail)</w:t>
      </w:r>
      <w:r w:rsidRPr="00DF559D">
        <w:rPr>
          <w:rFonts w:ascii="Garamond" w:hAnsi="Garamond"/>
          <w:b/>
          <w:bCs/>
        </w:rPr>
        <w:t xml:space="preserve"> x Subjective Measures (</w:t>
      </w:r>
      <w:r>
        <w:rPr>
          <w:rFonts w:ascii="Garamond" w:hAnsi="Garamond"/>
          <w:b/>
          <w:bCs/>
        </w:rPr>
        <w:t>4</w:t>
      </w:r>
      <w:r w:rsidRPr="00DF559D">
        <w:rPr>
          <w:rFonts w:ascii="Garamond" w:hAnsi="Garamond"/>
          <w:b/>
          <w:bCs/>
        </w:rPr>
        <w:t>)</w:t>
      </w:r>
    </w:p>
    <w:p w14:paraId="5EA03F87" w14:textId="77777777" w:rsidR="0004213B" w:rsidRPr="00DF559D" w:rsidRDefault="0004213B" w:rsidP="0004213B">
      <w:pPr>
        <w:jc w:val="center"/>
        <w:rPr>
          <w:rFonts w:ascii="Garamond" w:hAnsi="Garamond"/>
          <w:i/>
          <w:iCs/>
        </w:rPr>
      </w:pPr>
      <w:r w:rsidRPr="00DF559D">
        <w:rPr>
          <w:rFonts w:ascii="Garamond" w:hAnsi="Garamond"/>
          <w:i/>
          <w:iCs/>
        </w:rPr>
        <w:t>Vividness of Visual Imagery (VVIQ)</w:t>
      </w:r>
    </w:p>
    <w:p w14:paraId="44B1F748" w14:textId="77777777" w:rsidR="0004213B" w:rsidRPr="00DF559D"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VVIQ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04213B" w:rsidRPr="00DF559D" w14:paraId="229EEA61" w14:textId="77777777" w:rsidTr="00A46D2D">
        <w:trPr>
          <w:jc w:val="center"/>
        </w:trPr>
        <w:tc>
          <w:tcPr>
            <w:tcW w:w="1781" w:type="dxa"/>
          </w:tcPr>
          <w:p w14:paraId="7A686BCE" w14:textId="77777777" w:rsidR="0004213B" w:rsidRPr="00DF559D" w:rsidRDefault="0004213B" w:rsidP="00D13848">
            <w:pPr>
              <w:jc w:val="center"/>
              <w:rPr>
                <w:rFonts w:ascii="Garamond" w:hAnsi="Garamond"/>
              </w:rPr>
            </w:pPr>
            <w:r w:rsidRPr="00DF559D">
              <w:rPr>
                <w:rFonts w:ascii="Garamond" w:hAnsi="Garamond"/>
              </w:rPr>
              <w:t>Parameter</w:t>
            </w:r>
          </w:p>
        </w:tc>
        <w:tc>
          <w:tcPr>
            <w:tcW w:w="1076" w:type="dxa"/>
          </w:tcPr>
          <w:p w14:paraId="12FCB832" w14:textId="77777777" w:rsidR="0004213B" w:rsidRPr="00DF559D" w:rsidRDefault="0004213B" w:rsidP="00D13848">
            <w:pPr>
              <w:jc w:val="center"/>
              <w:rPr>
                <w:rFonts w:ascii="Garamond" w:hAnsi="Garamond"/>
              </w:rPr>
            </w:pPr>
            <w:r w:rsidRPr="00DF559D">
              <w:rPr>
                <w:rFonts w:ascii="Garamond" w:hAnsi="Garamond"/>
              </w:rPr>
              <w:t>Median</w:t>
            </w:r>
          </w:p>
        </w:tc>
        <w:tc>
          <w:tcPr>
            <w:tcW w:w="915" w:type="dxa"/>
          </w:tcPr>
          <w:p w14:paraId="04332179" w14:textId="77777777" w:rsidR="0004213B" w:rsidRPr="00DF559D" w:rsidRDefault="0004213B" w:rsidP="00D13848">
            <w:pPr>
              <w:jc w:val="center"/>
              <w:rPr>
                <w:rFonts w:ascii="Garamond" w:hAnsi="Garamond"/>
              </w:rPr>
            </w:pPr>
            <w:r w:rsidRPr="00DF559D">
              <w:rPr>
                <w:rFonts w:ascii="Garamond" w:hAnsi="Garamond"/>
              </w:rPr>
              <w:t>5.5%</w:t>
            </w:r>
          </w:p>
        </w:tc>
        <w:tc>
          <w:tcPr>
            <w:tcW w:w="967" w:type="dxa"/>
          </w:tcPr>
          <w:p w14:paraId="3897C120" w14:textId="77777777" w:rsidR="0004213B" w:rsidRPr="00DF559D" w:rsidRDefault="0004213B" w:rsidP="00D13848">
            <w:pPr>
              <w:jc w:val="center"/>
              <w:rPr>
                <w:rFonts w:ascii="Garamond" w:hAnsi="Garamond"/>
              </w:rPr>
            </w:pPr>
            <w:r w:rsidRPr="00DF559D">
              <w:rPr>
                <w:rFonts w:ascii="Garamond" w:hAnsi="Garamond"/>
              </w:rPr>
              <w:t>94.5%</w:t>
            </w:r>
          </w:p>
        </w:tc>
        <w:tc>
          <w:tcPr>
            <w:tcW w:w="1045" w:type="dxa"/>
          </w:tcPr>
          <w:p w14:paraId="30D8BBDF"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42" w:type="dxa"/>
          </w:tcPr>
          <w:p w14:paraId="05AC2C49" w14:textId="77777777" w:rsidR="0004213B" w:rsidRPr="00DF559D" w:rsidRDefault="0004213B"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8" w:type="dxa"/>
          </w:tcPr>
          <w:p w14:paraId="392BB0EE"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5C2F6E14"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1A9139E9" w14:textId="77777777" w:rsidTr="00A46D2D">
        <w:trPr>
          <w:jc w:val="center"/>
        </w:trPr>
        <w:tc>
          <w:tcPr>
            <w:tcW w:w="1781" w:type="dxa"/>
          </w:tcPr>
          <w:p w14:paraId="45926168"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1BAFA847" w14:textId="25F73FE0"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78</w:t>
            </w:r>
          </w:p>
        </w:tc>
        <w:tc>
          <w:tcPr>
            <w:tcW w:w="915" w:type="dxa"/>
          </w:tcPr>
          <w:p w14:paraId="3CD768EF" w14:textId="15C6700A"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1</w:t>
            </w:r>
          </w:p>
        </w:tc>
        <w:tc>
          <w:tcPr>
            <w:tcW w:w="967" w:type="dxa"/>
          </w:tcPr>
          <w:p w14:paraId="2EE17B0E" w14:textId="3098D43F" w:rsidR="0004213B" w:rsidRPr="00DF559D" w:rsidRDefault="00B70D76" w:rsidP="00D13848">
            <w:pPr>
              <w:jc w:val="center"/>
              <w:rPr>
                <w:rFonts w:ascii="Garamond" w:hAnsi="Garamond"/>
              </w:rPr>
            </w:pPr>
            <w:r>
              <w:rPr>
                <w:rFonts w:ascii="Garamond" w:hAnsi="Garamond"/>
              </w:rPr>
              <w:t>1</w:t>
            </w:r>
            <w:r w:rsidR="0004213B" w:rsidRPr="00DF559D">
              <w:rPr>
                <w:rFonts w:ascii="Garamond" w:hAnsi="Garamond"/>
              </w:rPr>
              <w:t>.</w:t>
            </w:r>
            <w:r>
              <w:rPr>
                <w:rFonts w:ascii="Garamond" w:hAnsi="Garamond"/>
              </w:rPr>
              <w:t>44</w:t>
            </w:r>
          </w:p>
        </w:tc>
        <w:tc>
          <w:tcPr>
            <w:tcW w:w="1045" w:type="dxa"/>
          </w:tcPr>
          <w:p w14:paraId="1B3AA6F3" w14:textId="3332E2C8" w:rsidR="0004213B" w:rsidRPr="00DF559D" w:rsidRDefault="00B70D76" w:rsidP="00D13848">
            <w:pPr>
              <w:jc w:val="center"/>
              <w:rPr>
                <w:rFonts w:ascii="Garamond" w:hAnsi="Garamond"/>
              </w:rPr>
            </w:pPr>
            <w:r>
              <w:rPr>
                <w:rFonts w:ascii="Garamond" w:hAnsi="Garamond"/>
              </w:rPr>
              <w:t>96.84</w:t>
            </w:r>
            <w:r w:rsidR="0004213B" w:rsidRPr="00DF559D">
              <w:rPr>
                <w:rFonts w:ascii="Garamond" w:hAnsi="Garamond"/>
              </w:rPr>
              <w:t>%</w:t>
            </w:r>
          </w:p>
        </w:tc>
        <w:tc>
          <w:tcPr>
            <w:tcW w:w="1042" w:type="dxa"/>
          </w:tcPr>
          <w:p w14:paraId="34236A1B" w14:textId="44B91AE6" w:rsidR="0004213B" w:rsidRPr="00DF559D" w:rsidRDefault="0004213B" w:rsidP="00D13848">
            <w:pPr>
              <w:jc w:val="center"/>
              <w:rPr>
                <w:rFonts w:ascii="Garamond" w:hAnsi="Garamond"/>
              </w:rPr>
            </w:pPr>
            <w:r w:rsidRPr="00DF559D">
              <w:rPr>
                <w:rFonts w:ascii="Garamond" w:hAnsi="Garamond"/>
              </w:rPr>
              <w:t>1.</w:t>
            </w:r>
            <w:r w:rsidR="00B70D76">
              <w:rPr>
                <w:rFonts w:ascii="Garamond" w:hAnsi="Garamond"/>
              </w:rPr>
              <w:t>00</w:t>
            </w:r>
          </w:p>
        </w:tc>
        <w:tc>
          <w:tcPr>
            <w:tcW w:w="1048" w:type="dxa"/>
          </w:tcPr>
          <w:p w14:paraId="4DAA5FA1" w14:textId="1998C8F4" w:rsidR="0004213B" w:rsidRPr="00DF559D" w:rsidRDefault="00B70D76" w:rsidP="00D13848">
            <w:pPr>
              <w:jc w:val="center"/>
              <w:rPr>
                <w:rFonts w:ascii="Garamond" w:hAnsi="Garamond"/>
              </w:rPr>
            </w:pPr>
            <w:r>
              <w:rPr>
                <w:rFonts w:ascii="Garamond" w:hAnsi="Garamond"/>
              </w:rPr>
              <w:t>18</w:t>
            </w:r>
            <w:r w:rsidR="0004213B" w:rsidRPr="00DF559D">
              <w:rPr>
                <w:rFonts w:ascii="Garamond" w:hAnsi="Garamond"/>
              </w:rPr>
              <w:t>,</w:t>
            </w:r>
            <w:r>
              <w:rPr>
                <w:rFonts w:ascii="Garamond" w:hAnsi="Garamond"/>
              </w:rPr>
              <w:t>768</w:t>
            </w:r>
          </w:p>
        </w:tc>
        <w:tc>
          <w:tcPr>
            <w:tcW w:w="1056" w:type="dxa"/>
          </w:tcPr>
          <w:p w14:paraId="1C238AD1" w14:textId="3DE0A6D2"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0031</w:t>
            </w:r>
          </w:p>
        </w:tc>
      </w:tr>
      <w:tr w:rsidR="0004213B" w:rsidRPr="00DF559D" w14:paraId="1D230EF0" w14:textId="77777777" w:rsidTr="00A46D2D">
        <w:trPr>
          <w:jc w:val="center"/>
        </w:trPr>
        <w:tc>
          <w:tcPr>
            <w:tcW w:w="1781" w:type="dxa"/>
          </w:tcPr>
          <w:p w14:paraId="50676C25" w14:textId="77777777" w:rsidR="0004213B" w:rsidRPr="00DF559D" w:rsidRDefault="0004213B"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2AACB2BE" w14:textId="77481241"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01</w:t>
            </w:r>
          </w:p>
        </w:tc>
        <w:tc>
          <w:tcPr>
            <w:tcW w:w="915" w:type="dxa"/>
          </w:tcPr>
          <w:p w14:paraId="3E51DAB2" w14:textId="1A5A53B1"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0023</w:t>
            </w:r>
          </w:p>
        </w:tc>
        <w:tc>
          <w:tcPr>
            <w:tcW w:w="967" w:type="dxa"/>
          </w:tcPr>
          <w:p w14:paraId="653FB6ED" w14:textId="513E26BC"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021</w:t>
            </w:r>
          </w:p>
        </w:tc>
        <w:tc>
          <w:tcPr>
            <w:tcW w:w="1045" w:type="dxa"/>
          </w:tcPr>
          <w:p w14:paraId="5859A140" w14:textId="5DC9B6F8" w:rsidR="0004213B" w:rsidRPr="00DF559D" w:rsidRDefault="00B70D76" w:rsidP="00D13848">
            <w:pPr>
              <w:jc w:val="center"/>
              <w:rPr>
                <w:rFonts w:ascii="Garamond" w:hAnsi="Garamond"/>
              </w:rPr>
            </w:pPr>
            <w:r>
              <w:rPr>
                <w:rFonts w:ascii="Garamond" w:hAnsi="Garamond"/>
              </w:rPr>
              <w:t>89.55</w:t>
            </w:r>
            <w:r w:rsidR="0004213B" w:rsidRPr="00DF559D">
              <w:rPr>
                <w:rFonts w:ascii="Garamond" w:hAnsi="Garamond"/>
              </w:rPr>
              <w:t>%</w:t>
            </w:r>
          </w:p>
        </w:tc>
        <w:tc>
          <w:tcPr>
            <w:tcW w:w="1042" w:type="dxa"/>
          </w:tcPr>
          <w:p w14:paraId="018BF776" w14:textId="027B46A8" w:rsidR="0004213B" w:rsidRPr="00DF559D" w:rsidRDefault="0004213B" w:rsidP="00D13848">
            <w:pPr>
              <w:jc w:val="center"/>
              <w:rPr>
                <w:rFonts w:ascii="Garamond" w:hAnsi="Garamond"/>
              </w:rPr>
            </w:pPr>
            <w:r w:rsidRPr="00DF559D">
              <w:rPr>
                <w:rFonts w:ascii="Garamond" w:hAnsi="Garamond"/>
              </w:rPr>
              <w:t>1.</w:t>
            </w:r>
            <w:r w:rsidR="00B70D76">
              <w:rPr>
                <w:rFonts w:ascii="Garamond" w:hAnsi="Garamond"/>
              </w:rPr>
              <w:t>00</w:t>
            </w:r>
          </w:p>
        </w:tc>
        <w:tc>
          <w:tcPr>
            <w:tcW w:w="1048" w:type="dxa"/>
          </w:tcPr>
          <w:p w14:paraId="71A109DC" w14:textId="36D5D966" w:rsidR="0004213B" w:rsidRPr="00DF559D" w:rsidRDefault="00B70D76" w:rsidP="00D13848">
            <w:pPr>
              <w:jc w:val="center"/>
              <w:rPr>
                <w:rFonts w:ascii="Garamond" w:hAnsi="Garamond"/>
              </w:rPr>
            </w:pPr>
            <w:r>
              <w:rPr>
                <w:rFonts w:ascii="Garamond" w:hAnsi="Garamond"/>
              </w:rPr>
              <w:t>18</w:t>
            </w:r>
            <w:r w:rsidR="0004213B" w:rsidRPr="00DF559D">
              <w:rPr>
                <w:rFonts w:ascii="Garamond" w:hAnsi="Garamond"/>
              </w:rPr>
              <w:t>,</w:t>
            </w:r>
            <w:r>
              <w:rPr>
                <w:rFonts w:ascii="Garamond" w:hAnsi="Garamond"/>
              </w:rPr>
              <w:t>937</w:t>
            </w:r>
          </w:p>
        </w:tc>
        <w:tc>
          <w:tcPr>
            <w:tcW w:w="1056" w:type="dxa"/>
          </w:tcPr>
          <w:p w14:paraId="4A042C44" w14:textId="50034E5E"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000052</w:t>
            </w:r>
          </w:p>
        </w:tc>
      </w:tr>
    </w:tbl>
    <w:p w14:paraId="6753DD99" w14:textId="3C82F3D7"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w:t>
      </w:r>
      <w:r>
        <w:rPr>
          <w:rFonts w:ascii="Garamond" w:hAnsi="Garamond"/>
        </w:rPr>
        <w:t>2</w:t>
      </w:r>
      <w:r w:rsidRPr="00DF559D">
        <w:rPr>
          <w:rFonts w:ascii="Garamond" w:hAnsi="Garamond"/>
        </w:rPr>
        <w:t>:</w:t>
      </w:r>
      <w:r>
        <w:rPr>
          <w:rFonts w:ascii="Garamond" w:hAnsi="Garamond"/>
        </w:rPr>
        <w:t xml:space="preserve"> MCMC sampling summary for d’ and </w:t>
      </w:r>
      <w:r>
        <w:rPr>
          <w:rFonts w:ascii="Garamond" w:hAnsi="Garamond"/>
        </w:rPr>
        <w:t>VVIQ</w:t>
      </w:r>
      <w:r>
        <w:rPr>
          <w:rFonts w:ascii="Garamond" w:hAnsi="Garamond"/>
        </w:rPr>
        <w:t xml:space="preserve"> in </w:t>
      </w:r>
      <w:r>
        <w:rPr>
          <w:rFonts w:ascii="Garamond" w:hAnsi="Garamond"/>
        </w:rPr>
        <w:t>Associative Detail</w:t>
      </w:r>
      <w:r>
        <w:rPr>
          <w:rFonts w:ascii="Garamond" w:hAnsi="Garamond"/>
        </w:rPr>
        <w:t xml:space="preserve"> memory</w:t>
      </w:r>
    </w:p>
    <w:p w14:paraId="69ACA2C3" w14:textId="77777777" w:rsidR="0004213B" w:rsidRPr="00DF559D" w:rsidRDefault="0004213B" w:rsidP="0004213B">
      <w:pPr>
        <w:jc w:val="center"/>
        <w:rPr>
          <w:rFonts w:ascii="Garamond" w:hAnsi="Garamond"/>
        </w:rPr>
      </w:pPr>
    </w:p>
    <w:p w14:paraId="1EED0B07" w14:textId="77777777" w:rsidR="0004213B"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VVIQ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66"/>
        <w:gridCol w:w="1072"/>
        <w:gridCol w:w="1091"/>
        <w:gridCol w:w="831"/>
        <w:gridCol w:w="1041"/>
        <w:gridCol w:w="1031"/>
        <w:gridCol w:w="1042"/>
        <w:gridCol w:w="1056"/>
      </w:tblGrid>
      <w:tr w:rsidR="00B70D76" w:rsidRPr="00DF559D" w14:paraId="7EBA81E1" w14:textId="77777777" w:rsidTr="00A46D2D">
        <w:trPr>
          <w:jc w:val="center"/>
        </w:trPr>
        <w:tc>
          <w:tcPr>
            <w:tcW w:w="1766" w:type="dxa"/>
          </w:tcPr>
          <w:p w14:paraId="371DEB5B" w14:textId="77777777" w:rsidR="00B70D76" w:rsidRPr="00DF559D" w:rsidRDefault="00B70D76" w:rsidP="00D13848">
            <w:pPr>
              <w:jc w:val="center"/>
              <w:rPr>
                <w:rFonts w:ascii="Garamond" w:hAnsi="Garamond"/>
              </w:rPr>
            </w:pPr>
            <w:r w:rsidRPr="00DF559D">
              <w:rPr>
                <w:rFonts w:ascii="Garamond" w:hAnsi="Garamond"/>
              </w:rPr>
              <w:t>Parameter</w:t>
            </w:r>
          </w:p>
        </w:tc>
        <w:tc>
          <w:tcPr>
            <w:tcW w:w="1072" w:type="dxa"/>
          </w:tcPr>
          <w:p w14:paraId="11DACABE" w14:textId="77777777" w:rsidR="00B70D76" w:rsidRPr="00DF559D" w:rsidRDefault="00B70D76" w:rsidP="00D13848">
            <w:pPr>
              <w:jc w:val="center"/>
              <w:rPr>
                <w:rFonts w:ascii="Garamond" w:hAnsi="Garamond"/>
              </w:rPr>
            </w:pPr>
            <w:r w:rsidRPr="00DF559D">
              <w:rPr>
                <w:rFonts w:ascii="Garamond" w:hAnsi="Garamond"/>
              </w:rPr>
              <w:t>Median</w:t>
            </w:r>
          </w:p>
        </w:tc>
        <w:tc>
          <w:tcPr>
            <w:tcW w:w="1091" w:type="dxa"/>
          </w:tcPr>
          <w:p w14:paraId="11A095D8" w14:textId="77777777" w:rsidR="00B70D76" w:rsidRPr="00DF559D" w:rsidRDefault="00B70D76" w:rsidP="00D13848">
            <w:pPr>
              <w:jc w:val="center"/>
              <w:rPr>
                <w:rFonts w:ascii="Garamond" w:hAnsi="Garamond"/>
              </w:rPr>
            </w:pPr>
            <w:r w:rsidRPr="00DF559D">
              <w:rPr>
                <w:rFonts w:ascii="Garamond" w:hAnsi="Garamond"/>
              </w:rPr>
              <w:t>5.5%</w:t>
            </w:r>
          </w:p>
        </w:tc>
        <w:tc>
          <w:tcPr>
            <w:tcW w:w="831" w:type="dxa"/>
          </w:tcPr>
          <w:p w14:paraId="58A1497F" w14:textId="77777777" w:rsidR="00B70D76" w:rsidRPr="00DF559D" w:rsidRDefault="00B70D76" w:rsidP="00D13848">
            <w:pPr>
              <w:jc w:val="center"/>
              <w:rPr>
                <w:rFonts w:ascii="Garamond" w:hAnsi="Garamond"/>
              </w:rPr>
            </w:pPr>
            <w:r w:rsidRPr="00DF559D">
              <w:rPr>
                <w:rFonts w:ascii="Garamond" w:hAnsi="Garamond"/>
              </w:rPr>
              <w:t>94.5%</w:t>
            </w:r>
          </w:p>
        </w:tc>
        <w:tc>
          <w:tcPr>
            <w:tcW w:w="1041" w:type="dxa"/>
          </w:tcPr>
          <w:p w14:paraId="3E8D78A9" w14:textId="77777777" w:rsidR="00B70D76" w:rsidRPr="00DF559D" w:rsidRDefault="00B70D76" w:rsidP="00D13848">
            <w:pPr>
              <w:jc w:val="center"/>
              <w:rPr>
                <w:rFonts w:ascii="Garamond" w:eastAsia="Calibri" w:hAnsi="Garamond" w:cs="Times New Roman"/>
              </w:rPr>
            </w:pPr>
            <w:r w:rsidRPr="00DF559D">
              <w:rPr>
                <w:rFonts w:ascii="Garamond" w:hAnsi="Garamond"/>
              </w:rPr>
              <w:t>pd</w:t>
            </w:r>
          </w:p>
        </w:tc>
        <w:tc>
          <w:tcPr>
            <w:tcW w:w="1031" w:type="dxa"/>
          </w:tcPr>
          <w:p w14:paraId="545AB7F8" w14:textId="77777777" w:rsidR="00B70D76" w:rsidRPr="00DF559D" w:rsidRDefault="00B70D76"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2" w:type="dxa"/>
          </w:tcPr>
          <w:p w14:paraId="3750975C" w14:textId="77777777" w:rsidR="00B70D76" w:rsidRPr="00DF559D" w:rsidRDefault="00B70D76" w:rsidP="00D13848">
            <w:pPr>
              <w:jc w:val="center"/>
              <w:rPr>
                <w:rFonts w:ascii="Garamond" w:hAnsi="Garamond"/>
              </w:rPr>
            </w:pPr>
            <w:r w:rsidRPr="00DF559D">
              <w:rPr>
                <w:rFonts w:ascii="Garamond" w:hAnsi="Garamond"/>
              </w:rPr>
              <w:t>ESS</w:t>
            </w:r>
          </w:p>
        </w:tc>
        <w:tc>
          <w:tcPr>
            <w:tcW w:w="1056" w:type="dxa"/>
          </w:tcPr>
          <w:p w14:paraId="29CB7E56" w14:textId="77777777" w:rsidR="00B70D76" w:rsidRPr="00DF559D" w:rsidRDefault="00B70D76" w:rsidP="00D13848">
            <w:pPr>
              <w:jc w:val="center"/>
              <w:rPr>
                <w:rFonts w:ascii="Garamond" w:hAnsi="Garamond"/>
              </w:rPr>
            </w:pPr>
            <w:r w:rsidRPr="00DF559D">
              <w:rPr>
                <w:rFonts w:ascii="Garamond" w:hAnsi="Garamond"/>
              </w:rPr>
              <w:t>MCSE</w:t>
            </w:r>
          </w:p>
        </w:tc>
      </w:tr>
      <w:tr w:rsidR="00B70D76" w:rsidRPr="00DF559D" w14:paraId="2DEF0653" w14:textId="77777777" w:rsidTr="00A46D2D">
        <w:trPr>
          <w:jc w:val="center"/>
        </w:trPr>
        <w:tc>
          <w:tcPr>
            <w:tcW w:w="1766" w:type="dxa"/>
          </w:tcPr>
          <w:p w14:paraId="5415905E" w14:textId="77777777" w:rsidR="00B70D76" w:rsidRPr="00DF559D" w:rsidRDefault="00B70D76"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2" w:type="dxa"/>
          </w:tcPr>
          <w:p w14:paraId="5A505B1C" w14:textId="3BD960D4"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31</w:t>
            </w:r>
          </w:p>
        </w:tc>
        <w:tc>
          <w:tcPr>
            <w:tcW w:w="1091" w:type="dxa"/>
          </w:tcPr>
          <w:p w14:paraId="57C42FC4" w14:textId="1BBFC044"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21</w:t>
            </w:r>
          </w:p>
        </w:tc>
        <w:tc>
          <w:tcPr>
            <w:tcW w:w="831" w:type="dxa"/>
          </w:tcPr>
          <w:p w14:paraId="1C694FF1" w14:textId="5B380920"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4</w:t>
            </w:r>
          </w:p>
        </w:tc>
        <w:tc>
          <w:tcPr>
            <w:tcW w:w="1041" w:type="dxa"/>
          </w:tcPr>
          <w:p w14:paraId="0F2C8CF2" w14:textId="4418FE6A" w:rsidR="00B70D76" w:rsidRPr="00DF559D" w:rsidRDefault="00B70D76" w:rsidP="00D13848">
            <w:pPr>
              <w:jc w:val="center"/>
              <w:rPr>
                <w:rFonts w:ascii="Garamond" w:hAnsi="Garamond"/>
              </w:rPr>
            </w:pPr>
            <w:r>
              <w:rPr>
                <w:rFonts w:ascii="Garamond" w:hAnsi="Garamond"/>
              </w:rPr>
              <w:t>100</w:t>
            </w:r>
            <w:r w:rsidRPr="00DF559D">
              <w:rPr>
                <w:rFonts w:ascii="Garamond" w:hAnsi="Garamond"/>
              </w:rPr>
              <w:t>%</w:t>
            </w:r>
          </w:p>
        </w:tc>
        <w:tc>
          <w:tcPr>
            <w:tcW w:w="1031" w:type="dxa"/>
          </w:tcPr>
          <w:p w14:paraId="3B27E2D3" w14:textId="26EDF29E"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04359A5D" w14:textId="51E3F48D" w:rsidR="00B70D76" w:rsidRPr="00DF559D" w:rsidRDefault="00B70D76" w:rsidP="00D13848">
            <w:pPr>
              <w:jc w:val="center"/>
              <w:rPr>
                <w:rFonts w:ascii="Garamond" w:hAnsi="Garamond"/>
              </w:rPr>
            </w:pPr>
            <w:r>
              <w:rPr>
                <w:rFonts w:ascii="Garamond" w:hAnsi="Garamond"/>
              </w:rPr>
              <w:t>17</w:t>
            </w:r>
            <w:r w:rsidRPr="00DF559D">
              <w:rPr>
                <w:rFonts w:ascii="Garamond" w:hAnsi="Garamond"/>
              </w:rPr>
              <w:t>,</w:t>
            </w:r>
            <w:r>
              <w:rPr>
                <w:rFonts w:ascii="Garamond" w:hAnsi="Garamond"/>
              </w:rPr>
              <w:t>224</w:t>
            </w:r>
          </w:p>
        </w:tc>
        <w:tc>
          <w:tcPr>
            <w:tcW w:w="1056" w:type="dxa"/>
          </w:tcPr>
          <w:p w14:paraId="176F8FDE" w14:textId="4A438824"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00047</w:t>
            </w:r>
          </w:p>
        </w:tc>
      </w:tr>
      <w:tr w:rsidR="00B70D76" w:rsidRPr="00DF559D" w14:paraId="626FF3D2" w14:textId="77777777" w:rsidTr="00A46D2D">
        <w:trPr>
          <w:jc w:val="center"/>
        </w:trPr>
        <w:tc>
          <w:tcPr>
            <w:tcW w:w="1766" w:type="dxa"/>
          </w:tcPr>
          <w:p w14:paraId="45D26D5A" w14:textId="3CB7E589" w:rsidR="00B70D76" w:rsidRPr="00DF559D" w:rsidRDefault="00B70D76" w:rsidP="00D13848">
            <w:pPr>
              <w:jc w:val="center"/>
              <w:rPr>
                <w:rFonts w:ascii="Garamond" w:hAnsi="Garamond"/>
              </w:rPr>
            </w:pPr>
            <w:r>
              <w:rPr>
                <w:rFonts w:ascii="Garamond" w:hAnsi="Garamond"/>
              </w:rPr>
              <w:t>VVIQ</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2" w:type="dxa"/>
          </w:tcPr>
          <w:p w14:paraId="34B9EF50" w14:textId="2BB87679"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1091" w:type="dxa"/>
          </w:tcPr>
          <w:p w14:paraId="5C1E8CD4" w14:textId="647C7900"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00093</w:t>
            </w:r>
          </w:p>
        </w:tc>
        <w:tc>
          <w:tcPr>
            <w:tcW w:w="831" w:type="dxa"/>
          </w:tcPr>
          <w:p w14:paraId="1B0D86C5" w14:textId="4A39D2E3"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0024</w:t>
            </w:r>
          </w:p>
        </w:tc>
        <w:tc>
          <w:tcPr>
            <w:tcW w:w="1041" w:type="dxa"/>
          </w:tcPr>
          <w:p w14:paraId="70F800AA" w14:textId="4253B011" w:rsidR="00B70D76" w:rsidRPr="00DF559D" w:rsidRDefault="00B70D76" w:rsidP="00D13848">
            <w:pPr>
              <w:jc w:val="center"/>
              <w:rPr>
                <w:rFonts w:ascii="Garamond" w:hAnsi="Garamond"/>
              </w:rPr>
            </w:pPr>
            <w:r>
              <w:rPr>
                <w:rFonts w:ascii="Garamond" w:hAnsi="Garamond"/>
              </w:rPr>
              <w:t>77.19</w:t>
            </w:r>
            <w:r w:rsidRPr="00DF559D">
              <w:rPr>
                <w:rFonts w:ascii="Garamond" w:hAnsi="Garamond"/>
              </w:rPr>
              <w:t>%</w:t>
            </w:r>
          </w:p>
        </w:tc>
        <w:tc>
          <w:tcPr>
            <w:tcW w:w="1031" w:type="dxa"/>
          </w:tcPr>
          <w:p w14:paraId="753E7670" w14:textId="29501778"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78528A1D" w14:textId="07B38F0B" w:rsidR="00B70D76" w:rsidRPr="00DF559D" w:rsidRDefault="00B70D76" w:rsidP="00D13848">
            <w:pPr>
              <w:jc w:val="center"/>
              <w:rPr>
                <w:rFonts w:ascii="Garamond" w:hAnsi="Garamond"/>
              </w:rPr>
            </w:pPr>
            <w:r>
              <w:rPr>
                <w:rFonts w:ascii="Garamond" w:hAnsi="Garamond"/>
              </w:rPr>
              <w:t>17</w:t>
            </w:r>
            <w:r w:rsidRPr="00DF559D">
              <w:rPr>
                <w:rFonts w:ascii="Garamond" w:hAnsi="Garamond"/>
              </w:rPr>
              <w:t>,</w:t>
            </w:r>
            <w:r>
              <w:rPr>
                <w:rFonts w:ascii="Garamond" w:hAnsi="Garamond"/>
              </w:rPr>
              <w:t>404</w:t>
            </w:r>
          </w:p>
        </w:tc>
        <w:tc>
          <w:tcPr>
            <w:tcW w:w="1056" w:type="dxa"/>
          </w:tcPr>
          <w:p w14:paraId="11897C3D" w14:textId="19242474"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000008</w:t>
            </w:r>
          </w:p>
        </w:tc>
      </w:tr>
    </w:tbl>
    <w:p w14:paraId="656053C2" w14:textId="49962521"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w:t>
      </w:r>
      <w:r>
        <w:rPr>
          <w:rFonts w:ascii="Garamond" w:hAnsi="Garamond"/>
        </w:rPr>
        <w:t>3</w:t>
      </w:r>
      <w:r w:rsidRPr="00DF559D">
        <w:rPr>
          <w:rFonts w:ascii="Garamond" w:hAnsi="Garamond"/>
        </w:rPr>
        <w:t>:</w:t>
      </w:r>
      <w:r>
        <w:rPr>
          <w:rFonts w:ascii="Garamond" w:hAnsi="Garamond"/>
        </w:rPr>
        <w:t xml:space="preserve"> MCMC sampling summary for </w:t>
      </w:r>
      <w:r>
        <w:rPr>
          <w:rFonts w:ascii="Garamond" w:hAnsi="Garamond"/>
        </w:rPr>
        <w:t>c</w:t>
      </w:r>
      <w:r>
        <w:rPr>
          <w:rFonts w:ascii="Garamond" w:hAnsi="Garamond"/>
        </w:rPr>
        <w:t xml:space="preserve"> and VVIQ in Associative Detail memory</w:t>
      </w:r>
    </w:p>
    <w:p w14:paraId="31BDDDBF" w14:textId="77777777" w:rsidR="00B70D76" w:rsidRPr="0004213B" w:rsidRDefault="00B70D76" w:rsidP="0004213B">
      <w:pPr>
        <w:jc w:val="center"/>
        <w:rPr>
          <w:rFonts w:ascii="Garamond" w:hAnsi="Garamond"/>
        </w:rPr>
      </w:pPr>
    </w:p>
    <w:p w14:paraId="4B5C54B5" w14:textId="28284495" w:rsidR="00B70D76" w:rsidRDefault="0004213B" w:rsidP="00B70D76">
      <w:pPr>
        <w:jc w:val="center"/>
        <w:rPr>
          <w:rFonts w:ascii="Garamond" w:hAnsi="Garamond"/>
          <w:i/>
          <w:iCs/>
        </w:rPr>
      </w:pPr>
      <w:r w:rsidRPr="00DF559D">
        <w:rPr>
          <w:rFonts w:ascii="Garamond" w:hAnsi="Garamond"/>
          <w:i/>
          <w:iCs/>
        </w:rPr>
        <w:lastRenderedPageBreak/>
        <w:t>Body Awareness (BA)</w:t>
      </w:r>
    </w:p>
    <w:p w14:paraId="35FA051C" w14:textId="53A2CCFA" w:rsidR="00B70D76" w:rsidRDefault="00B70D76" w:rsidP="00B70D76">
      <w:pPr>
        <w:jc w:val="center"/>
        <w:rPr>
          <w:rFonts w:ascii="Garamond" w:hAnsi="Garamond"/>
          <w:i/>
          <w:iCs/>
        </w:rPr>
      </w:pPr>
      <w:proofErr w:type="spellStart"/>
      <w:r w:rsidRPr="00DF559D">
        <w:rPr>
          <w:rFonts w:ascii="Garamond" w:hAnsi="Garamond"/>
          <w:b/>
          <w:bCs/>
          <w:i/>
          <w:iCs/>
        </w:rPr>
        <w:t>brm</w:t>
      </w:r>
      <w:proofErr w:type="spellEnd"/>
      <w:r w:rsidRPr="00DF559D">
        <w:rPr>
          <w:rFonts w:ascii="Garamond" w:hAnsi="Garamond"/>
          <w:b/>
          <w:bCs/>
          <w:i/>
          <w:iCs/>
        </w:rPr>
        <w:t xml:space="preserve">(d ~ BA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B70D76" w:rsidRPr="00DF559D" w14:paraId="628C3E35" w14:textId="77777777" w:rsidTr="00A46D2D">
        <w:trPr>
          <w:jc w:val="center"/>
        </w:trPr>
        <w:tc>
          <w:tcPr>
            <w:tcW w:w="1781" w:type="dxa"/>
          </w:tcPr>
          <w:p w14:paraId="302A92A6" w14:textId="77777777" w:rsidR="00B70D76" w:rsidRPr="00DF559D" w:rsidRDefault="00B70D76" w:rsidP="00D13848">
            <w:pPr>
              <w:jc w:val="center"/>
              <w:rPr>
                <w:rFonts w:ascii="Garamond" w:hAnsi="Garamond"/>
              </w:rPr>
            </w:pPr>
            <w:r w:rsidRPr="00DF559D">
              <w:rPr>
                <w:rFonts w:ascii="Garamond" w:hAnsi="Garamond"/>
              </w:rPr>
              <w:t>Parameter</w:t>
            </w:r>
          </w:p>
        </w:tc>
        <w:tc>
          <w:tcPr>
            <w:tcW w:w="1076" w:type="dxa"/>
          </w:tcPr>
          <w:p w14:paraId="6C48BD8C" w14:textId="77777777" w:rsidR="00B70D76" w:rsidRPr="00DF559D" w:rsidRDefault="00B70D76" w:rsidP="00D13848">
            <w:pPr>
              <w:jc w:val="center"/>
              <w:rPr>
                <w:rFonts w:ascii="Garamond" w:hAnsi="Garamond"/>
              </w:rPr>
            </w:pPr>
            <w:r w:rsidRPr="00DF559D">
              <w:rPr>
                <w:rFonts w:ascii="Garamond" w:hAnsi="Garamond"/>
              </w:rPr>
              <w:t>Median</w:t>
            </w:r>
          </w:p>
        </w:tc>
        <w:tc>
          <w:tcPr>
            <w:tcW w:w="915" w:type="dxa"/>
          </w:tcPr>
          <w:p w14:paraId="3D9C9C7F" w14:textId="77777777" w:rsidR="00B70D76" w:rsidRPr="00DF559D" w:rsidRDefault="00B70D76" w:rsidP="00D13848">
            <w:pPr>
              <w:jc w:val="center"/>
              <w:rPr>
                <w:rFonts w:ascii="Garamond" w:hAnsi="Garamond"/>
              </w:rPr>
            </w:pPr>
            <w:r w:rsidRPr="00DF559D">
              <w:rPr>
                <w:rFonts w:ascii="Garamond" w:hAnsi="Garamond"/>
              </w:rPr>
              <w:t>5.5%</w:t>
            </w:r>
          </w:p>
        </w:tc>
        <w:tc>
          <w:tcPr>
            <w:tcW w:w="967" w:type="dxa"/>
          </w:tcPr>
          <w:p w14:paraId="3C2C788C" w14:textId="77777777" w:rsidR="00B70D76" w:rsidRPr="00DF559D" w:rsidRDefault="00B70D76" w:rsidP="00D13848">
            <w:pPr>
              <w:jc w:val="center"/>
              <w:rPr>
                <w:rFonts w:ascii="Garamond" w:hAnsi="Garamond"/>
              </w:rPr>
            </w:pPr>
            <w:r w:rsidRPr="00DF559D">
              <w:rPr>
                <w:rFonts w:ascii="Garamond" w:hAnsi="Garamond"/>
              </w:rPr>
              <w:t>94.5%</w:t>
            </w:r>
          </w:p>
        </w:tc>
        <w:tc>
          <w:tcPr>
            <w:tcW w:w="1045" w:type="dxa"/>
          </w:tcPr>
          <w:p w14:paraId="1119667C" w14:textId="77777777" w:rsidR="00B70D76" w:rsidRPr="00DF559D" w:rsidRDefault="00B70D76" w:rsidP="00D13848">
            <w:pPr>
              <w:jc w:val="center"/>
              <w:rPr>
                <w:rFonts w:ascii="Garamond" w:eastAsia="Calibri" w:hAnsi="Garamond" w:cs="Times New Roman"/>
              </w:rPr>
            </w:pPr>
            <w:r w:rsidRPr="00DF559D">
              <w:rPr>
                <w:rFonts w:ascii="Garamond" w:hAnsi="Garamond"/>
              </w:rPr>
              <w:t>pd</w:t>
            </w:r>
          </w:p>
        </w:tc>
        <w:tc>
          <w:tcPr>
            <w:tcW w:w="1042" w:type="dxa"/>
          </w:tcPr>
          <w:p w14:paraId="167D4B70" w14:textId="77777777" w:rsidR="00B70D76" w:rsidRPr="00DF559D" w:rsidRDefault="00B70D76"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8" w:type="dxa"/>
          </w:tcPr>
          <w:p w14:paraId="5FC3B77D" w14:textId="77777777" w:rsidR="00B70D76" w:rsidRPr="00DF559D" w:rsidRDefault="00B70D76" w:rsidP="00D13848">
            <w:pPr>
              <w:jc w:val="center"/>
              <w:rPr>
                <w:rFonts w:ascii="Garamond" w:hAnsi="Garamond"/>
              </w:rPr>
            </w:pPr>
            <w:r w:rsidRPr="00DF559D">
              <w:rPr>
                <w:rFonts w:ascii="Garamond" w:hAnsi="Garamond"/>
              </w:rPr>
              <w:t>ESS</w:t>
            </w:r>
          </w:p>
        </w:tc>
        <w:tc>
          <w:tcPr>
            <w:tcW w:w="1056" w:type="dxa"/>
          </w:tcPr>
          <w:p w14:paraId="72633244" w14:textId="77777777" w:rsidR="00B70D76" w:rsidRPr="00DF559D" w:rsidRDefault="00B70D76" w:rsidP="00D13848">
            <w:pPr>
              <w:jc w:val="center"/>
              <w:rPr>
                <w:rFonts w:ascii="Garamond" w:hAnsi="Garamond"/>
              </w:rPr>
            </w:pPr>
            <w:r w:rsidRPr="00DF559D">
              <w:rPr>
                <w:rFonts w:ascii="Garamond" w:hAnsi="Garamond"/>
              </w:rPr>
              <w:t>MCSE</w:t>
            </w:r>
          </w:p>
        </w:tc>
      </w:tr>
      <w:tr w:rsidR="00B70D76" w:rsidRPr="00DF559D" w14:paraId="3AC18DE0" w14:textId="77777777" w:rsidTr="00A46D2D">
        <w:trPr>
          <w:jc w:val="center"/>
        </w:trPr>
        <w:tc>
          <w:tcPr>
            <w:tcW w:w="1781" w:type="dxa"/>
          </w:tcPr>
          <w:p w14:paraId="393B597C" w14:textId="77777777" w:rsidR="00B70D76" w:rsidRPr="00DF559D" w:rsidRDefault="00B70D76"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34E4C8E8" w14:textId="77777777" w:rsidR="00B70D76" w:rsidRPr="00DF559D" w:rsidRDefault="00B70D76" w:rsidP="00D13848">
            <w:pPr>
              <w:jc w:val="center"/>
              <w:rPr>
                <w:rFonts w:ascii="Garamond" w:hAnsi="Garamond"/>
              </w:rPr>
            </w:pPr>
            <w:r>
              <w:rPr>
                <w:rFonts w:ascii="Garamond" w:hAnsi="Garamond"/>
              </w:rPr>
              <w:t>1</w:t>
            </w:r>
            <w:r w:rsidRPr="00DF559D">
              <w:rPr>
                <w:rFonts w:ascii="Garamond" w:hAnsi="Garamond"/>
              </w:rPr>
              <w:t>.</w:t>
            </w:r>
            <w:r>
              <w:rPr>
                <w:rFonts w:ascii="Garamond" w:hAnsi="Garamond"/>
              </w:rPr>
              <w:t>34</w:t>
            </w:r>
          </w:p>
        </w:tc>
        <w:tc>
          <w:tcPr>
            <w:tcW w:w="915" w:type="dxa"/>
          </w:tcPr>
          <w:p w14:paraId="47FC4479" w14:textId="7777777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95</w:t>
            </w:r>
          </w:p>
        </w:tc>
        <w:tc>
          <w:tcPr>
            <w:tcW w:w="967" w:type="dxa"/>
          </w:tcPr>
          <w:p w14:paraId="33DBA7C8" w14:textId="77777777" w:rsidR="00B70D76" w:rsidRPr="00DF559D" w:rsidRDefault="00B70D76" w:rsidP="00D13848">
            <w:pPr>
              <w:jc w:val="center"/>
              <w:rPr>
                <w:rFonts w:ascii="Garamond" w:hAnsi="Garamond"/>
              </w:rPr>
            </w:pPr>
            <w:r>
              <w:rPr>
                <w:rFonts w:ascii="Garamond" w:hAnsi="Garamond"/>
              </w:rPr>
              <w:t>1</w:t>
            </w:r>
            <w:r w:rsidRPr="00DF559D">
              <w:rPr>
                <w:rFonts w:ascii="Garamond" w:hAnsi="Garamond"/>
              </w:rPr>
              <w:t>.</w:t>
            </w:r>
            <w:r>
              <w:rPr>
                <w:rFonts w:ascii="Garamond" w:hAnsi="Garamond"/>
              </w:rPr>
              <w:t>72</w:t>
            </w:r>
          </w:p>
        </w:tc>
        <w:tc>
          <w:tcPr>
            <w:tcW w:w="1045" w:type="dxa"/>
          </w:tcPr>
          <w:p w14:paraId="0CC0649F" w14:textId="77777777" w:rsidR="00B70D76" w:rsidRPr="00DF559D" w:rsidRDefault="00B70D76" w:rsidP="00D13848">
            <w:pPr>
              <w:jc w:val="center"/>
              <w:rPr>
                <w:rFonts w:ascii="Garamond" w:hAnsi="Garamond"/>
              </w:rPr>
            </w:pPr>
            <w:r>
              <w:rPr>
                <w:rFonts w:ascii="Garamond" w:hAnsi="Garamond"/>
              </w:rPr>
              <w:t>100</w:t>
            </w:r>
            <w:r w:rsidRPr="00DF559D">
              <w:rPr>
                <w:rFonts w:ascii="Garamond" w:hAnsi="Garamond"/>
              </w:rPr>
              <w:t>%</w:t>
            </w:r>
          </w:p>
        </w:tc>
        <w:tc>
          <w:tcPr>
            <w:tcW w:w="1042" w:type="dxa"/>
          </w:tcPr>
          <w:p w14:paraId="4BE0EDBF" w14:textId="77777777"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0F0D84E4" w14:textId="77777777" w:rsidR="00B70D76" w:rsidRPr="00DF559D" w:rsidRDefault="00B70D76" w:rsidP="00D13848">
            <w:pPr>
              <w:jc w:val="center"/>
              <w:rPr>
                <w:rFonts w:ascii="Garamond" w:hAnsi="Garamond"/>
              </w:rPr>
            </w:pPr>
            <w:r>
              <w:rPr>
                <w:rFonts w:ascii="Garamond" w:hAnsi="Garamond"/>
              </w:rPr>
              <w:t>19</w:t>
            </w:r>
            <w:r w:rsidRPr="00DF559D">
              <w:rPr>
                <w:rFonts w:ascii="Garamond" w:hAnsi="Garamond"/>
              </w:rPr>
              <w:t>,</w:t>
            </w:r>
            <w:r>
              <w:rPr>
                <w:rFonts w:ascii="Garamond" w:hAnsi="Garamond"/>
              </w:rPr>
              <w:t>964</w:t>
            </w:r>
          </w:p>
        </w:tc>
        <w:tc>
          <w:tcPr>
            <w:tcW w:w="1056" w:type="dxa"/>
          </w:tcPr>
          <w:p w14:paraId="14AFE3C4" w14:textId="7777777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0017</w:t>
            </w:r>
          </w:p>
        </w:tc>
      </w:tr>
      <w:tr w:rsidR="00B70D76" w:rsidRPr="00DF559D" w14:paraId="79B30326" w14:textId="77777777" w:rsidTr="00A46D2D">
        <w:trPr>
          <w:jc w:val="center"/>
        </w:trPr>
        <w:tc>
          <w:tcPr>
            <w:tcW w:w="1781" w:type="dxa"/>
          </w:tcPr>
          <w:p w14:paraId="2E6CA2A4" w14:textId="3ED92912" w:rsidR="00B70D76" w:rsidRPr="00DF559D" w:rsidRDefault="00B70D76" w:rsidP="00D13848">
            <w:pPr>
              <w:jc w:val="center"/>
              <w:rPr>
                <w:rFonts w:ascii="Garamond" w:hAnsi="Garamond"/>
              </w:rPr>
            </w:pPr>
            <w:r>
              <w:rPr>
                <w:rFonts w:ascii="Garamond" w:hAnsi="Garamond"/>
              </w:rPr>
              <w:t>BA</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18A8465F" w14:textId="7777777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915" w:type="dxa"/>
          </w:tcPr>
          <w:p w14:paraId="0AA0675B" w14:textId="7777777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0059</w:t>
            </w:r>
          </w:p>
        </w:tc>
        <w:tc>
          <w:tcPr>
            <w:tcW w:w="967" w:type="dxa"/>
          </w:tcPr>
          <w:p w14:paraId="46A9D46B" w14:textId="7777777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0052</w:t>
            </w:r>
          </w:p>
        </w:tc>
        <w:tc>
          <w:tcPr>
            <w:tcW w:w="1045" w:type="dxa"/>
          </w:tcPr>
          <w:p w14:paraId="7C46D5D9" w14:textId="77777777" w:rsidR="00B70D76" w:rsidRPr="00DF559D" w:rsidRDefault="00B70D76" w:rsidP="00D13848">
            <w:pPr>
              <w:jc w:val="center"/>
              <w:rPr>
                <w:rFonts w:ascii="Garamond" w:hAnsi="Garamond"/>
              </w:rPr>
            </w:pPr>
            <w:r>
              <w:rPr>
                <w:rFonts w:ascii="Garamond" w:hAnsi="Garamond"/>
              </w:rPr>
              <w:t>56.47</w:t>
            </w:r>
            <w:r w:rsidRPr="00DF559D">
              <w:rPr>
                <w:rFonts w:ascii="Garamond" w:hAnsi="Garamond"/>
              </w:rPr>
              <w:t>%</w:t>
            </w:r>
          </w:p>
        </w:tc>
        <w:tc>
          <w:tcPr>
            <w:tcW w:w="1042" w:type="dxa"/>
          </w:tcPr>
          <w:p w14:paraId="4486E2E3" w14:textId="77777777" w:rsidR="00B70D76" w:rsidRPr="00DF559D" w:rsidRDefault="00B70D76"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05BAFE74" w14:textId="77777777" w:rsidR="00B70D76" w:rsidRPr="00DF559D" w:rsidRDefault="00B70D76" w:rsidP="00D13848">
            <w:pPr>
              <w:jc w:val="center"/>
              <w:rPr>
                <w:rFonts w:ascii="Garamond" w:hAnsi="Garamond"/>
              </w:rPr>
            </w:pPr>
            <w:r>
              <w:rPr>
                <w:rFonts w:ascii="Garamond" w:hAnsi="Garamond"/>
              </w:rPr>
              <w:t>19</w:t>
            </w:r>
            <w:r w:rsidRPr="00DF559D">
              <w:rPr>
                <w:rFonts w:ascii="Garamond" w:hAnsi="Garamond"/>
              </w:rPr>
              <w:t>,</w:t>
            </w:r>
            <w:r>
              <w:rPr>
                <w:rFonts w:ascii="Garamond" w:hAnsi="Garamond"/>
              </w:rPr>
              <w:t>763</w:t>
            </w:r>
          </w:p>
        </w:tc>
        <w:tc>
          <w:tcPr>
            <w:tcW w:w="1056" w:type="dxa"/>
          </w:tcPr>
          <w:p w14:paraId="71C04F66" w14:textId="77777777" w:rsidR="00B70D76"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000025</w:t>
            </w:r>
          </w:p>
        </w:tc>
      </w:tr>
    </w:tbl>
    <w:p w14:paraId="4061DB48" w14:textId="4178926D"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w:t>
      </w:r>
      <w:r>
        <w:rPr>
          <w:rFonts w:ascii="Garamond" w:hAnsi="Garamond"/>
        </w:rPr>
        <w:t>4</w:t>
      </w:r>
      <w:r w:rsidRPr="00DF559D">
        <w:rPr>
          <w:rFonts w:ascii="Garamond" w:hAnsi="Garamond"/>
        </w:rPr>
        <w:t>:</w:t>
      </w:r>
      <w:r>
        <w:rPr>
          <w:rFonts w:ascii="Garamond" w:hAnsi="Garamond"/>
        </w:rPr>
        <w:t xml:space="preserve"> MCMC sampling summary for </w:t>
      </w:r>
      <w:r>
        <w:rPr>
          <w:rFonts w:ascii="Garamond" w:hAnsi="Garamond"/>
        </w:rPr>
        <w:t>d’</w:t>
      </w:r>
      <w:r>
        <w:rPr>
          <w:rFonts w:ascii="Garamond" w:hAnsi="Garamond"/>
        </w:rPr>
        <w:t xml:space="preserve"> and </w:t>
      </w:r>
      <w:r>
        <w:rPr>
          <w:rFonts w:ascii="Garamond" w:hAnsi="Garamond"/>
        </w:rPr>
        <w:t>BA</w:t>
      </w:r>
      <w:r>
        <w:rPr>
          <w:rFonts w:ascii="Garamond" w:hAnsi="Garamond"/>
        </w:rPr>
        <w:t xml:space="preserve"> in Associative Detail memory</w:t>
      </w:r>
    </w:p>
    <w:p w14:paraId="6A26287D" w14:textId="77777777" w:rsidR="0004213B" w:rsidRPr="00DF559D" w:rsidRDefault="0004213B" w:rsidP="0004213B">
      <w:pPr>
        <w:jc w:val="center"/>
        <w:rPr>
          <w:rFonts w:ascii="Garamond" w:hAnsi="Garamond"/>
        </w:rPr>
      </w:pPr>
    </w:p>
    <w:p w14:paraId="54EC42B6" w14:textId="77777777" w:rsidR="0004213B" w:rsidRPr="00DF559D" w:rsidRDefault="0004213B" w:rsidP="0004213B">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BA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34"/>
        <w:gridCol w:w="1063"/>
        <w:gridCol w:w="831"/>
        <w:gridCol w:w="1045"/>
        <w:gridCol w:w="1042"/>
        <w:gridCol w:w="1012"/>
        <w:gridCol w:w="1034"/>
        <w:gridCol w:w="1169"/>
      </w:tblGrid>
      <w:tr w:rsidR="00B70D76" w:rsidRPr="00DF559D" w14:paraId="465628E1" w14:textId="77777777" w:rsidTr="00A46D2D">
        <w:trPr>
          <w:jc w:val="center"/>
        </w:trPr>
        <w:tc>
          <w:tcPr>
            <w:tcW w:w="1734" w:type="dxa"/>
          </w:tcPr>
          <w:p w14:paraId="06C83143" w14:textId="77777777" w:rsidR="0004213B" w:rsidRPr="00DF559D" w:rsidRDefault="0004213B" w:rsidP="00D13848">
            <w:pPr>
              <w:jc w:val="center"/>
              <w:rPr>
                <w:rFonts w:ascii="Garamond" w:hAnsi="Garamond"/>
              </w:rPr>
            </w:pPr>
            <w:r w:rsidRPr="00DF559D">
              <w:rPr>
                <w:rFonts w:ascii="Garamond" w:hAnsi="Garamond"/>
              </w:rPr>
              <w:t>Parameter</w:t>
            </w:r>
          </w:p>
        </w:tc>
        <w:tc>
          <w:tcPr>
            <w:tcW w:w="1063" w:type="dxa"/>
          </w:tcPr>
          <w:p w14:paraId="49169575" w14:textId="77777777" w:rsidR="0004213B" w:rsidRPr="00DF559D" w:rsidRDefault="0004213B" w:rsidP="00D13848">
            <w:pPr>
              <w:jc w:val="center"/>
              <w:rPr>
                <w:rFonts w:ascii="Garamond" w:hAnsi="Garamond"/>
              </w:rPr>
            </w:pPr>
            <w:r w:rsidRPr="00DF559D">
              <w:rPr>
                <w:rFonts w:ascii="Garamond" w:hAnsi="Garamond"/>
              </w:rPr>
              <w:t>Median</w:t>
            </w:r>
          </w:p>
        </w:tc>
        <w:tc>
          <w:tcPr>
            <w:tcW w:w="831" w:type="dxa"/>
          </w:tcPr>
          <w:p w14:paraId="0270733D" w14:textId="77777777" w:rsidR="0004213B" w:rsidRPr="00DF559D" w:rsidRDefault="0004213B" w:rsidP="00D13848">
            <w:pPr>
              <w:jc w:val="center"/>
              <w:rPr>
                <w:rFonts w:ascii="Garamond" w:hAnsi="Garamond"/>
              </w:rPr>
            </w:pPr>
            <w:r w:rsidRPr="00DF559D">
              <w:rPr>
                <w:rFonts w:ascii="Garamond" w:hAnsi="Garamond"/>
              </w:rPr>
              <w:t>5.5%</w:t>
            </w:r>
          </w:p>
        </w:tc>
        <w:tc>
          <w:tcPr>
            <w:tcW w:w="1045" w:type="dxa"/>
          </w:tcPr>
          <w:p w14:paraId="2F019472" w14:textId="77777777" w:rsidR="0004213B" w:rsidRPr="00DF559D" w:rsidRDefault="0004213B" w:rsidP="00D13848">
            <w:pPr>
              <w:jc w:val="center"/>
              <w:rPr>
                <w:rFonts w:ascii="Garamond" w:hAnsi="Garamond"/>
              </w:rPr>
            </w:pPr>
            <w:r w:rsidRPr="00DF559D">
              <w:rPr>
                <w:rFonts w:ascii="Garamond" w:hAnsi="Garamond"/>
              </w:rPr>
              <w:t>94.5%</w:t>
            </w:r>
          </w:p>
        </w:tc>
        <w:tc>
          <w:tcPr>
            <w:tcW w:w="1042" w:type="dxa"/>
          </w:tcPr>
          <w:p w14:paraId="6AA8B67A"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12" w:type="dxa"/>
          </w:tcPr>
          <w:p w14:paraId="656D47BA" w14:textId="77777777" w:rsidR="0004213B" w:rsidRPr="00DF559D" w:rsidRDefault="0004213B"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34" w:type="dxa"/>
          </w:tcPr>
          <w:p w14:paraId="2C658982" w14:textId="77777777" w:rsidR="0004213B" w:rsidRPr="00DF559D" w:rsidRDefault="0004213B" w:rsidP="00D13848">
            <w:pPr>
              <w:jc w:val="center"/>
              <w:rPr>
                <w:rFonts w:ascii="Garamond" w:hAnsi="Garamond"/>
              </w:rPr>
            </w:pPr>
            <w:r w:rsidRPr="00DF559D">
              <w:rPr>
                <w:rFonts w:ascii="Garamond" w:hAnsi="Garamond"/>
              </w:rPr>
              <w:t>ESS</w:t>
            </w:r>
          </w:p>
        </w:tc>
        <w:tc>
          <w:tcPr>
            <w:tcW w:w="1169" w:type="dxa"/>
          </w:tcPr>
          <w:p w14:paraId="4E58F906" w14:textId="77777777" w:rsidR="0004213B" w:rsidRPr="00DF559D" w:rsidRDefault="0004213B" w:rsidP="00D13848">
            <w:pPr>
              <w:jc w:val="center"/>
              <w:rPr>
                <w:rFonts w:ascii="Garamond" w:hAnsi="Garamond"/>
              </w:rPr>
            </w:pPr>
            <w:r w:rsidRPr="00DF559D">
              <w:rPr>
                <w:rFonts w:ascii="Garamond" w:hAnsi="Garamond"/>
              </w:rPr>
              <w:t>MCSE</w:t>
            </w:r>
          </w:p>
        </w:tc>
      </w:tr>
      <w:tr w:rsidR="00B70D76" w:rsidRPr="00DF559D" w14:paraId="27A58B42" w14:textId="77777777" w:rsidTr="00A46D2D">
        <w:trPr>
          <w:jc w:val="center"/>
        </w:trPr>
        <w:tc>
          <w:tcPr>
            <w:tcW w:w="1734" w:type="dxa"/>
          </w:tcPr>
          <w:p w14:paraId="726B2770"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3" w:type="dxa"/>
          </w:tcPr>
          <w:p w14:paraId="13D4DC84" w14:textId="108108A3"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37</w:t>
            </w:r>
          </w:p>
        </w:tc>
        <w:tc>
          <w:tcPr>
            <w:tcW w:w="831" w:type="dxa"/>
          </w:tcPr>
          <w:p w14:paraId="681C6BEC" w14:textId="0B4E2AD3" w:rsidR="0004213B" w:rsidRPr="00DF559D" w:rsidRDefault="00B70D76" w:rsidP="00D13848">
            <w:pPr>
              <w:jc w:val="center"/>
              <w:rPr>
                <w:rFonts w:ascii="Garamond" w:hAnsi="Garamond"/>
              </w:rPr>
            </w:pPr>
            <w:r>
              <w:rPr>
                <w:rFonts w:ascii="Garamond" w:hAnsi="Garamond"/>
              </w:rPr>
              <w:t>0.32</w:t>
            </w:r>
          </w:p>
        </w:tc>
        <w:tc>
          <w:tcPr>
            <w:tcW w:w="1045" w:type="dxa"/>
          </w:tcPr>
          <w:p w14:paraId="256530E0" w14:textId="21F013C3"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43</w:t>
            </w:r>
          </w:p>
        </w:tc>
        <w:tc>
          <w:tcPr>
            <w:tcW w:w="1042" w:type="dxa"/>
          </w:tcPr>
          <w:p w14:paraId="3610C9AF" w14:textId="50E88659" w:rsidR="0004213B" w:rsidRPr="00DF559D" w:rsidRDefault="00B70D76" w:rsidP="00D13848">
            <w:pPr>
              <w:jc w:val="center"/>
              <w:rPr>
                <w:rFonts w:ascii="Garamond" w:hAnsi="Garamond"/>
              </w:rPr>
            </w:pPr>
            <w:r>
              <w:rPr>
                <w:rFonts w:ascii="Garamond" w:hAnsi="Garamond"/>
              </w:rPr>
              <w:t>100</w:t>
            </w:r>
            <w:r w:rsidR="0004213B" w:rsidRPr="00DF559D">
              <w:rPr>
                <w:rFonts w:ascii="Garamond" w:hAnsi="Garamond"/>
              </w:rPr>
              <w:t>%</w:t>
            </w:r>
          </w:p>
        </w:tc>
        <w:tc>
          <w:tcPr>
            <w:tcW w:w="1012" w:type="dxa"/>
          </w:tcPr>
          <w:p w14:paraId="3D15FCEA" w14:textId="4ABA8B2E" w:rsidR="0004213B" w:rsidRPr="00DF559D" w:rsidRDefault="0004213B" w:rsidP="00D13848">
            <w:pPr>
              <w:jc w:val="center"/>
              <w:rPr>
                <w:rFonts w:ascii="Garamond" w:hAnsi="Garamond"/>
              </w:rPr>
            </w:pPr>
            <w:r w:rsidRPr="00DF559D">
              <w:rPr>
                <w:rFonts w:ascii="Garamond" w:hAnsi="Garamond"/>
              </w:rPr>
              <w:t>1.</w:t>
            </w:r>
            <w:r w:rsidR="00B70D76">
              <w:rPr>
                <w:rFonts w:ascii="Garamond" w:hAnsi="Garamond"/>
              </w:rPr>
              <w:t>00</w:t>
            </w:r>
          </w:p>
        </w:tc>
        <w:tc>
          <w:tcPr>
            <w:tcW w:w="1034" w:type="dxa"/>
          </w:tcPr>
          <w:p w14:paraId="0F947BA5" w14:textId="4507DEE3" w:rsidR="0004213B" w:rsidRPr="00DF559D" w:rsidRDefault="00B70D76" w:rsidP="00D13848">
            <w:pPr>
              <w:jc w:val="center"/>
              <w:rPr>
                <w:rFonts w:ascii="Garamond" w:hAnsi="Garamond"/>
              </w:rPr>
            </w:pPr>
            <w:r>
              <w:rPr>
                <w:rFonts w:ascii="Garamond" w:hAnsi="Garamond"/>
              </w:rPr>
              <w:t>18</w:t>
            </w:r>
            <w:r w:rsidR="0004213B" w:rsidRPr="00DF559D">
              <w:rPr>
                <w:rFonts w:ascii="Garamond" w:hAnsi="Garamond"/>
              </w:rPr>
              <w:t>,</w:t>
            </w:r>
            <w:r>
              <w:rPr>
                <w:rFonts w:ascii="Garamond" w:hAnsi="Garamond"/>
              </w:rPr>
              <w:t>153</w:t>
            </w:r>
          </w:p>
        </w:tc>
        <w:tc>
          <w:tcPr>
            <w:tcW w:w="1169" w:type="dxa"/>
          </w:tcPr>
          <w:p w14:paraId="4E582C3A" w14:textId="05416F31"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00025</w:t>
            </w:r>
          </w:p>
        </w:tc>
      </w:tr>
      <w:tr w:rsidR="00B70D76" w:rsidRPr="00DF559D" w14:paraId="4D9AE018" w14:textId="77777777" w:rsidTr="00A46D2D">
        <w:trPr>
          <w:jc w:val="center"/>
        </w:trPr>
        <w:tc>
          <w:tcPr>
            <w:tcW w:w="1734" w:type="dxa"/>
          </w:tcPr>
          <w:p w14:paraId="14DC22D2" w14:textId="77777777" w:rsidR="0004213B" w:rsidRPr="00DF559D" w:rsidRDefault="0004213B"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63" w:type="dxa"/>
          </w:tcPr>
          <w:p w14:paraId="5C307C79" w14:textId="7B6045CD"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w:t>
            </w:r>
          </w:p>
        </w:tc>
        <w:tc>
          <w:tcPr>
            <w:tcW w:w="831" w:type="dxa"/>
          </w:tcPr>
          <w:p w14:paraId="4B2411E9" w14:textId="73CDD665" w:rsidR="0004213B" w:rsidRPr="00DF559D" w:rsidRDefault="00B70D76"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0011</w:t>
            </w:r>
          </w:p>
        </w:tc>
        <w:tc>
          <w:tcPr>
            <w:tcW w:w="1045" w:type="dxa"/>
          </w:tcPr>
          <w:p w14:paraId="41CFFD53" w14:textId="11D957D1"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00045</w:t>
            </w:r>
          </w:p>
        </w:tc>
        <w:tc>
          <w:tcPr>
            <w:tcW w:w="1042" w:type="dxa"/>
          </w:tcPr>
          <w:p w14:paraId="63361F49" w14:textId="0D1F0571" w:rsidR="0004213B" w:rsidRPr="00DF559D" w:rsidRDefault="00B70D76" w:rsidP="00D13848">
            <w:pPr>
              <w:jc w:val="center"/>
              <w:rPr>
                <w:rFonts w:ascii="Garamond" w:hAnsi="Garamond"/>
              </w:rPr>
            </w:pPr>
            <w:r>
              <w:rPr>
                <w:rFonts w:ascii="Garamond" w:hAnsi="Garamond"/>
              </w:rPr>
              <w:t>76.83</w:t>
            </w:r>
            <w:r w:rsidR="0004213B" w:rsidRPr="00DF559D">
              <w:rPr>
                <w:rFonts w:ascii="Garamond" w:hAnsi="Garamond"/>
              </w:rPr>
              <w:t>%</w:t>
            </w:r>
          </w:p>
        </w:tc>
        <w:tc>
          <w:tcPr>
            <w:tcW w:w="1012" w:type="dxa"/>
          </w:tcPr>
          <w:p w14:paraId="2E5B0DF6" w14:textId="7902A29E" w:rsidR="0004213B" w:rsidRPr="00DF559D" w:rsidRDefault="0004213B" w:rsidP="00D13848">
            <w:pPr>
              <w:jc w:val="center"/>
              <w:rPr>
                <w:rFonts w:ascii="Garamond" w:hAnsi="Garamond"/>
              </w:rPr>
            </w:pPr>
            <w:r w:rsidRPr="00DF559D">
              <w:rPr>
                <w:rFonts w:ascii="Garamond" w:hAnsi="Garamond"/>
              </w:rPr>
              <w:t>1.</w:t>
            </w:r>
            <w:r w:rsidR="00B70D76">
              <w:rPr>
                <w:rFonts w:ascii="Garamond" w:hAnsi="Garamond"/>
              </w:rPr>
              <w:t>00</w:t>
            </w:r>
          </w:p>
        </w:tc>
        <w:tc>
          <w:tcPr>
            <w:tcW w:w="1034" w:type="dxa"/>
          </w:tcPr>
          <w:p w14:paraId="7633530E" w14:textId="39F3A0ED" w:rsidR="0004213B" w:rsidRPr="00DF559D" w:rsidRDefault="00B70D76" w:rsidP="00D13848">
            <w:pPr>
              <w:jc w:val="center"/>
              <w:rPr>
                <w:rFonts w:ascii="Garamond" w:hAnsi="Garamond"/>
              </w:rPr>
            </w:pPr>
            <w:r>
              <w:rPr>
                <w:rFonts w:ascii="Garamond" w:hAnsi="Garamond"/>
              </w:rPr>
              <w:t>20</w:t>
            </w:r>
            <w:r w:rsidR="0004213B" w:rsidRPr="00DF559D">
              <w:rPr>
                <w:rFonts w:ascii="Garamond" w:hAnsi="Garamond"/>
              </w:rPr>
              <w:t>,</w:t>
            </w:r>
            <w:r>
              <w:rPr>
                <w:rFonts w:ascii="Garamond" w:hAnsi="Garamond"/>
              </w:rPr>
              <w:t>679</w:t>
            </w:r>
          </w:p>
        </w:tc>
        <w:tc>
          <w:tcPr>
            <w:tcW w:w="1169" w:type="dxa"/>
          </w:tcPr>
          <w:p w14:paraId="2A06453C" w14:textId="7D7DC725" w:rsidR="0004213B" w:rsidRPr="00DF559D" w:rsidRDefault="00B70D76"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0000034</w:t>
            </w:r>
          </w:p>
        </w:tc>
      </w:tr>
    </w:tbl>
    <w:p w14:paraId="75126BE4" w14:textId="60BCAE53"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w:t>
      </w:r>
      <w:r>
        <w:rPr>
          <w:rFonts w:ascii="Garamond" w:hAnsi="Garamond"/>
        </w:rPr>
        <w:t>5</w:t>
      </w:r>
      <w:r w:rsidRPr="00DF559D">
        <w:rPr>
          <w:rFonts w:ascii="Garamond" w:hAnsi="Garamond"/>
        </w:rPr>
        <w:t>:</w:t>
      </w:r>
      <w:r>
        <w:rPr>
          <w:rFonts w:ascii="Garamond" w:hAnsi="Garamond"/>
        </w:rPr>
        <w:t xml:space="preserve"> MCMC sampling summary for </w:t>
      </w:r>
      <w:r>
        <w:rPr>
          <w:rFonts w:ascii="Garamond" w:hAnsi="Garamond"/>
        </w:rPr>
        <w:t>c</w:t>
      </w:r>
      <w:r>
        <w:rPr>
          <w:rFonts w:ascii="Garamond" w:hAnsi="Garamond"/>
        </w:rPr>
        <w:t xml:space="preserve"> and BA in Associative Detail memory</w:t>
      </w:r>
    </w:p>
    <w:p w14:paraId="3A154FB9" w14:textId="77777777" w:rsidR="0004213B" w:rsidRDefault="0004213B" w:rsidP="0004213B">
      <w:pPr>
        <w:rPr>
          <w:rFonts w:ascii="Garamond" w:hAnsi="Garamond"/>
          <w:i/>
          <w:iCs/>
        </w:rPr>
      </w:pPr>
    </w:p>
    <w:p w14:paraId="01E926F3" w14:textId="77777777" w:rsidR="0004213B" w:rsidRPr="00DF559D" w:rsidRDefault="0004213B" w:rsidP="00DF559D">
      <w:pPr>
        <w:jc w:val="center"/>
        <w:rPr>
          <w:rFonts w:ascii="Garamond" w:hAnsi="Garamond"/>
          <w:i/>
          <w:iCs/>
        </w:rPr>
      </w:pPr>
    </w:p>
    <w:p w14:paraId="2EACE49C" w14:textId="65CE7D81" w:rsidR="0004213B" w:rsidRDefault="0004213B" w:rsidP="00DF559D">
      <w:pPr>
        <w:rPr>
          <w:rFonts w:ascii="Garamond" w:hAnsi="Garamond"/>
          <w:b/>
          <w:bCs/>
        </w:rPr>
      </w:pPr>
      <w:bookmarkStart w:id="0" w:name="OLE_LINK15"/>
      <w:bookmarkStart w:id="1" w:name="OLE_LINK16"/>
      <w:r w:rsidRPr="00DF559D">
        <w:rPr>
          <w:rFonts w:ascii="Garamond" w:hAnsi="Garamond"/>
          <w:b/>
          <w:bCs/>
        </w:rPr>
        <w:t>Metacognitive Efficiency</w:t>
      </w:r>
      <w:r>
        <w:rPr>
          <w:rFonts w:ascii="Garamond" w:hAnsi="Garamond"/>
          <w:b/>
          <w:bCs/>
        </w:rPr>
        <w:t xml:space="preserve"> (1)</w:t>
      </w:r>
    </w:p>
    <w:p w14:paraId="39C5B78B" w14:textId="417C4526" w:rsidR="0004213B" w:rsidRPr="00DF559D" w:rsidRDefault="0004213B" w:rsidP="0004213B">
      <w:pPr>
        <w:jc w:val="center"/>
        <w:rPr>
          <w:rFonts w:ascii="Garamond" w:hAnsi="Garamond"/>
          <w:b/>
          <w:bCs/>
          <w:i/>
          <w:iCs/>
        </w:rPr>
      </w:pPr>
      <w:proofErr w:type="spellStart"/>
      <w:r w:rsidRPr="00DF559D">
        <w:rPr>
          <w:rFonts w:ascii="Garamond" w:hAnsi="Garamond"/>
          <w:b/>
          <w:bCs/>
          <w:i/>
          <w:iCs/>
        </w:rPr>
        <w:t>Fit_meta_d_mcmc_</w:t>
      </w:r>
      <w:r w:rsidR="00A46D2D">
        <w:rPr>
          <w:rFonts w:ascii="Garamond" w:hAnsi="Garamond"/>
          <w:b/>
          <w:bCs/>
          <w:i/>
          <w:iCs/>
        </w:rPr>
        <w:t>group</w:t>
      </w:r>
      <w:proofErr w:type="spellEnd"/>
      <w:r w:rsidRPr="00DF559D">
        <w:rPr>
          <w:rFonts w:ascii="Garamond" w:hAnsi="Garamond"/>
          <w:b/>
          <w:bCs/>
          <w:i/>
          <w:iCs/>
        </w:rPr>
        <w:t xml:space="preserve">(nR_S1, nR_S2,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04213B" w:rsidRPr="00DF559D" w14:paraId="63832520" w14:textId="77777777" w:rsidTr="00D13848">
        <w:trPr>
          <w:jc w:val="center"/>
        </w:trPr>
        <w:tc>
          <w:tcPr>
            <w:tcW w:w="1795" w:type="dxa"/>
          </w:tcPr>
          <w:p w14:paraId="711F28BC" w14:textId="77777777" w:rsidR="0004213B" w:rsidRPr="00DF559D" w:rsidRDefault="0004213B" w:rsidP="00D13848">
            <w:pPr>
              <w:jc w:val="center"/>
              <w:rPr>
                <w:rFonts w:ascii="Garamond" w:hAnsi="Garamond"/>
              </w:rPr>
            </w:pPr>
            <w:r w:rsidRPr="00DF559D">
              <w:rPr>
                <w:rFonts w:ascii="Garamond" w:hAnsi="Garamond"/>
              </w:rPr>
              <w:t>Parameter</w:t>
            </w:r>
          </w:p>
        </w:tc>
        <w:tc>
          <w:tcPr>
            <w:tcW w:w="1080" w:type="dxa"/>
          </w:tcPr>
          <w:p w14:paraId="536A9AF3" w14:textId="77777777" w:rsidR="0004213B" w:rsidRPr="00DF559D" w:rsidRDefault="0004213B" w:rsidP="00D13848">
            <w:pPr>
              <w:jc w:val="center"/>
              <w:rPr>
                <w:rFonts w:ascii="Garamond" w:hAnsi="Garamond"/>
              </w:rPr>
            </w:pPr>
            <w:r w:rsidRPr="00DF559D">
              <w:rPr>
                <w:rFonts w:ascii="Garamond" w:hAnsi="Garamond"/>
              </w:rPr>
              <w:t>Median</w:t>
            </w:r>
          </w:p>
        </w:tc>
        <w:tc>
          <w:tcPr>
            <w:tcW w:w="775" w:type="dxa"/>
          </w:tcPr>
          <w:p w14:paraId="3BC73046" w14:textId="77777777" w:rsidR="0004213B" w:rsidRPr="00DF559D" w:rsidRDefault="0004213B" w:rsidP="00D13848">
            <w:pPr>
              <w:jc w:val="center"/>
              <w:rPr>
                <w:rFonts w:ascii="Garamond" w:hAnsi="Garamond"/>
              </w:rPr>
            </w:pPr>
            <w:r w:rsidRPr="00DF559D">
              <w:rPr>
                <w:rFonts w:ascii="Garamond" w:hAnsi="Garamond"/>
              </w:rPr>
              <w:t>5.5%</w:t>
            </w:r>
          </w:p>
        </w:tc>
        <w:tc>
          <w:tcPr>
            <w:tcW w:w="1056" w:type="dxa"/>
          </w:tcPr>
          <w:p w14:paraId="6393B8A8" w14:textId="77777777" w:rsidR="0004213B" w:rsidRPr="00DF559D" w:rsidRDefault="0004213B" w:rsidP="00D13848">
            <w:pPr>
              <w:jc w:val="center"/>
              <w:rPr>
                <w:rFonts w:ascii="Garamond" w:hAnsi="Garamond"/>
              </w:rPr>
            </w:pPr>
            <w:r w:rsidRPr="00DF559D">
              <w:rPr>
                <w:rFonts w:ascii="Garamond" w:hAnsi="Garamond"/>
              </w:rPr>
              <w:t>94.5%</w:t>
            </w:r>
          </w:p>
        </w:tc>
        <w:tc>
          <w:tcPr>
            <w:tcW w:w="1056" w:type="dxa"/>
          </w:tcPr>
          <w:p w14:paraId="351FECF5"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6" w:type="dxa"/>
          </w:tcPr>
          <w:p w14:paraId="24D24A5F" w14:textId="77777777" w:rsidR="0004213B" w:rsidRPr="00DF559D" w:rsidRDefault="0004213B"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327BF069"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57C2B413"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56249ABA" w14:textId="77777777" w:rsidTr="00D13848">
        <w:trPr>
          <w:jc w:val="center"/>
        </w:trPr>
        <w:tc>
          <w:tcPr>
            <w:tcW w:w="1795" w:type="dxa"/>
          </w:tcPr>
          <w:p w14:paraId="39342FDE"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221D1910" w14:textId="1281DEF3"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55</w:t>
            </w:r>
          </w:p>
        </w:tc>
        <w:tc>
          <w:tcPr>
            <w:tcW w:w="775" w:type="dxa"/>
          </w:tcPr>
          <w:p w14:paraId="5157443E" w14:textId="08663305"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35</w:t>
            </w:r>
          </w:p>
        </w:tc>
        <w:tc>
          <w:tcPr>
            <w:tcW w:w="1056" w:type="dxa"/>
          </w:tcPr>
          <w:p w14:paraId="1BE1D8AA" w14:textId="37884CAF"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66</w:t>
            </w:r>
          </w:p>
        </w:tc>
        <w:tc>
          <w:tcPr>
            <w:tcW w:w="1056" w:type="dxa"/>
          </w:tcPr>
          <w:p w14:paraId="4241B8F1" w14:textId="6B76B7A9" w:rsidR="0004213B" w:rsidRPr="00DF559D" w:rsidRDefault="00A46D2D" w:rsidP="00D13848">
            <w:pPr>
              <w:jc w:val="center"/>
              <w:rPr>
                <w:rFonts w:ascii="Garamond" w:hAnsi="Garamond"/>
              </w:rPr>
            </w:pPr>
            <w:r>
              <w:rPr>
                <w:rFonts w:ascii="Garamond" w:hAnsi="Garamond"/>
              </w:rPr>
              <w:t>100</w:t>
            </w:r>
            <w:r w:rsidR="0004213B" w:rsidRPr="00DF559D">
              <w:rPr>
                <w:rFonts w:ascii="Garamond" w:hAnsi="Garamond"/>
              </w:rPr>
              <w:t>%</w:t>
            </w:r>
          </w:p>
        </w:tc>
        <w:tc>
          <w:tcPr>
            <w:tcW w:w="1056" w:type="dxa"/>
          </w:tcPr>
          <w:p w14:paraId="6E60BE74" w14:textId="480BD878" w:rsidR="0004213B" w:rsidRPr="00DF559D" w:rsidRDefault="0004213B" w:rsidP="00D13848">
            <w:pPr>
              <w:jc w:val="center"/>
              <w:rPr>
                <w:rFonts w:ascii="Garamond" w:hAnsi="Garamond"/>
              </w:rPr>
            </w:pPr>
            <w:r w:rsidRPr="00DF559D">
              <w:rPr>
                <w:rFonts w:ascii="Garamond" w:hAnsi="Garamond"/>
              </w:rPr>
              <w:t>1.</w:t>
            </w:r>
            <w:r w:rsidR="00A46D2D">
              <w:rPr>
                <w:rFonts w:ascii="Garamond" w:hAnsi="Garamond"/>
              </w:rPr>
              <w:t>0001</w:t>
            </w:r>
          </w:p>
        </w:tc>
        <w:tc>
          <w:tcPr>
            <w:tcW w:w="1056" w:type="dxa"/>
          </w:tcPr>
          <w:p w14:paraId="10775E3B" w14:textId="45789697" w:rsidR="0004213B" w:rsidRPr="00DF559D" w:rsidRDefault="00A46D2D" w:rsidP="00D13848">
            <w:pPr>
              <w:jc w:val="center"/>
              <w:rPr>
                <w:rFonts w:ascii="Garamond" w:hAnsi="Garamond"/>
              </w:rPr>
            </w:pPr>
            <w:r>
              <w:rPr>
                <w:rFonts w:ascii="Garamond" w:hAnsi="Garamond"/>
              </w:rPr>
              <w:t>29</w:t>
            </w:r>
            <w:r w:rsidR="0004213B" w:rsidRPr="00DF559D">
              <w:rPr>
                <w:rFonts w:ascii="Garamond" w:hAnsi="Garamond"/>
              </w:rPr>
              <w:t>,</w:t>
            </w:r>
            <w:r>
              <w:rPr>
                <w:rFonts w:ascii="Garamond" w:hAnsi="Garamond"/>
              </w:rPr>
              <w:t>998</w:t>
            </w:r>
          </w:p>
        </w:tc>
        <w:tc>
          <w:tcPr>
            <w:tcW w:w="1056" w:type="dxa"/>
          </w:tcPr>
          <w:p w14:paraId="4E66BB19" w14:textId="3B4FF516"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001</w:t>
            </w:r>
          </w:p>
        </w:tc>
      </w:tr>
    </w:tbl>
    <w:p w14:paraId="7F417577" w14:textId="33DA8212"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w:t>
      </w:r>
      <w:r>
        <w:rPr>
          <w:rFonts w:ascii="Garamond" w:hAnsi="Garamond"/>
        </w:rPr>
        <w:t>6</w:t>
      </w:r>
      <w:r w:rsidRPr="00DF559D">
        <w:rPr>
          <w:rFonts w:ascii="Garamond" w:hAnsi="Garamond"/>
        </w:rPr>
        <w:t>:</w:t>
      </w:r>
      <w:r>
        <w:rPr>
          <w:rFonts w:ascii="Garamond" w:hAnsi="Garamond"/>
        </w:rPr>
        <w:t xml:space="preserve"> MCMC sampling summary for </w:t>
      </w:r>
      <w:r>
        <w:rPr>
          <w:rFonts w:ascii="Garamond" w:hAnsi="Garamond"/>
        </w:rPr>
        <w:t>Metacognitive Efficiency in Item Memory</w:t>
      </w:r>
    </w:p>
    <w:bookmarkEnd w:id="0"/>
    <w:bookmarkEnd w:id="1"/>
    <w:p w14:paraId="635A4BF0" w14:textId="77777777" w:rsidR="0004213B" w:rsidRDefault="0004213B" w:rsidP="00DF559D">
      <w:pPr>
        <w:rPr>
          <w:rFonts w:ascii="Garamond" w:hAnsi="Garamond"/>
          <w:b/>
          <w:bCs/>
        </w:rPr>
      </w:pPr>
    </w:p>
    <w:p w14:paraId="3907FC2F" w14:textId="7BD5C2A5" w:rsidR="0004213B" w:rsidRDefault="0004213B" w:rsidP="0004213B">
      <w:pPr>
        <w:rPr>
          <w:rFonts w:ascii="Garamond" w:hAnsi="Garamond"/>
          <w:b/>
          <w:bCs/>
        </w:rPr>
      </w:pPr>
      <w:r w:rsidRPr="00DF559D">
        <w:rPr>
          <w:rFonts w:ascii="Garamond" w:hAnsi="Garamond"/>
          <w:b/>
          <w:bCs/>
        </w:rPr>
        <w:t>Metacognitive Efficiency</w:t>
      </w:r>
      <w:r>
        <w:rPr>
          <w:rFonts w:ascii="Garamond" w:hAnsi="Garamond"/>
          <w:b/>
          <w:bCs/>
        </w:rPr>
        <w:t xml:space="preserve"> x Memory</w:t>
      </w:r>
      <w:r>
        <w:rPr>
          <w:rFonts w:ascii="Garamond" w:hAnsi="Garamond"/>
          <w:b/>
          <w:bCs/>
        </w:rPr>
        <w:t xml:space="preserve"> (</w:t>
      </w:r>
      <w:r w:rsidR="00B70D76">
        <w:rPr>
          <w:rFonts w:ascii="Garamond" w:hAnsi="Garamond"/>
          <w:b/>
          <w:bCs/>
        </w:rPr>
        <w:t>1</w:t>
      </w:r>
      <w:r>
        <w:rPr>
          <w:rFonts w:ascii="Garamond" w:hAnsi="Garamond"/>
          <w:b/>
          <w:bCs/>
        </w:rPr>
        <w:t>)</w:t>
      </w:r>
    </w:p>
    <w:p w14:paraId="02626A19" w14:textId="03952131" w:rsidR="0004213B" w:rsidRPr="00DF559D" w:rsidRDefault="0004213B" w:rsidP="0004213B">
      <w:pPr>
        <w:jc w:val="center"/>
        <w:rPr>
          <w:rFonts w:ascii="Garamond" w:hAnsi="Garamond"/>
          <w:b/>
          <w:bCs/>
          <w:i/>
          <w:iCs/>
        </w:rPr>
      </w:pPr>
      <w:proofErr w:type="spellStart"/>
      <w:r w:rsidRPr="00DF559D">
        <w:rPr>
          <w:rFonts w:ascii="Garamond" w:hAnsi="Garamond"/>
          <w:b/>
          <w:bCs/>
          <w:i/>
          <w:iCs/>
        </w:rPr>
        <w:t>Fit_meta_d_mcmc_</w:t>
      </w:r>
      <w:r w:rsidR="00A46D2D">
        <w:rPr>
          <w:rFonts w:ascii="Garamond" w:hAnsi="Garamond"/>
          <w:b/>
          <w:bCs/>
          <w:i/>
          <w:iCs/>
        </w:rPr>
        <w:t>groupCorr</w:t>
      </w:r>
      <w:proofErr w:type="spellEnd"/>
      <w:r w:rsidRPr="00DF559D">
        <w:rPr>
          <w:rFonts w:ascii="Garamond" w:hAnsi="Garamond"/>
          <w:b/>
          <w:bCs/>
          <w:i/>
          <w:iCs/>
        </w:rPr>
        <w:t>(nR_S1</w:t>
      </w:r>
      <w:r w:rsidR="00A46D2D">
        <w:rPr>
          <w:rFonts w:ascii="Garamond" w:hAnsi="Garamond"/>
          <w:b/>
          <w:bCs/>
          <w:i/>
          <w:iCs/>
        </w:rPr>
        <w:t>_1</w:t>
      </w:r>
      <w:r w:rsidRPr="00DF559D">
        <w:rPr>
          <w:rFonts w:ascii="Garamond" w:hAnsi="Garamond"/>
          <w:b/>
          <w:bCs/>
          <w:i/>
          <w:iCs/>
        </w:rPr>
        <w:t>, nR_S2</w:t>
      </w:r>
      <w:r w:rsidR="00A46D2D">
        <w:rPr>
          <w:rFonts w:ascii="Garamond" w:hAnsi="Garamond"/>
          <w:b/>
          <w:bCs/>
          <w:i/>
          <w:iCs/>
        </w:rPr>
        <w:t>_1</w:t>
      </w:r>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60"/>
        <w:gridCol w:w="1070"/>
        <w:gridCol w:w="770"/>
        <w:gridCol w:w="1040"/>
        <w:gridCol w:w="1037"/>
        <w:gridCol w:w="1042"/>
        <w:gridCol w:w="1042"/>
        <w:gridCol w:w="1169"/>
      </w:tblGrid>
      <w:tr w:rsidR="0004213B" w:rsidRPr="00DF559D" w14:paraId="7FE2443E" w14:textId="77777777" w:rsidTr="00A46D2D">
        <w:trPr>
          <w:jc w:val="center"/>
        </w:trPr>
        <w:tc>
          <w:tcPr>
            <w:tcW w:w="1760" w:type="dxa"/>
          </w:tcPr>
          <w:p w14:paraId="148CFE74" w14:textId="77777777" w:rsidR="0004213B" w:rsidRPr="00DF559D" w:rsidRDefault="0004213B" w:rsidP="00D13848">
            <w:pPr>
              <w:jc w:val="center"/>
              <w:rPr>
                <w:rFonts w:ascii="Garamond" w:hAnsi="Garamond"/>
              </w:rPr>
            </w:pPr>
            <w:r w:rsidRPr="00DF559D">
              <w:rPr>
                <w:rFonts w:ascii="Garamond" w:hAnsi="Garamond"/>
              </w:rPr>
              <w:t>Parameter</w:t>
            </w:r>
          </w:p>
        </w:tc>
        <w:tc>
          <w:tcPr>
            <w:tcW w:w="1070" w:type="dxa"/>
          </w:tcPr>
          <w:p w14:paraId="000A528E" w14:textId="77777777" w:rsidR="0004213B" w:rsidRPr="00DF559D" w:rsidRDefault="0004213B" w:rsidP="00D13848">
            <w:pPr>
              <w:jc w:val="center"/>
              <w:rPr>
                <w:rFonts w:ascii="Garamond" w:hAnsi="Garamond"/>
              </w:rPr>
            </w:pPr>
            <w:r w:rsidRPr="00DF559D">
              <w:rPr>
                <w:rFonts w:ascii="Garamond" w:hAnsi="Garamond"/>
              </w:rPr>
              <w:t>Median</w:t>
            </w:r>
          </w:p>
        </w:tc>
        <w:tc>
          <w:tcPr>
            <w:tcW w:w="770" w:type="dxa"/>
          </w:tcPr>
          <w:p w14:paraId="270DD4B9" w14:textId="77777777" w:rsidR="0004213B" w:rsidRPr="00DF559D" w:rsidRDefault="0004213B" w:rsidP="00D13848">
            <w:pPr>
              <w:jc w:val="center"/>
              <w:rPr>
                <w:rFonts w:ascii="Garamond" w:hAnsi="Garamond"/>
              </w:rPr>
            </w:pPr>
            <w:r w:rsidRPr="00DF559D">
              <w:rPr>
                <w:rFonts w:ascii="Garamond" w:hAnsi="Garamond"/>
              </w:rPr>
              <w:t>5.5%</w:t>
            </w:r>
          </w:p>
        </w:tc>
        <w:tc>
          <w:tcPr>
            <w:tcW w:w="1040" w:type="dxa"/>
          </w:tcPr>
          <w:p w14:paraId="58A68D75" w14:textId="77777777" w:rsidR="0004213B" w:rsidRPr="00DF559D" w:rsidRDefault="0004213B" w:rsidP="00D13848">
            <w:pPr>
              <w:jc w:val="center"/>
              <w:rPr>
                <w:rFonts w:ascii="Garamond" w:hAnsi="Garamond"/>
              </w:rPr>
            </w:pPr>
            <w:r w:rsidRPr="00DF559D">
              <w:rPr>
                <w:rFonts w:ascii="Garamond" w:hAnsi="Garamond"/>
              </w:rPr>
              <w:t>94.5%</w:t>
            </w:r>
          </w:p>
        </w:tc>
        <w:tc>
          <w:tcPr>
            <w:tcW w:w="1037" w:type="dxa"/>
          </w:tcPr>
          <w:p w14:paraId="088D973A"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42" w:type="dxa"/>
          </w:tcPr>
          <w:p w14:paraId="3AEF37C1" w14:textId="77777777" w:rsidR="0004213B" w:rsidRPr="00DF559D" w:rsidRDefault="0004213B"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2" w:type="dxa"/>
          </w:tcPr>
          <w:p w14:paraId="063ABCFC" w14:textId="77777777" w:rsidR="0004213B" w:rsidRPr="00DF559D" w:rsidRDefault="0004213B" w:rsidP="00D13848">
            <w:pPr>
              <w:jc w:val="center"/>
              <w:rPr>
                <w:rFonts w:ascii="Garamond" w:hAnsi="Garamond"/>
              </w:rPr>
            </w:pPr>
            <w:r w:rsidRPr="00DF559D">
              <w:rPr>
                <w:rFonts w:ascii="Garamond" w:hAnsi="Garamond"/>
              </w:rPr>
              <w:t>ESS</w:t>
            </w:r>
          </w:p>
        </w:tc>
        <w:tc>
          <w:tcPr>
            <w:tcW w:w="1169" w:type="dxa"/>
          </w:tcPr>
          <w:p w14:paraId="1670C92B"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091429BA" w14:textId="77777777" w:rsidTr="00A46D2D">
        <w:trPr>
          <w:jc w:val="center"/>
        </w:trPr>
        <w:tc>
          <w:tcPr>
            <w:tcW w:w="1760" w:type="dxa"/>
          </w:tcPr>
          <w:p w14:paraId="2661059F"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0" w:type="dxa"/>
          </w:tcPr>
          <w:p w14:paraId="73216B6B" w14:textId="546B4873"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52</w:t>
            </w:r>
          </w:p>
        </w:tc>
        <w:tc>
          <w:tcPr>
            <w:tcW w:w="770" w:type="dxa"/>
          </w:tcPr>
          <w:p w14:paraId="6422CCB9" w14:textId="456FACBC"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37</w:t>
            </w:r>
          </w:p>
        </w:tc>
        <w:tc>
          <w:tcPr>
            <w:tcW w:w="1040" w:type="dxa"/>
          </w:tcPr>
          <w:p w14:paraId="2614C1C8" w14:textId="39141611"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74</w:t>
            </w:r>
          </w:p>
        </w:tc>
        <w:tc>
          <w:tcPr>
            <w:tcW w:w="1037" w:type="dxa"/>
          </w:tcPr>
          <w:p w14:paraId="055AD0B4" w14:textId="2703128E" w:rsidR="0004213B" w:rsidRPr="00DF559D" w:rsidRDefault="00A46D2D" w:rsidP="00D13848">
            <w:pPr>
              <w:jc w:val="center"/>
              <w:rPr>
                <w:rFonts w:ascii="Garamond" w:hAnsi="Garamond"/>
              </w:rPr>
            </w:pPr>
            <w:r>
              <w:rPr>
                <w:rFonts w:ascii="Garamond" w:hAnsi="Garamond"/>
              </w:rPr>
              <w:t>100</w:t>
            </w:r>
            <w:r w:rsidR="0004213B" w:rsidRPr="00DF559D">
              <w:rPr>
                <w:rFonts w:ascii="Garamond" w:hAnsi="Garamond"/>
              </w:rPr>
              <w:t>%</w:t>
            </w:r>
          </w:p>
        </w:tc>
        <w:tc>
          <w:tcPr>
            <w:tcW w:w="1042" w:type="dxa"/>
          </w:tcPr>
          <w:p w14:paraId="080541F7" w14:textId="3946783C" w:rsidR="0004213B" w:rsidRPr="00DF559D" w:rsidRDefault="0004213B" w:rsidP="00D13848">
            <w:pPr>
              <w:jc w:val="center"/>
              <w:rPr>
                <w:rFonts w:ascii="Garamond" w:hAnsi="Garamond"/>
              </w:rPr>
            </w:pPr>
            <w:r w:rsidRPr="00DF559D">
              <w:rPr>
                <w:rFonts w:ascii="Garamond" w:hAnsi="Garamond"/>
              </w:rPr>
              <w:t>1.</w:t>
            </w:r>
            <w:r w:rsidR="00A46D2D">
              <w:rPr>
                <w:rFonts w:ascii="Garamond" w:hAnsi="Garamond"/>
              </w:rPr>
              <w:t>0004</w:t>
            </w:r>
          </w:p>
        </w:tc>
        <w:tc>
          <w:tcPr>
            <w:tcW w:w="1042" w:type="dxa"/>
          </w:tcPr>
          <w:p w14:paraId="4CC05987" w14:textId="3342DDDB" w:rsidR="0004213B" w:rsidRPr="00DF559D" w:rsidRDefault="00A46D2D" w:rsidP="00D13848">
            <w:pPr>
              <w:jc w:val="center"/>
              <w:rPr>
                <w:rFonts w:ascii="Garamond" w:hAnsi="Garamond"/>
              </w:rPr>
            </w:pPr>
            <w:r>
              <w:rPr>
                <w:rFonts w:ascii="Garamond" w:hAnsi="Garamond"/>
              </w:rPr>
              <w:t>29</w:t>
            </w:r>
            <w:r w:rsidR="0004213B" w:rsidRPr="00DF559D">
              <w:rPr>
                <w:rFonts w:ascii="Garamond" w:hAnsi="Garamond"/>
              </w:rPr>
              <w:t>,</w:t>
            </w:r>
            <w:r>
              <w:rPr>
                <w:rFonts w:ascii="Garamond" w:hAnsi="Garamond"/>
              </w:rPr>
              <w:t>988</w:t>
            </w:r>
          </w:p>
        </w:tc>
        <w:tc>
          <w:tcPr>
            <w:tcW w:w="1169" w:type="dxa"/>
          </w:tcPr>
          <w:p w14:paraId="0A375DBF" w14:textId="389F2902"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0000066</w:t>
            </w:r>
          </w:p>
        </w:tc>
      </w:tr>
      <w:tr w:rsidR="0004213B" w:rsidRPr="00DF559D" w14:paraId="4493CB68" w14:textId="77777777" w:rsidTr="00A46D2D">
        <w:trPr>
          <w:jc w:val="center"/>
        </w:trPr>
        <w:tc>
          <w:tcPr>
            <w:tcW w:w="1760" w:type="dxa"/>
          </w:tcPr>
          <w:p w14:paraId="65918708" w14:textId="3A54230F" w:rsidR="0004213B" w:rsidRPr="00DF559D" w:rsidRDefault="00B70D76" w:rsidP="00D13848">
            <w:pPr>
              <w:jc w:val="center"/>
              <w:rPr>
                <w:rFonts w:ascii="Garamond" w:hAnsi="Garamond"/>
              </w:rPr>
            </w:pPr>
            <w:r>
              <w:rPr>
                <w:rFonts w:ascii="Garamond" w:hAnsi="Garamond"/>
              </w:rPr>
              <w:t xml:space="preserve">Associated Detail </w:t>
            </w:r>
            <w:r w:rsidR="0004213B" w:rsidRPr="00DF559D">
              <w:rPr>
                <w:rFonts w:ascii="Garamond" w:hAnsi="Garamond"/>
              </w:rPr>
              <w:t>(</w:t>
            </w:r>
            <w:r w:rsidR="0004213B" w:rsidRPr="00DF559D">
              <w:rPr>
                <w:rFonts w:ascii="Garamond" w:hAnsi="Garamond"/>
              </w:rPr>
              <w:sym w:font="Symbol" w:char="F062"/>
            </w:r>
            <w:r w:rsidR="0004213B" w:rsidRPr="00DF559D">
              <w:rPr>
                <w:rFonts w:ascii="Garamond" w:hAnsi="Garamond"/>
                <w:vertAlign w:val="subscript"/>
              </w:rPr>
              <w:t>1</w:t>
            </w:r>
            <w:r w:rsidR="0004213B" w:rsidRPr="00DF559D">
              <w:rPr>
                <w:rFonts w:ascii="Garamond" w:hAnsi="Garamond"/>
              </w:rPr>
              <w:t>)</w:t>
            </w:r>
          </w:p>
        </w:tc>
        <w:tc>
          <w:tcPr>
            <w:tcW w:w="1070" w:type="dxa"/>
          </w:tcPr>
          <w:p w14:paraId="1AF61C2B" w14:textId="4B8C20BD"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37</w:t>
            </w:r>
          </w:p>
        </w:tc>
        <w:tc>
          <w:tcPr>
            <w:tcW w:w="770" w:type="dxa"/>
          </w:tcPr>
          <w:p w14:paraId="6EA3646D" w14:textId="4948DFC7"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49</w:t>
            </w:r>
          </w:p>
        </w:tc>
        <w:tc>
          <w:tcPr>
            <w:tcW w:w="1040" w:type="dxa"/>
          </w:tcPr>
          <w:p w14:paraId="0D509C64" w14:textId="371BBE9F"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24</w:t>
            </w:r>
          </w:p>
        </w:tc>
        <w:tc>
          <w:tcPr>
            <w:tcW w:w="1037" w:type="dxa"/>
          </w:tcPr>
          <w:p w14:paraId="688C664B" w14:textId="14497ADE" w:rsidR="0004213B" w:rsidRPr="00DF559D" w:rsidRDefault="00A46D2D" w:rsidP="00D13848">
            <w:pPr>
              <w:jc w:val="center"/>
              <w:rPr>
                <w:rFonts w:ascii="Garamond" w:hAnsi="Garamond"/>
              </w:rPr>
            </w:pPr>
            <w:r>
              <w:rPr>
                <w:rFonts w:ascii="Garamond" w:hAnsi="Garamond"/>
              </w:rPr>
              <w:t>100</w:t>
            </w:r>
            <w:r w:rsidR="0004213B" w:rsidRPr="00DF559D">
              <w:rPr>
                <w:rFonts w:ascii="Garamond" w:hAnsi="Garamond"/>
              </w:rPr>
              <w:t>%</w:t>
            </w:r>
          </w:p>
        </w:tc>
        <w:tc>
          <w:tcPr>
            <w:tcW w:w="1042" w:type="dxa"/>
          </w:tcPr>
          <w:p w14:paraId="6D3D2D66" w14:textId="37A2899C" w:rsidR="0004213B" w:rsidRPr="00DF559D" w:rsidRDefault="0004213B" w:rsidP="00D13848">
            <w:pPr>
              <w:jc w:val="center"/>
              <w:rPr>
                <w:rFonts w:ascii="Garamond" w:hAnsi="Garamond"/>
              </w:rPr>
            </w:pPr>
            <w:r w:rsidRPr="00DF559D">
              <w:rPr>
                <w:rFonts w:ascii="Garamond" w:hAnsi="Garamond"/>
              </w:rPr>
              <w:t>1.</w:t>
            </w:r>
            <w:r w:rsidR="00A46D2D">
              <w:rPr>
                <w:rFonts w:ascii="Garamond" w:hAnsi="Garamond"/>
              </w:rPr>
              <w:t>0005</w:t>
            </w:r>
          </w:p>
        </w:tc>
        <w:tc>
          <w:tcPr>
            <w:tcW w:w="1042" w:type="dxa"/>
          </w:tcPr>
          <w:p w14:paraId="5F03A04F" w14:textId="5A8C9AEC" w:rsidR="0004213B" w:rsidRPr="00DF559D" w:rsidRDefault="00A46D2D" w:rsidP="00D13848">
            <w:pPr>
              <w:jc w:val="center"/>
              <w:rPr>
                <w:rFonts w:ascii="Garamond" w:hAnsi="Garamond"/>
              </w:rPr>
            </w:pPr>
            <w:r>
              <w:rPr>
                <w:rFonts w:ascii="Garamond" w:hAnsi="Garamond"/>
              </w:rPr>
              <w:t>29</w:t>
            </w:r>
            <w:r w:rsidR="0004213B" w:rsidRPr="00DF559D">
              <w:rPr>
                <w:rFonts w:ascii="Garamond" w:hAnsi="Garamond"/>
              </w:rPr>
              <w:t>,</w:t>
            </w:r>
            <w:r>
              <w:rPr>
                <w:rFonts w:ascii="Garamond" w:hAnsi="Garamond"/>
              </w:rPr>
              <w:t>985</w:t>
            </w:r>
          </w:p>
        </w:tc>
        <w:tc>
          <w:tcPr>
            <w:tcW w:w="1169" w:type="dxa"/>
          </w:tcPr>
          <w:p w14:paraId="2929D316" w14:textId="1649B1C0"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0000014</w:t>
            </w:r>
          </w:p>
        </w:tc>
      </w:tr>
    </w:tbl>
    <w:p w14:paraId="452EDAC8" w14:textId="252C6990"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w:t>
      </w:r>
      <w:r>
        <w:rPr>
          <w:rFonts w:ascii="Garamond" w:hAnsi="Garamond"/>
        </w:rPr>
        <w:t>7</w:t>
      </w:r>
      <w:r w:rsidRPr="00DF559D">
        <w:rPr>
          <w:rFonts w:ascii="Garamond" w:hAnsi="Garamond"/>
        </w:rPr>
        <w:t>:</w:t>
      </w:r>
      <w:r>
        <w:rPr>
          <w:rFonts w:ascii="Garamond" w:hAnsi="Garamond"/>
        </w:rPr>
        <w:t xml:space="preserve"> MCMC sampling summary for Metacognitive Efficiency </w:t>
      </w:r>
      <w:r>
        <w:rPr>
          <w:rFonts w:ascii="Garamond" w:hAnsi="Garamond"/>
        </w:rPr>
        <w:t xml:space="preserve">by </w:t>
      </w:r>
      <w:r>
        <w:rPr>
          <w:rFonts w:ascii="Garamond" w:hAnsi="Garamond"/>
        </w:rPr>
        <w:t>Memory</w:t>
      </w:r>
      <w:r>
        <w:rPr>
          <w:rFonts w:ascii="Garamond" w:hAnsi="Garamond"/>
        </w:rPr>
        <w:t xml:space="preserve"> Type</w:t>
      </w:r>
    </w:p>
    <w:p w14:paraId="649F05F9" w14:textId="77777777" w:rsidR="0004213B" w:rsidRDefault="0004213B" w:rsidP="0004213B">
      <w:pPr>
        <w:jc w:val="center"/>
        <w:rPr>
          <w:rFonts w:ascii="Garamond" w:hAnsi="Garamond"/>
          <w:b/>
          <w:bCs/>
        </w:rPr>
      </w:pPr>
    </w:p>
    <w:p w14:paraId="6AC43056" w14:textId="4011AB70" w:rsidR="0004213B" w:rsidRDefault="0004213B" w:rsidP="0004213B">
      <w:pPr>
        <w:rPr>
          <w:rFonts w:ascii="Garamond" w:hAnsi="Garamond"/>
          <w:b/>
          <w:bCs/>
        </w:rPr>
      </w:pPr>
      <w:r w:rsidRPr="00DF559D">
        <w:rPr>
          <w:rFonts w:ascii="Garamond" w:hAnsi="Garamond"/>
          <w:b/>
          <w:bCs/>
        </w:rPr>
        <w:t>Metacognitive Efficiency</w:t>
      </w:r>
      <w:r>
        <w:rPr>
          <w:rFonts w:ascii="Garamond" w:hAnsi="Garamond"/>
          <w:b/>
          <w:bCs/>
        </w:rPr>
        <w:t xml:space="preserve"> x </w:t>
      </w:r>
      <w:r>
        <w:rPr>
          <w:rFonts w:ascii="Garamond" w:hAnsi="Garamond"/>
          <w:b/>
          <w:bCs/>
        </w:rPr>
        <w:t>Valence</w:t>
      </w:r>
      <w:r>
        <w:rPr>
          <w:rFonts w:ascii="Garamond" w:hAnsi="Garamond"/>
          <w:b/>
          <w:bCs/>
        </w:rPr>
        <w:t xml:space="preserve"> (</w:t>
      </w:r>
      <w:r w:rsidR="00A46D2D">
        <w:rPr>
          <w:rFonts w:ascii="Garamond" w:hAnsi="Garamond"/>
          <w:b/>
          <w:bCs/>
        </w:rPr>
        <w:t>2</w:t>
      </w:r>
      <w:r>
        <w:rPr>
          <w:rFonts w:ascii="Garamond" w:hAnsi="Garamond"/>
          <w:b/>
          <w:bCs/>
        </w:rPr>
        <w:t>)</w:t>
      </w:r>
    </w:p>
    <w:p w14:paraId="48DE4BEA" w14:textId="06DD1ADA" w:rsidR="00A46D2D" w:rsidRPr="00A46D2D" w:rsidRDefault="00A46D2D" w:rsidP="00A46D2D">
      <w:pPr>
        <w:jc w:val="center"/>
        <w:rPr>
          <w:rFonts w:ascii="Garamond" w:hAnsi="Garamond"/>
          <w:i/>
          <w:iCs/>
        </w:rPr>
      </w:pPr>
      <w:bookmarkStart w:id="2" w:name="OLE_LINK13"/>
      <w:bookmarkStart w:id="3" w:name="OLE_LINK14"/>
      <w:r>
        <w:rPr>
          <w:rFonts w:ascii="Garamond" w:hAnsi="Garamond"/>
          <w:i/>
          <w:iCs/>
        </w:rPr>
        <w:t>Item</w:t>
      </w:r>
    </w:p>
    <w:p w14:paraId="037F53C0" w14:textId="178BAF55" w:rsidR="0004213B" w:rsidRPr="00DF559D" w:rsidRDefault="0004213B" w:rsidP="0004213B">
      <w:pPr>
        <w:jc w:val="center"/>
        <w:rPr>
          <w:rFonts w:ascii="Garamond" w:hAnsi="Garamond"/>
          <w:b/>
          <w:bCs/>
          <w:i/>
          <w:iCs/>
        </w:rPr>
      </w:pPr>
      <w:proofErr w:type="spellStart"/>
      <w:r w:rsidRPr="00DF559D">
        <w:rPr>
          <w:rFonts w:ascii="Garamond" w:hAnsi="Garamond"/>
          <w:b/>
          <w:bCs/>
          <w:i/>
          <w:iCs/>
        </w:rPr>
        <w:t>Fit_meta_d_mcmc</w:t>
      </w:r>
      <w:r w:rsidR="00A46D2D" w:rsidRPr="00DF559D">
        <w:rPr>
          <w:rFonts w:ascii="Garamond" w:hAnsi="Garamond"/>
          <w:b/>
          <w:bCs/>
          <w:i/>
          <w:iCs/>
        </w:rPr>
        <w:t>_</w:t>
      </w:r>
      <w:r w:rsidR="00A46D2D">
        <w:rPr>
          <w:rFonts w:ascii="Garamond" w:hAnsi="Garamond"/>
          <w:b/>
          <w:bCs/>
          <w:i/>
          <w:iCs/>
        </w:rPr>
        <w:t>groupCorr</w:t>
      </w:r>
      <w:proofErr w:type="spellEnd"/>
      <w:r w:rsidR="00A46D2D" w:rsidRPr="00DF559D">
        <w:rPr>
          <w:rFonts w:ascii="Garamond" w:hAnsi="Garamond"/>
          <w:b/>
          <w:bCs/>
          <w:i/>
          <w:iCs/>
        </w:rPr>
        <w:t xml:space="preserve"> </w:t>
      </w:r>
      <w:r w:rsidRPr="00DF559D">
        <w:rPr>
          <w:rFonts w:ascii="Garamond" w:hAnsi="Garamond"/>
          <w:b/>
          <w:bCs/>
          <w:i/>
          <w:iCs/>
        </w:rPr>
        <w:t>(nR_S1</w:t>
      </w:r>
      <w:r w:rsidR="00A46D2D">
        <w:rPr>
          <w:rFonts w:ascii="Garamond" w:hAnsi="Garamond"/>
          <w:b/>
          <w:bCs/>
          <w:i/>
          <w:iCs/>
        </w:rPr>
        <w:t>_1</w:t>
      </w:r>
      <w:r w:rsidRPr="00DF559D">
        <w:rPr>
          <w:rFonts w:ascii="Garamond" w:hAnsi="Garamond"/>
          <w:b/>
          <w:bCs/>
          <w:i/>
          <w:iCs/>
        </w:rPr>
        <w:t>, nR_S2</w:t>
      </w:r>
      <w:r w:rsidR="00A46D2D">
        <w:rPr>
          <w:rFonts w:ascii="Garamond" w:hAnsi="Garamond"/>
          <w:b/>
          <w:bCs/>
          <w:i/>
          <w:iCs/>
        </w:rPr>
        <w:t>_1</w:t>
      </w:r>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53"/>
        <w:gridCol w:w="1069"/>
        <w:gridCol w:w="770"/>
        <w:gridCol w:w="1040"/>
        <w:gridCol w:w="1047"/>
        <w:gridCol w:w="1041"/>
        <w:gridCol w:w="1041"/>
        <w:gridCol w:w="1169"/>
      </w:tblGrid>
      <w:tr w:rsidR="0004213B" w:rsidRPr="00DF559D" w14:paraId="3207DB0A" w14:textId="77777777" w:rsidTr="00A46D2D">
        <w:trPr>
          <w:jc w:val="center"/>
        </w:trPr>
        <w:tc>
          <w:tcPr>
            <w:tcW w:w="1753" w:type="dxa"/>
          </w:tcPr>
          <w:p w14:paraId="46BC8DA5" w14:textId="77777777" w:rsidR="0004213B" w:rsidRPr="00DF559D" w:rsidRDefault="0004213B" w:rsidP="00D13848">
            <w:pPr>
              <w:jc w:val="center"/>
              <w:rPr>
                <w:rFonts w:ascii="Garamond" w:hAnsi="Garamond"/>
              </w:rPr>
            </w:pPr>
            <w:r w:rsidRPr="00DF559D">
              <w:rPr>
                <w:rFonts w:ascii="Garamond" w:hAnsi="Garamond"/>
              </w:rPr>
              <w:t>Parameter</w:t>
            </w:r>
          </w:p>
        </w:tc>
        <w:tc>
          <w:tcPr>
            <w:tcW w:w="1069" w:type="dxa"/>
          </w:tcPr>
          <w:p w14:paraId="4A92C2D1" w14:textId="77777777" w:rsidR="0004213B" w:rsidRPr="00DF559D" w:rsidRDefault="0004213B" w:rsidP="00D13848">
            <w:pPr>
              <w:jc w:val="center"/>
              <w:rPr>
                <w:rFonts w:ascii="Garamond" w:hAnsi="Garamond"/>
              </w:rPr>
            </w:pPr>
            <w:r w:rsidRPr="00DF559D">
              <w:rPr>
                <w:rFonts w:ascii="Garamond" w:hAnsi="Garamond"/>
              </w:rPr>
              <w:t>Median</w:t>
            </w:r>
          </w:p>
        </w:tc>
        <w:tc>
          <w:tcPr>
            <w:tcW w:w="770" w:type="dxa"/>
          </w:tcPr>
          <w:p w14:paraId="7B489786" w14:textId="77777777" w:rsidR="0004213B" w:rsidRPr="00DF559D" w:rsidRDefault="0004213B" w:rsidP="00D13848">
            <w:pPr>
              <w:jc w:val="center"/>
              <w:rPr>
                <w:rFonts w:ascii="Garamond" w:hAnsi="Garamond"/>
              </w:rPr>
            </w:pPr>
            <w:r w:rsidRPr="00DF559D">
              <w:rPr>
                <w:rFonts w:ascii="Garamond" w:hAnsi="Garamond"/>
              </w:rPr>
              <w:t>5.5%</w:t>
            </w:r>
          </w:p>
        </w:tc>
        <w:tc>
          <w:tcPr>
            <w:tcW w:w="1040" w:type="dxa"/>
          </w:tcPr>
          <w:p w14:paraId="2AE9FA73" w14:textId="77777777" w:rsidR="0004213B" w:rsidRPr="00DF559D" w:rsidRDefault="0004213B" w:rsidP="00D13848">
            <w:pPr>
              <w:jc w:val="center"/>
              <w:rPr>
                <w:rFonts w:ascii="Garamond" w:hAnsi="Garamond"/>
              </w:rPr>
            </w:pPr>
            <w:r w:rsidRPr="00DF559D">
              <w:rPr>
                <w:rFonts w:ascii="Garamond" w:hAnsi="Garamond"/>
              </w:rPr>
              <w:t>94.5%</w:t>
            </w:r>
          </w:p>
        </w:tc>
        <w:tc>
          <w:tcPr>
            <w:tcW w:w="1047" w:type="dxa"/>
          </w:tcPr>
          <w:p w14:paraId="6D39D089"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41" w:type="dxa"/>
          </w:tcPr>
          <w:p w14:paraId="5E0211E7" w14:textId="77777777" w:rsidR="0004213B" w:rsidRPr="00DF559D" w:rsidRDefault="0004213B"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1" w:type="dxa"/>
          </w:tcPr>
          <w:p w14:paraId="1075A79C" w14:textId="77777777" w:rsidR="0004213B" w:rsidRPr="00DF559D" w:rsidRDefault="0004213B" w:rsidP="00D13848">
            <w:pPr>
              <w:jc w:val="center"/>
              <w:rPr>
                <w:rFonts w:ascii="Garamond" w:hAnsi="Garamond"/>
              </w:rPr>
            </w:pPr>
            <w:r w:rsidRPr="00DF559D">
              <w:rPr>
                <w:rFonts w:ascii="Garamond" w:hAnsi="Garamond"/>
              </w:rPr>
              <w:t>ESS</w:t>
            </w:r>
          </w:p>
        </w:tc>
        <w:tc>
          <w:tcPr>
            <w:tcW w:w="1169" w:type="dxa"/>
          </w:tcPr>
          <w:p w14:paraId="0CABB33D"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60491B78" w14:textId="77777777" w:rsidTr="00A46D2D">
        <w:trPr>
          <w:jc w:val="center"/>
        </w:trPr>
        <w:tc>
          <w:tcPr>
            <w:tcW w:w="1753" w:type="dxa"/>
          </w:tcPr>
          <w:p w14:paraId="726AEB17"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9" w:type="dxa"/>
          </w:tcPr>
          <w:p w14:paraId="0AC9D71B" w14:textId="7E33D9D5"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74</w:t>
            </w:r>
          </w:p>
        </w:tc>
        <w:tc>
          <w:tcPr>
            <w:tcW w:w="770" w:type="dxa"/>
          </w:tcPr>
          <w:p w14:paraId="7C4DE31F" w14:textId="20D75963"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63</w:t>
            </w:r>
          </w:p>
        </w:tc>
        <w:tc>
          <w:tcPr>
            <w:tcW w:w="1040" w:type="dxa"/>
          </w:tcPr>
          <w:p w14:paraId="530F24EE" w14:textId="3CD0DF71"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87</w:t>
            </w:r>
          </w:p>
        </w:tc>
        <w:tc>
          <w:tcPr>
            <w:tcW w:w="1047" w:type="dxa"/>
          </w:tcPr>
          <w:p w14:paraId="0708A44B" w14:textId="454C006C" w:rsidR="0004213B" w:rsidRPr="00DF559D" w:rsidRDefault="00A46D2D" w:rsidP="00D13848">
            <w:pPr>
              <w:jc w:val="center"/>
              <w:rPr>
                <w:rFonts w:ascii="Garamond" w:hAnsi="Garamond"/>
              </w:rPr>
            </w:pPr>
            <w:r>
              <w:rPr>
                <w:rFonts w:ascii="Garamond" w:hAnsi="Garamond"/>
              </w:rPr>
              <w:t>100</w:t>
            </w:r>
            <w:r w:rsidR="0004213B" w:rsidRPr="00DF559D">
              <w:rPr>
                <w:rFonts w:ascii="Garamond" w:hAnsi="Garamond"/>
              </w:rPr>
              <w:t>%</w:t>
            </w:r>
          </w:p>
        </w:tc>
        <w:tc>
          <w:tcPr>
            <w:tcW w:w="1041" w:type="dxa"/>
          </w:tcPr>
          <w:p w14:paraId="71937EF3" w14:textId="049A106F" w:rsidR="0004213B" w:rsidRPr="00DF559D" w:rsidRDefault="0004213B" w:rsidP="00D13848">
            <w:pPr>
              <w:jc w:val="center"/>
              <w:rPr>
                <w:rFonts w:ascii="Garamond" w:hAnsi="Garamond"/>
              </w:rPr>
            </w:pPr>
            <w:r w:rsidRPr="00DF559D">
              <w:rPr>
                <w:rFonts w:ascii="Garamond" w:hAnsi="Garamond"/>
              </w:rPr>
              <w:t>1.</w:t>
            </w:r>
            <w:r w:rsidR="00A46D2D">
              <w:rPr>
                <w:rFonts w:ascii="Garamond" w:hAnsi="Garamond"/>
              </w:rPr>
              <w:t>0019</w:t>
            </w:r>
          </w:p>
        </w:tc>
        <w:tc>
          <w:tcPr>
            <w:tcW w:w="1041" w:type="dxa"/>
          </w:tcPr>
          <w:p w14:paraId="427A28D6" w14:textId="49AE3875" w:rsidR="0004213B" w:rsidRPr="00DF559D" w:rsidRDefault="00A46D2D" w:rsidP="00D13848">
            <w:pPr>
              <w:jc w:val="center"/>
              <w:rPr>
                <w:rFonts w:ascii="Garamond" w:hAnsi="Garamond"/>
              </w:rPr>
            </w:pPr>
            <w:r>
              <w:rPr>
                <w:rFonts w:ascii="Garamond" w:hAnsi="Garamond"/>
              </w:rPr>
              <w:t>29</w:t>
            </w:r>
            <w:r w:rsidR="0004213B" w:rsidRPr="00DF559D">
              <w:rPr>
                <w:rFonts w:ascii="Garamond" w:hAnsi="Garamond"/>
              </w:rPr>
              <w:t>,</w:t>
            </w:r>
            <w:r>
              <w:rPr>
                <w:rFonts w:ascii="Garamond" w:hAnsi="Garamond"/>
              </w:rPr>
              <w:t>943</w:t>
            </w:r>
          </w:p>
        </w:tc>
        <w:tc>
          <w:tcPr>
            <w:tcW w:w="1169" w:type="dxa"/>
          </w:tcPr>
          <w:p w14:paraId="637D7D9F" w14:textId="3A0DFFC2"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000054</w:t>
            </w:r>
          </w:p>
        </w:tc>
      </w:tr>
      <w:tr w:rsidR="0004213B" w:rsidRPr="00DF559D" w14:paraId="60C2A7CB" w14:textId="77777777" w:rsidTr="00A46D2D">
        <w:trPr>
          <w:jc w:val="center"/>
        </w:trPr>
        <w:tc>
          <w:tcPr>
            <w:tcW w:w="1753" w:type="dxa"/>
          </w:tcPr>
          <w:p w14:paraId="6FAFBB35" w14:textId="51C2FBBD" w:rsidR="0004213B" w:rsidRPr="00DF559D" w:rsidRDefault="00B70D76" w:rsidP="00D13848">
            <w:pPr>
              <w:jc w:val="center"/>
              <w:rPr>
                <w:rFonts w:ascii="Garamond" w:hAnsi="Garamond"/>
              </w:rPr>
            </w:pPr>
            <w:r>
              <w:rPr>
                <w:rFonts w:ascii="Garamond" w:hAnsi="Garamond"/>
              </w:rPr>
              <w:t>Ne</w:t>
            </w:r>
            <w:r w:rsidR="00A46D2D">
              <w:rPr>
                <w:rFonts w:ascii="Garamond" w:hAnsi="Garamond"/>
              </w:rPr>
              <w:t>utral</w:t>
            </w:r>
            <w:r w:rsidR="0004213B" w:rsidRPr="00DF559D">
              <w:rPr>
                <w:rFonts w:ascii="Garamond" w:hAnsi="Garamond"/>
              </w:rPr>
              <w:t xml:space="preserve"> (</w:t>
            </w:r>
            <w:r w:rsidR="0004213B" w:rsidRPr="00DF559D">
              <w:rPr>
                <w:rFonts w:ascii="Garamond" w:hAnsi="Garamond"/>
              </w:rPr>
              <w:sym w:font="Symbol" w:char="F062"/>
            </w:r>
            <w:r w:rsidR="0004213B" w:rsidRPr="00DF559D">
              <w:rPr>
                <w:rFonts w:ascii="Garamond" w:hAnsi="Garamond"/>
                <w:vertAlign w:val="subscript"/>
              </w:rPr>
              <w:t>1</w:t>
            </w:r>
            <w:r w:rsidR="0004213B" w:rsidRPr="00DF559D">
              <w:rPr>
                <w:rFonts w:ascii="Garamond" w:hAnsi="Garamond"/>
              </w:rPr>
              <w:t>)</w:t>
            </w:r>
          </w:p>
        </w:tc>
        <w:tc>
          <w:tcPr>
            <w:tcW w:w="1069" w:type="dxa"/>
          </w:tcPr>
          <w:p w14:paraId="43ADE0AE" w14:textId="125DE0CC"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13</w:t>
            </w:r>
          </w:p>
        </w:tc>
        <w:tc>
          <w:tcPr>
            <w:tcW w:w="770" w:type="dxa"/>
          </w:tcPr>
          <w:p w14:paraId="009159CB" w14:textId="561C6EB7"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26</w:t>
            </w:r>
          </w:p>
        </w:tc>
        <w:tc>
          <w:tcPr>
            <w:tcW w:w="1040" w:type="dxa"/>
          </w:tcPr>
          <w:p w14:paraId="632E6768" w14:textId="2A455451"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w:t>
            </w:r>
          </w:p>
        </w:tc>
        <w:tc>
          <w:tcPr>
            <w:tcW w:w="1047" w:type="dxa"/>
          </w:tcPr>
          <w:p w14:paraId="0641F680" w14:textId="373653FC" w:rsidR="0004213B" w:rsidRPr="00DF559D" w:rsidRDefault="00A46D2D" w:rsidP="00D13848">
            <w:pPr>
              <w:jc w:val="center"/>
              <w:rPr>
                <w:rFonts w:ascii="Garamond" w:hAnsi="Garamond"/>
              </w:rPr>
            </w:pPr>
            <w:r>
              <w:rPr>
                <w:rFonts w:ascii="Garamond" w:hAnsi="Garamond"/>
              </w:rPr>
              <w:t>93.44</w:t>
            </w:r>
            <w:r w:rsidR="0004213B" w:rsidRPr="00DF559D">
              <w:rPr>
                <w:rFonts w:ascii="Garamond" w:hAnsi="Garamond"/>
              </w:rPr>
              <w:t>%</w:t>
            </w:r>
          </w:p>
        </w:tc>
        <w:tc>
          <w:tcPr>
            <w:tcW w:w="1041" w:type="dxa"/>
          </w:tcPr>
          <w:p w14:paraId="2B9A32CA" w14:textId="226FCDEA" w:rsidR="0004213B" w:rsidRPr="00DF559D" w:rsidRDefault="0004213B" w:rsidP="00D13848">
            <w:pPr>
              <w:jc w:val="center"/>
              <w:rPr>
                <w:rFonts w:ascii="Garamond" w:hAnsi="Garamond"/>
              </w:rPr>
            </w:pPr>
            <w:r w:rsidRPr="00DF559D">
              <w:rPr>
                <w:rFonts w:ascii="Garamond" w:hAnsi="Garamond"/>
              </w:rPr>
              <w:t>1.</w:t>
            </w:r>
            <w:r w:rsidR="00A46D2D">
              <w:rPr>
                <w:rFonts w:ascii="Garamond" w:hAnsi="Garamond"/>
              </w:rPr>
              <w:t>0007</w:t>
            </w:r>
          </w:p>
        </w:tc>
        <w:tc>
          <w:tcPr>
            <w:tcW w:w="1041" w:type="dxa"/>
          </w:tcPr>
          <w:p w14:paraId="559B4241" w14:textId="2B27D10F" w:rsidR="0004213B" w:rsidRPr="00DF559D" w:rsidRDefault="00A46D2D" w:rsidP="00D13848">
            <w:pPr>
              <w:jc w:val="center"/>
              <w:rPr>
                <w:rFonts w:ascii="Garamond" w:hAnsi="Garamond"/>
              </w:rPr>
            </w:pPr>
            <w:r>
              <w:rPr>
                <w:rFonts w:ascii="Garamond" w:hAnsi="Garamond"/>
              </w:rPr>
              <w:t>29</w:t>
            </w:r>
            <w:r w:rsidR="0004213B" w:rsidRPr="00DF559D">
              <w:rPr>
                <w:rFonts w:ascii="Garamond" w:hAnsi="Garamond"/>
              </w:rPr>
              <w:t>,</w:t>
            </w:r>
            <w:r>
              <w:rPr>
                <w:rFonts w:ascii="Garamond" w:hAnsi="Garamond"/>
              </w:rPr>
              <w:t>979</w:t>
            </w:r>
          </w:p>
        </w:tc>
        <w:tc>
          <w:tcPr>
            <w:tcW w:w="1169" w:type="dxa"/>
          </w:tcPr>
          <w:p w14:paraId="40498D68" w14:textId="29DCE434" w:rsidR="0004213B" w:rsidRPr="00DF559D" w:rsidRDefault="00A46D2D" w:rsidP="00D13848">
            <w:pPr>
              <w:jc w:val="center"/>
              <w:rPr>
                <w:rFonts w:ascii="Garamond" w:hAnsi="Garamond"/>
              </w:rPr>
            </w:pPr>
            <w:r>
              <w:rPr>
                <w:rFonts w:ascii="Garamond" w:hAnsi="Garamond"/>
              </w:rPr>
              <w:t>0</w:t>
            </w:r>
            <w:r w:rsidR="0004213B" w:rsidRPr="00DF559D">
              <w:rPr>
                <w:rFonts w:ascii="Garamond" w:hAnsi="Garamond"/>
              </w:rPr>
              <w:t>.</w:t>
            </w:r>
            <w:r>
              <w:rPr>
                <w:rFonts w:ascii="Garamond" w:hAnsi="Garamond"/>
              </w:rPr>
              <w:t>0000088</w:t>
            </w:r>
          </w:p>
        </w:tc>
      </w:tr>
    </w:tbl>
    <w:bookmarkEnd w:id="2"/>
    <w:bookmarkEnd w:id="3"/>
    <w:p w14:paraId="4F65F323" w14:textId="636141F6"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w:t>
      </w:r>
      <w:r>
        <w:rPr>
          <w:rFonts w:ascii="Garamond" w:hAnsi="Garamond"/>
        </w:rPr>
        <w:t>8</w:t>
      </w:r>
      <w:r w:rsidRPr="00DF559D">
        <w:rPr>
          <w:rFonts w:ascii="Garamond" w:hAnsi="Garamond"/>
        </w:rPr>
        <w:t>:</w:t>
      </w:r>
      <w:r>
        <w:rPr>
          <w:rFonts w:ascii="Garamond" w:hAnsi="Garamond"/>
        </w:rPr>
        <w:t xml:space="preserve"> MCMC sampling summary for Metacognitive Efficiency by </w:t>
      </w:r>
      <w:r>
        <w:rPr>
          <w:rFonts w:ascii="Garamond" w:hAnsi="Garamond"/>
        </w:rPr>
        <w:t>Valence in Item m</w:t>
      </w:r>
      <w:r>
        <w:rPr>
          <w:rFonts w:ascii="Garamond" w:hAnsi="Garamond"/>
        </w:rPr>
        <w:t xml:space="preserve">emory </w:t>
      </w:r>
    </w:p>
    <w:p w14:paraId="6BAF36CE" w14:textId="77777777" w:rsidR="0004213B" w:rsidRDefault="0004213B" w:rsidP="00DF559D">
      <w:pPr>
        <w:rPr>
          <w:rFonts w:ascii="Garamond" w:hAnsi="Garamond"/>
          <w:b/>
          <w:bCs/>
        </w:rPr>
      </w:pPr>
    </w:p>
    <w:p w14:paraId="6D15F418" w14:textId="1AC5BA75" w:rsidR="00A46D2D" w:rsidRPr="00A46D2D" w:rsidRDefault="00A46D2D" w:rsidP="00A46D2D">
      <w:pPr>
        <w:jc w:val="center"/>
        <w:rPr>
          <w:rFonts w:ascii="Garamond" w:hAnsi="Garamond"/>
          <w:i/>
          <w:iCs/>
        </w:rPr>
      </w:pPr>
      <w:r>
        <w:rPr>
          <w:rFonts w:ascii="Garamond" w:hAnsi="Garamond"/>
          <w:i/>
          <w:iCs/>
        </w:rPr>
        <w:t>Associated Detail</w:t>
      </w:r>
    </w:p>
    <w:p w14:paraId="7E42398C" w14:textId="3DA2B8EE" w:rsidR="00A46D2D" w:rsidRPr="00DF559D" w:rsidRDefault="00A46D2D" w:rsidP="00A46D2D">
      <w:pPr>
        <w:jc w:val="center"/>
        <w:rPr>
          <w:rFonts w:ascii="Garamond" w:hAnsi="Garamond"/>
          <w:b/>
          <w:bCs/>
          <w:i/>
          <w:iCs/>
        </w:rPr>
      </w:pPr>
      <w:proofErr w:type="spellStart"/>
      <w:r w:rsidRPr="00DF559D">
        <w:rPr>
          <w:rFonts w:ascii="Garamond" w:hAnsi="Garamond"/>
          <w:b/>
          <w:bCs/>
          <w:i/>
          <w:iCs/>
        </w:rPr>
        <w:t>Fit_meta_d_mcmc_</w:t>
      </w:r>
      <w:r>
        <w:rPr>
          <w:rFonts w:ascii="Garamond" w:hAnsi="Garamond"/>
          <w:b/>
          <w:bCs/>
          <w:i/>
          <w:iCs/>
        </w:rPr>
        <w:t>groupCorr</w:t>
      </w:r>
      <w:proofErr w:type="spellEnd"/>
      <w:r w:rsidRPr="00DF559D">
        <w:rPr>
          <w:rFonts w:ascii="Garamond" w:hAnsi="Garamond"/>
          <w:b/>
          <w:bCs/>
          <w:i/>
          <w:iCs/>
        </w:rPr>
        <w:t>(nR_S1</w:t>
      </w:r>
      <w:r>
        <w:rPr>
          <w:rFonts w:ascii="Garamond" w:hAnsi="Garamond"/>
          <w:b/>
          <w:bCs/>
          <w:i/>
          <w:iCs/>
        </w:rPr>
        <w:t>_1</w:t>
      </w:r>
      <w:r w:rsidRPr="00DF559D">
        <w:rPr>
          <w:rFonts w:ascii="Garamond" w:hAnsi="Garamond"/>
          <w:b/>
          <w:bCs/>
          <w:i/>
          <w:iCs/>
        </w:rPr>
        <w:t>, nR_S2</w:t>
      </w:r>
      <w:r>
        <w:rPr>
          <w:rFonts w:ascii="Garamond" w:hAnsi="Garamond"/>
          <w:b/>
          <w:bCs/>
          <w:i/>
          <w:iCs/>
        </w:rPr>
        <w:t>_1</w:t>
      </w:r>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55"/>
        <w:gridCol w:w="1070"/>
        <w:gridCol w:w="770"/>
        <w:gridCol w:w="1041"/>
        <w:gridCol w:w="1041"/>
        <w:gridCol w:w="1042"/>
        <w:gridCol w:w="1042"/>
        <w:gridCol w:w="1169"/>
      </w:tblGrid>
      <w:tr w:rsidR="00A46D2D" w:rsidRPr="00DF559D" w14:paraId="04A287F2" w14:textId="77777777" w:rsidTr="00A46D2D">
        <w:trPr>
          <w:jc w:val="center"/>
        </w:trPr>
        <w:tc>
          <w:tcPr>
            <w:tcW w:w="1755" w:type="dxa"/>
          </w:tcPr>
          <w:p w14:paraId="4DA6A13A" w14:textId="77777777" w:rsidR="00A46D2D" w:rsidRPr="00DF559D" w:rsidRDefault="00A46D2D" w:rsidP="00D13848">
            <w:pPr>
              <w:jc w:val="center"/>
              <w:rPr>
                <w:rFonts w:ascii="Garamond" w:hAnsi="Garamond"/>
              </w:rPr>
            </w:pPr>
            <w:r w:rsidRPr="00DF559D">
              <w:rPr>
                <w:rFonts w:ascii="Garamond" w:hAnsi="Garamond"/>
              </w:rPr>
              <w:t>Parameter</w:t>
            </w:r>
          </w:p>
        </w:tc>
        <w:tc>
          <w:tcPr>
            <w:tcW w:w="1070" w:type="dxa"/>
          </w:tcPr>
          <w:p w14:paraId="0C84012B" w14:textId="77777777" w:rsidR="00A46D2D" w:rsidRPr="00DF559D" w:rsidRDefault="00A46D2D" w:rsidP="00D13848">
            <w:pPr>
              <w:jc w:val="center"/>
              <w:rPr>
                <w:rFonts w:ascii="Garamond" w:hAnsi="Garamond"/>
              </w:rPr>
            </w:pPr>
            <w:r w:rsidRPr="00DF559D">
              <w:rPr>
                <w:rFonts w:ascii="Garamond" w:hAnsi="Garamond"/>
              </w:rPr>
              <w:t>Median</w:t>
            </w:r>
          </w:p>
        </w:tc>
        <w:tc>
          <w:tcPr>
            <w:tcW w:w="770" w:type="dxa"/>
          </w:tcPr>
          <w:p w14:paraId="3F2D92F5" w14:textId="77777777" w:rsidR="00A46D2D" w:rsidRPr="00DF559D" w:rsidRDefault="00A46D2D" w:rsidP="00D13848">
            <w:pPr>
              <w:jc w:val="center"/>
              <w:rPr>
                <w:rFonts w:ascii="Garamond" w:hAnsi="Garamond"/>
              </w:rPr>
            </w:pPr>
            <w:r w:rsidRPr="00DF559D">
              <w:rPr>
                <w:rFonts w:ascii="Garamond" w:hAnsi="Garamond"/>
              </w:rPr>
              <w:t>5.5%</w:t>
            </w:r>
          </w:p>
        </w:tc>
        <w:tc>
          <w:tcPr>
            <w:tcW w:w="1041" w:type="dxa"/>
          </w:tcPr>
          <w:p w14:paraId="526B8DA8" w14:textId="77777777" w:rsidR="00A46D2D" w:rsidRPr="00DF559D" w:rsidRDefault="00A46D2D" w:rsidP="00D13848">
            <w:pPr>
              <w:jc w:val="center"/>
              <w:rPr>
                <w:rFonts w:ascii="Garamond" w:hAnsi="Garamond"/>
              </w:rPr>
            </w:pPr>
            <w:r w:rsidRPr="00DF559D">
              <w:rPr>
                <w:rFonts w:ascii="Garamond" w:hAnsi="Garamond"/>
              </w:rPr>
              <w:t>94.5%</w:t>
            </w:r>
          </w:p>
        </w:tc>
        <w:tc>
          <w:tcPr>
            <w:tcW w:w="1041" w:type="dxa"/>
          </w:tcPr>
          <w:p w14:paraId="032638E8" w14:textId="77777777" w:rsidR="00A46D2D" w:rsidRPr="00DF559D" w:rsidRDefault="00A46D2D" w:rsidP="00D13848">
            <w:pPr>
              <w:jc w:val="center"/>
              <w:rPr>
                <w:rFonts w:ascii="Garamond" w:eastAsia="Calibri" w:hAnsi="Garamond" w:cs="Times New Roman"/>
              </w:rPr>
            </w:pPr>
            <w:r w:rsidRPr="00DF559D">
              <w:rPr>
                <w:rFonts w:ascii="Garamond" w:hAnsi="Garamond"/>
              </w:rPr>
              <w:t>pd</w:t>
            </w:r>
          </w:p>
        </w:tc>
        <w:tc>
          <w:tcPr>
            <w:tcW w:w="1042" w:type="dxa"/>
          </w:tcPr>
          <w:p w14:paraId="6C61CBB5" w14:textId="77777777" w:rsidR="00A46D2D" w:rsidRPr="00DF559D" w:rsidRDefault="00A46D2D"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2" w:type="dxa"/>
          </w:tcPr>
          <w:p w14:paraId="7ED0DE21" w14:textId="77777777" w:rsidR="00A46D2D" w:rsidRPr="00DF559D" w:rsidRDefault="00A46D2D" w:rsidP="00D13848">
            <w:pPr>
              <w:jc w:val="center"/>
              <w:rPr>
                <w:rFonts w:ascii="Garamond" w:hAnsi="Garamond"/>
              </w:rPr>
            </w:pPr>
            <w:r w:rsidRPr="00DF559D">
              <w:rPr>
                <w:rFonts w:ascii="Garamond" w:hAnsi="Garamond"/>
              </w:rPr>
              <w:t>ESS</w:t>
            </w:r>
          </w:p>
        </w:tc>
        <w:tc>
          <w:tcPr>
            <w:tcW w:w="1169" w:type="dxa"/>
          </w:tcPr>
          <w:p w14:paraId="2DE6A707" w14:textId="77777777" w:rsidR="00A46D2D" w:rsidRPr="00DF559D" w:rsidRDefault="00A46D2D" w:rsidP="00D13848">
            <w:pPr>
              <w:jc w:val="center"/>
              <w:rPr>
                <w:rFonts w:ascii="Garamond" w:hAnsi="Garamond"/>
              </w:rPr>
            </w:pPr>
            <w:r w:rsidRPr="00DF559D">
              <w:rPr>
                <w:rFonts w:ascii="Garamond" w:hAnsi="Garamond"/>
              </w:rPr>
              <w:t>MCSE</w:t>
            </w:r>
          </w:p>
        </w:tc>
      </w:tr>
      <w:tr w:rsidR="00A46D2D" w:rsidRPr="00DF559D" w14:paraId="6C58DDA0" w14:textId="77777777" w:rsidTr="00A46D2D">
        <w:trPr>
          <w:jc w:val="center"/>
        </w:trPr>
        <w:tc>
          <w:tcPr>
            <w:tcW w:w="1755" w:type="dxa"/>
          </w:tcPr>
          <w:p w14:paraId="6A45FE91" w14:textId="77777777" w:rsidR="00A46D2D" w:rsidRPr="00DF559D" w:rsidRDefault="00A46D2D"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0" w:type="dxa"/>
          </w:tcPr>
          <w:p w14:paraId="1A43EE99" w14:textId="29584CE8"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61</w:t>
            </w:r>
          </w:p>
        </w:tc>
        <w:tc>
          <w:tcPr>
            <w:tcW w:w="770" w:type="dxa"/>
          </w:tcPr>
          <w:p w14:paraId="3B2528F7" w14:textId="614CCAD4"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53</w:t>
            </w:r>
          </w:p>
        </w:tc>
        <w:tc>
          <w:tcPr>
            <w:tcW w:w="1041" w:type="dxa"/>
          </w:tcPr>
          <w:p w14:paraId="1BA16D37" w14:textId="204EB6EC"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71</w:t>
            </w:r>
          </w:p>
        </w:tc>
        <w:tc>
          <w:tcPr>
            <w:tcW w:w="1041" w:type="dxa"/>
          </w:tcPr>
          <w:p w14:paraId="1AE79686" w14:textId="13F06AB7" w:rsidR="00A46D2D" w:rsidRPr="00DF559D" w:rsidRDefault="00A46D2D" w:rsidP="00D13848">
            <w:pPr>
              <w:jc w:val="center"/>
              <w:rPr>
                <w:rFonts w:ascii="Garamond" w:hAnsi="Garamond"/>
              </w:rPr>
            </w:pPr>
            <w:r>
              <w:rPr>
                <w:rFonts w:ascii="Garamond" w:hAnsi="Garamond"/>
              </w:rPr>
              <w:t>100</w:t>
            </w:r>
            <w:r w:rsidRPr="00DF559D">
              <w:rPr>
                <w:rFonts w:ascii="Garamond" w:hAnsi="Garamond"/>
              </w:rPr>
              <w:t>%</w:t>
            </w:r>
          </w:p>
        </w:tc>
        <w:tc>
          <w:tcPr>
            <w:tcW w:w="1042" w:type="dxa"/>
          </w:tcPr>
          <w:p w14:paraId="4186475B" w14:textId="202AC4B8" w:rsidR="00A46D2D" w:rsidRPr="00DF559D" w:rsidRDefault="00A46D2D" w:rsidP="00D13848">
            <w:pPr>
              <w:jc w:val="center"/>
              <w:rPr>
                <w:rFonts w:ascii="Garamond" w:hAnsi="Garamond"/>
              </w:rPr>
            </w:pPr>
            <w:r w:rsidRPr="00DF559D">
              <w:rPr>
                <w:rFonts w:ascii="Garamond" w:hAnsi="Garamond"/>
              </w:rPr>
              <w:t>1.</w:t>
            </w:r>
            <w:r>
              <w:rPr>
                <w:rFonts w:ascii="Garamond" w:hAnsi="Garamond"/>
              </w:rPr>
              <w:t>017</w:t>
            </w:r>
          </w:p>
        </w:tc>
        <w:tc>
          <w:tcPr>
            <w:tcW w:w="1042" w:type="dxa"/>
          </w:tcPr>
          <w:p w14:paraId="576C3C22" w14:textId="63F62752" w:rsidR="00A46D2D" w:rsidRPr="00DF559D" w:rsidRDefault="00A46D2D" w:rsidP="00D13848">
            <w:pPr>
              <w:jc w:val="center"/>
              <w:rPr>
                <w:rFonts w:ascii="Garamond" w:hAnsi="Garamond"/>
              </w:rPr>
            </w:pPr>
            <w:r>
              <w:rPr>
                <w:rFonts w:ascii="Garamond" w:hAnsi="Garamond"/>
              </w:rPr>
              <w:t>29</w:t>
            </w:r>
            <w:r w:rsidRPr="00DF559D">
              <w:rPr>
                <w:rFonts w:ascii="Garamond" w:hAnsi="Garamond"/>
              </w:rPr>
              <w:t>,</w:t>
            </w:r>
            <w:r>
              <w:rPr>
                <w:rFonts w:ascii="Garamond" w:hAnsi="Garamond"/>
              </w:rPr>
              <w:t>501</w:t>
            </w:r>
          </w:p>
        </w:tc>
        <w:tc>
          <w:tcPr>
            <w:tcW w:w="1169" w:type="dxa"/>
          </w:tcPr>
          <w:p w14:paraId="6E4BC887" w14:textId="31EE2AC0"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0000086</w:t>
            </w:r>
          </w:p>
        </w:tc>
      </w:tr>
      <w:tr w:rsidR="00A46D2D" w:rsidRPr="00DF559D" w14:paraId="601277B4" w14:textId="77777777" w:rsidTr="00A46D2D">
        <w:trPr>
          <w:jc w:val="center"/>
        </w:trPr>
        <w:tc>
          <w:tcPr>
            <w:tcW w:w="1755" w:type="dxa"/>
          </w:tcPr>
          <w:p w14:paraId="283B2343" w14:textId="77777777" w:rsidR="00A46D2D" w:rsidRPr="00DF559D" w:rsidRDefault="00A46D2D" w:rsidP="00D13848">
            <w:pPr>
              <w:jc w:val="center"/>
              <w:rPr>
                <w:rFonts w:ascii="Garamond" w:hAnsi="Garamond"/>
              </w:rPr>
            </w:pPr>
            <w:r>
              <w:rPr>
                <w:rFonts w:ascii="Garamond" w:hAnsi="Garamond"/>
              </w:rPr>
              <w:t>Negative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0" w:type="dxa"/>
          </w:tcPr>
          <w:p w14:paraId="7FC4769C" w14:textId="7038E60C"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17</w:t>
            </w:r>
          </w:p>
        </w:tc>
        <w:tc>
          <w:tcPr>
            <w:tcW w:w="770" w:type="dxa"/>
          </w:tcPr>
          <w:p w14:paraId="2F07447F" w14:textId="4E7241C9"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15</w:t>
            </w:r>
          </w:p>
        </w:tc>
        <w:tc>
          <w:tcPr>
            <w:tcW w:w="1041" w:type="dxa"/>
          </w:tcPr>
          <w:p w14:paraId="44DB7F59" w14:textId="4E4B6810"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46</w:t>
            </w:r>
          </w:p>
        </w:tc>
        <w:tc>
          <w:tcPr>
            <w:tcW w:w="1041" w:type="dxa"/>
          </w:tcPr>
          <w:p w14:paraId="33B1508D" w14:textId="6F7007B5" w:rsidR="00A46D2D" w:rsidRPr="00DF559D" w:rsidRDefault="00A46D2D" w:rsidP="00D13848">
            <w:pPr>
              <w:jc w:val="center"/>
              <w:rPr>
                <w:rFonts w:ascii="Garamond" w:hAnsi="Garamond"/>
              </w:rPr>
            </w:pPr>
            <w:r>
              <w:rPr>
                <w:rFonts w:ascii="Garamond" w:hAnsi="Garamond"/>
              </w:rPr>
              <w:t>80.4</w:t>
            </w:r>
            <w:r w:rsidRPr="00DF559D">
              <w:rPr>
                <w:rFonts w:ascii="Garamond" w:hAnsi="Garamond"/>
              </w:rPr>
              <w:t>%</w:t>
            </w:r>
          </w:p>
        </w:tc>
        <w:tc>
          <w:tcPr>
            <w:tcW w:w="1042" w:type="dxa"/>
          </w:tcPr>
          <w:p w14:paraId="346BF52F" w14:textId="18ABCE10" w:rsidR="00A46D2D" w:rsidRPr="00DF559D" w:rsidRDefault="00A46D2D" w:rsidP="00D13848">
            <w:pPr>
              <w:jc w:val="center"/>
              <w:rPr>
                <w:rFonts w:ascii="Garamond" w:hAnsi="Garamond"/>
              </w:rPr>
            </w:pPr>
            <w:r w:rsidRPr="00DF559D">
              <w:rPr>
                <w:rFonts w:ascii="Garamond" w:hAnsi="Garamond"/>
              </w:rPr>
              <w:t>1.</w:t>
            </w:r>
            <w:r>
              <w:rPr>
                <w:rFonts w:ascii="Garamond" w:hAnsi="Garamond"/>
              </w:rPr>
              <w:t>0018</w:t>
            </w:r>
          </w:p>
        </w:tc>
        <w:tc>
          <w:tcPr>
            <w:tcW w:w="1042" w:type="dxa"/>
          </w:tcPr>
          <w:p w14:paraId="2CA9DC40" w14:textId="6FBD76DF" w:rsidR="00A46D2D" w:rsidRPr="00DF559D" w:rsidRDefault="00A46D2D" w:rsidP="00D13848">
            <w:pPr>
              <w:jc w:val="center"/>
              <w:rPr>
                <w:rFonts w:ascii="Garamond" w:hAnsi="Garamond"/>
              </w:rPr>
            </w:pPr>
            <w:r>
              <w:rPr>
                <w:rFonts w:ascii="Garamond" w:hAnsi="Garamond"/>
              </w:rPr>
              <w:t>29</w:t>
            </w:r>
            <w:r w:rsidRPr="00DF559D">
              <w:rPr>
                <w:rFonts w:ascii="Garamond" w:hAnsi="Garamond"/>
              </w:rPr>
              <w:t>,</w:t>
            </w:r>
            <w:r>
              <w:rPr>
                <w:rFonts w:ascii="Garamond" w:hAnsi="Garamond"/>
              </w:rPr>
              <w:t>946</w:t>
            </w:r>
          </w:p>
        </w:tc>
        <w:tc>
          <w:tcPr>
            <w:tcW w:w="1169" w:type="dxa"/>
          </w:tcPr>
          <w:p w14:paraId="0B73445E" w14:textId="4768447B" w:rsidR="00A46D2D" w:rsidRPr="00DF559D" w:rsidRDefault="00A46D2D"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000014</w:t>
            </w:r>
          </w:p>
        </w:tc>
      </w:tr>
    </w:tbl>
    <w:p w14:paraId="0E847A73" w14:textId="45763879"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1</w:t>
      </w:r>
      <w:r>
        <w:rPr>
          <w:rFonts w:ascii="Garamond" w:hAnsi="Garamond"/>
        </w:rPr>
        <w:t>9</w:t>
      </w:r>
      <w:r w:rsidRPr="00DF559D">
        <w:rPr>
          <w:rFonts w:ascii="Garamond" w:hAnsi="Garamond"/>
        </w:rPr>
        <w:t>:</w:t>
      </w:r>
      <w:r>
        <w:rPr>
          <w:rFonts w:ascii="Garamond" w:hAnsi="Garamond"/>
        </w:rPr>
        <w:t xml:space="preserve"> MCMC sampling summary for Metacognitive Efficiency by Valence in </w:t>
      </w:r>
      <w:r>
        <w:rPr>
          <w:rFonts w:ascii="Garamond" w:hAnsi="Garamond"/>
        </w:rPr>
        <w:t>Associative Detail</w:t>
      </w:r>
      <w:r>
        <w:rPr>
          <w:rFonts w:ascii="Garamond" w:hAnsi="Garamond"/>
        </w:rPr>
        <w:t xml:space="preserve"> memory </w:t>
      </w:r>
    </w:p>
    <w:p w14:paraId="22DF56E9" w14:textId="77777777" w:rsidR="00A46D2D" w:rsidRDefault="00A46D2D" w:rsidP="00DF559D">
      <w:pPr>
        <w:rPr>
          <w:rFonts w:ascii="Garamond" w:hAnsi="Garamond"/>
          <w:b/>
          <w:bCs/>
        </w:rPr>
      </w:pPr>
    </w:p>
    <w:p w14:paraId="4DADC119" w14:textId="77777777" w:rsidR="0004213B" w:rsidRDefault="0004213B" w:rsidP="00DF559D">
      <w:pPr>
        <w:rPr>
          <w:rFonts w:ascii="Garamond" w:hAnsi="Garamond"/>
          <w:b/>
          <w:bCs/>
        </w:rPr>
      </w:pPr>
    </w:p>
    <w:p w14:paraId="399FE4C8" w14:textId="066BC813" w:rsidR="00DF559D" w:rsidRPr="00DF559D" w:rsidRDefault="00DF559D" w:rsidP="00DF559D">
      <w:pPr>
        <w:rPr>
          <w:rFonts w:ascii="Garamond" w:hAnsi="Garamond"/>
          <w:b/>
          <w:bCs/>
        </w:rPr>
      </w:pPr>
      <w:r w:rsidRPr="00DF559D">
        <w:rPr>
          <w:rFonts w:ascii="Garamond" w:hAnsi="Garamond"/>
          <w:b/>
          <w:bCs/>
        </w:rPr>
        <w:t>Metacognitive Efficiency</w:t>
      </w:r>
      <w:r w:rsidR="0004213B">
        <w:rPr>
          <w:rFonts w:ascii="Garamond" w:hAnsi="Garamond"/>
          <w:b/>
          <w:bCs/>
        </w:rPr>
        <w:t xml:space="preserve"> (item)</w:t>
      </w:r>
      <w:r w:rsidRPr="00DF559D">
        <w:rPr>
          <w:rFonts w:ascii="Garamond" w:hAnsi="Garamond"/>
          <w:b/>
          <w:bCs/>
        </w:rPr>
        <w:t xml:space="preserve"> x Subjective Measures (</w:t>
      </w:r>
      <w:r w:rsidRPr="00DF559D">
        <w:rPr>
          <w:rFonts w:ascii="Garamond" w:hAnsi="Garamond"/>
          <w:b/>
          <w:bCs/>
        </w:rPr>
        <w:t>2</w:t>
      </w:r>
      <w:r w:rsidRPr="00DF559D">
        <w:rPr>
          <w:rFonts w:ascii="Garamond" w:hAnsi="Garamond"/>
          <w:b/>
          <w:bCs/>
        </w:rPr>
        <w:t>)</w:t>
      </w:r>
    </w:p>
    <w:p w14:paraId="46189DCE" w14:textId="77777777" w:rsidR="00DF559D" w:rsidRDefault="00DF559D" w:rsidP="00DF559D">
      <w:pPr>
        <w:jc w:val="center"/>
        <w:rPr>
          <w:rFonts w:ascii="Garamond" w:hAnsi="Garamond"/>
          <w:i/>
          <w:iCs/>
        </w:rPr>
      </w:pPr>
      <w:r w:rsidRPr="00DF559D">
        <w:rPr>
          <w:rFonts w:ascii="Garamond" w:hAnsi="Garamond"/>
          <w:i/>
          <w:iCs/>
        </w:rPr>
        <w:t>Vividness of Visual Imagery (VVIQ)</w:t>
      </w:r>
    </w:p>
    <w:p w14:paraId="7A3EB2E4" w14:textId="77777777" w:rsidR="0004213B" w:rsidRPr="00DF559D" w:rsidRDefault="0004213B" w:rsidP="0004213B">
      <w:pPr>
        <w:jc w:val="center"/>
        <w:rPr>
          <w:rFonts w:ascii="Garamond" w:hAnsi="Garamond"/>
          <w:b/>
          <w:bCs/>
          <w:i/>
          <w:iCs/>
        </w:rPr>
      </w:pPr>
      <w:proofErr w:type="spellStart"/>
      <w:r w:rsidRPr="00DF559D">
        <w:rPr>
          <w:rFonts w:ascii="Garamond" w:hAnsi="Garamond"/>
          <w:b/>
          <w:bCs/>
          <w:i/>
          <w:iCs/>
        </w:rPr>
        <w:t>Fit_meta_d_mcmc_regression</w:t>
      </w:r>
      <w:proofErr w:type="spellEnd"/>
      <w:r w:rsidRPr="00DF559D">
        <w:rPr>
          <w:rFonts w:ascii="Garamond" w:hAnsi="Garamond"/>
          <w:b/>
          <w:bCs/>
          <w:i/>
          <w:iCs/>
        </w:rPr>
        <w:t xml:space="preserve">(nR_S1, nR_S2, </w:t>
      </w:r>
      <w:proofErr w:type="spellStart"/>
      <w:r w:rsidRPr="00DF559D">
        <w:rPr>
          <w:rFonts w:ascii="Garamond" w:hAnsi="Garamond"/>
          <w:b/>
          <w:bCs/>
          <w:i/>
          <w:iCs/>
        </w:rPr>
        <w:t>cov</w:t>
      </w:r>
      <w:proofErr w:type="spellEnd"/>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04213B" w:rsidRPr="00DF559D" w14:paraId="257DFF70" w14:textId="77777777" w:rsidTr="00D13848">
        <w:trPr>
          <w:jc w:val="center"/>
        </w:trPr>
        <w:tc>
          <w:tcPr>
            <w:tcW w:w="1795" w:type="dxa"/>
          </w:tcPr>
          <w:p w14:paraId="5261E0DE" w14:textId="77777777" w:rsidR="0004213B" w:rsidRPr="00DF559D" w:rsidRDefault="0004213B" w:rsidP="00D13848">
            <w:pPr>
              <w:jc w:val="center"/>
              <w:rPr>
                <w:rFonts w:ascii="Garamond" w:hAnsi="Garamond"/>
              </w:rPr>
            </w:pPr>
            <w:r w:rsidRPr="00DF559D">
              <w:rPr>
                <w:rFonts w:ascii="Garamond" w:hAnsi="Garamond"/>
              </w:rPr>
              <w:t>Parameter</w:t>
            </w:r>
          </w:p>
        </w:tc>
        <w:tc>
          <w:tcPr>
            <w:tcW w:w="1080" w:type="dxa"/>
          </w:tcPr>
          <w:p w14:paraId="0FFC9139" w14:textId="77777777" w:rsidR="0004213B" w:rsidRPr="00DF559D" w:rsidRDefault="0004213B" w:rsidP="00D13848">
            <w:pPr>
              <w:jc w:val="center"/>
              <w:rPr>
                <w:rFonts w:ascii="Garamond" w:hAnsi="Garamond"/>
              </w:rPr>
            </w:pPr>
            <w:r w:rsidRPr="00DF559D">
              <w:rPr>
                <w:rFonts w:ascii="Garamond" w:hAnsi="Garamond"/>
              </w:rPr>
              <w:t>Median</w:t>
            </w:r>
          </w:p>
        </w:tc>
        <w:tc>
          <w:tcPr>
            <w:tcW w:w="775" w:type="dxa"/>
          </w:tcPr>
          <w:p w14:paraId="675BF2C0" w14:textId="77777777" w:rsidR="0004213B" w:rsidRPr="00DF559D" w:rsidRDefault="0004213B" w:rsidP="00D13848">
            <w:pPr>
              <w:jc w:val="center"/>
              <w:rPr>
                <w:rFonts w:ascii="Garamond" w:hAnsi="Garamond"/>
              </w:rPr>
            </w:pPr>
            <w:r w:rsidRPr="00DF559D">
              <w:rPr>
                <w:rFonts w:ascii="Garamond" w:hAnsi="Garamond"/>
              </w:rPr>
              <w:t>5.5%</w:t>
            </w:r>
          </w:p>
        </w:tc>
        <w:tc>
          <w:tcPr>
            <w:tcW w:w="1056" w:type="dxa"/>
          </w:tcPr>
          <w:p w14:paraId="4D7C8EAF" w14:textId="77777777" w:rsidR="0004213B" w:rsidRPr="00DF559D" w:rsidRDefault="0004213B" w:rsidP="00D13848">
            <w:pPr>
              <w:jc w:val="center"/>
              <w:rPr>
                <w:rFonts w:ascii="Garamond" w:hAnsi="Garamond"/>
              </w:rPr>
            </w:pPr>
            <w:r w:rsidRPr="00DF559D">
              <w:rPr>
                <w:rFonts w:ascii="Garamond" w:hAnsi="Garamond"/>
              </w:rPr>
              <w:t>94.5%</w:t>
            </w:r>
          </w:p>
        </w:tc>
        <w:tc>
          <w:tcPr>
            <w:tcW w:w="1056" w:type="dxa"/>
          </w:tcPr>
          <w:p w14:paraId="3E7AAEBC"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6" w:type="dxa"/>
          </w:tcPr>
          <w:p w14:paraId="038E3000" w14:textId="77777777" w:rsidR="0004213B" w:rsidRPr="00DF559D" w:rsidRDefault="0004213B"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00D43157" w14:textId="77777777" w:rsidR="0004213B" w:rsidRPr="00DF559D" w:rsidRDefault="0004213B" w:rsidP="00D13848">
            <w:pPr>
              <w:jc w:val="center"/>
              <w:rPr>
                <w:rFonts w:ascii="Garamond" w:hAnsi="Garamond"/>
              </w:rPr>
            </w:pPr>
            <w:r w:rsidRPr="00DF559D">
              <w:rPr>
                <w:rFonts w:ascii="Garamond" w:hAnsi="Garamond"/>
              </w:rPr>
              <w:t>ESS</w:t>
            </w:r>
          </w:p>
        </w:tc>
        <w:tc>
          <w:tcPr>
            <w:tcW w:w="1056" w:type="dxa"/>
          </w:tcPr>
          <w:p w14:paraId="67759911"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081D5CC6" w14:textId="77777777" w:rsidTr="00D13848">
        <w:trPr>
          <w:jc w:val="center"/>
        </w:trPr>
        <w:tc>
          <w:tcPr>
            <w:tcW w:w="1795" w:type="dxa"/>
          </w:tcPr>
          <w:p w14:paraId="6DBD3DF5"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0FFECAC8" w14:textId="77777777" w:rsidR="0004213B" w:rsidRPr="00DF559D" w:rsidRDefault="0004213B" w:rsidP="00D13848">
            <w:pPr>
              <w:jc w:val="center"/>
              <w:rPr>
                <w:rFonts w:ascii="Garamond" w:hAnsi="Garamond"/>
              </w:rPr>
            </w:pPr>
            <w:r w:rsidRPr="00DF559D">
              <w:rPr>
                <w:rFonts w:ascii="Garamond" w:hAnsi="Garamond"/>
              </w:rPr>
              <w:t>0.54</w:t>
            </w:r>
          </w:p>
        </w:tc>
        <w:tc>
          <w:tcPr>
            <w:tcW w:w="775" w:type="dxa"/>
          </w:tcPr>
          <w:p w14:paraId="3CB607FD" w14:textId="77777777" w:rsidR="0004213B" w:rsidRPr="00DF559D" w:rsidRDefault="0004213B" w:rsidP="00D13848">
            <w:pPr>
              <w:jc w:val="center"/>
              <w:rPr>
                <w:rFonts w:ascii="Garamond" w:hAnsi="Garamond"/>
              </w:rPr>
            </w:pPr>
            <w:r w:rsidRPr="00DF559D">
              <w:rPr>
                <w:rFonts w:ascii="Garamond" w:hAnsi="Garamond"/>
              </w:rPr>
              <w:t>0.34</w:t>
            </w:r>
          </w:p>
        </w:tc>
        <w:tc>
          <w:tcPr>
            <w:tcW w:w="1056" w:type="dxa"/>
          </w:tcPr>
          <w:p w14:paraId="2E5D4AA1" w14:textId="77777777" w:rsidR="0004213B" w:rsidRPr="00DF559D" w:rsidRDefault="0004213B" w:rsidP="00D13848">
            <w:pPr>
              <w:jc w:val="center"/>
              <w:rPr>
                <w:rFonts w:ascii="Garamond" w:hAnsi="Garamond"/>
              </w:rPr>
            </w:pPr>
            <w:r w:rsidRPr="00DF559D">
              <w:rPr>
                <w:rFonts w:ascii="Garamond" w:hAnsi="Garamond"/>
              </w:rPr>
              <w:t>0.75</w:t>
            </w:r>
          </w:p>
        </w:tc>
        <w:tc>
          <w:tcPr>
            <w:tcW w:w="1056" w:type="dxa"/>
          </w:tcPr>
          <w:p w14:paraId="4C04D489" w14:textId="77777777" w:rsidR="0004213B" w:rsidRPr="00DF559D" w:rsidRDefault="0004213B" w:rsidP="00D13848">
            <w:pPr>
              <w:jc w:val="center"/>
              <w:rPr>
                <w:rFonts w:ascii="Garamond" w:hAnsi="Garamond"/>
              </w:rPr>
            </w:pPr>
            <w:r w:rsidRPr="00DF559D">
              <w:rPr>
                <w:rFonts w:ascii="Garamond" w:hAnsi="Garamond"/>
              </w:rPr>
              <w:t>100%</w:t>
            </w:r>
          </w:p>
        </w:tc>
        <w:tc>
          <w:tcPr>
            <w:tcW w:w="1056" w:type="dxa"/>
          </w:tcPr>
          <w:p w14:paraId="705A61A2" w14:textId="77777777" w:rsidR="0004213B" w:rsidRPr="00DF559D" w:rsidRDefault="0004213B" w:rsidP="00D13848">
            <w:pPr>
              <w:jc w:val="center"/>
              <w:rPr>
                <w:rFonts w:ascii="Garamond" w:hAnsi="Garamond"/>
              </w:rPr>
            </w:pPr>
            <w:r w:rsidRPr="00DF559D">
              <w:rPr>
                <w:rFonts w:ascii="Garamond" w:hAnsi="Garamond"/>
              </w:rPr>
              <w:t>1.0001</w:t>
            </w:r>
          </w:p>
        </w:tc>
        <w:tc>
          <w:tcPr>
            <w:tcW w:w="1056" w:type="dxa"/>
          </w:tcPr>
          <w:p w14:paraId="56608A32" w14:textId="77777777" w:rsidR="0004213B" w:rsidRPr="00DF559D" w:rsidRDefault="0004213B" w:rsidP="00D13848">
            <w:pPr>
              <w:jc w:val="center"/>
              <w:rPr>
                <w:rFonts w:ascii="Garamond" w:hAnsi="Garamond"/>
              </w:rPr>
            </w:pPr>
            <w:r w:rsidRPr="00DF559D">
              <w:rPr>
                <w:rFonts w:ascii="Garamond" w:hAnsi="Garamond"/>
              </w:rPr>
              <w:t>29,997</w:t>
            </w:r>
          </w:p>
        </w:tc>
        <w:tc>
          <w:tcPr>
            <w:tcW w:w="1056" w:type="dxa"/>
          </w:tcPr>
          <w:p w14:paraId="50A2943A" w14:textId="77777777" w:rsidR="0004213B" w:rsidRPr="00DF559D" w:rsidRDefault="0004213B" w:rsidP="00D13848">
            <w:pPr>
              <w:jc w:val="center"/>
              <w:rPr>
                <w:rFonts w:ascii="Garamond" w:hAnsi="Garamond"/>
              </w:rPr>
            </w:pPr>
            <w:r w:rsidRPr="00DF559D">
              <w:rPr>
                <w:rFonts w:ascii="Garamond" w:hAnsi="Garamond"/>
              </w:rPr>
              <w:t>0.0012</w:t>
            </w:r>
          </w:p>
        </w:tc>
      </w:tr>
      <w:tr w:rsidR="0004213B" w:rsidRPr="00DF559D" w14:paraId="31483B4E" w14:textId="77777777" w:rsidTr="00D13848">
        <w:trPr>
          <w:jc w:val="center"/>
        </w:trPr>
        <w:tc>
          <w:tcPr>
            <w:tcW w:w="1795" w:type="dxa"/>
          </w:tcPr>
          <w:p w14:paraId="697CDA64" w14:textId="77777777" w:rsidR="0004213B" w:rsidRPr="00DF559D" w:rsidRDefault="0004213B"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75D30C96" w14:textId="77777777"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14</w:t>
            </w:r>
          </w:p>
        </w:tc>
        <w:tc>
          <w:tcPr>
            <w:tcW w:w="775" w:type="dxa"/>
          </w:tcPr>
          <w:p w14:paraId="3C96C3AA" w14:textId="77777777"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31</w:t>
            </w:r>
          </w:p>
        </w:tc>
        <w:tc>
          <w:tcPr>
            <w:tcW w:w="1056" w:type="dxa"/>
          </w:tcPr>
          <w:p w14:paraId="7EDD1D42" w14:textId="77777777"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018</w:t>
            </w:r>
          </w:p>
        </w:tc>
        <w:tc>
          <w:tcPr>
            <w:tcW w:w="1056" w:type="dxa"/>
          </w:tcPr>
          <w:p w14:paraId="03B85847" w14:textId="77777777" w:rsidR="0004213B" w:rsidRPr="00DF559D" w:rsidRDefault="0004213B" w:rsidP="00D13848">
            <w:pPr>
              <w:jc w:val="center"/>
              <w:rPr>
                <w:rFonts w:ascii="Garamond" w:hAnsi="Garamond"/>
              </w:rPr>
            </w:pPr>
            <w:r w:rsidRPr="00DF559D">
              <w:rPr>
                <w:rFonts w:ascii="Garamond" w:hAnsi="Garamond"/>
              </w:rPr>
              <w:t>92.3%</w:t>
            </w:r>
          </w:p>
        </w:tc>
        <w:tc>
          <w:tcPr>
            <w:tcW w:w="1056" w:type="dxa"/>
          </w:tcPr>
          <w:p w14:paraId="521F5377" w14:textId="77777777" w:rsidR="0004213B" w:rsidRPr="00DF559D" w:rsidRDefault="0004213B" w:rsidP="00D13848">
            <w:pPr>
              <w:jc w:val="center"/>
              <w:rPr>
                <w:rFonts w:ascii="Garamond" w:hAnsi="Garamond"/>
              </w:rPr>
            </w:pPr>
            <w:r w:rsidRPr="00DF559D">
              <w:rPr>
                <w:rFonts w:ascii="Garamond" w:hAnsi="Garamond"/>
              </w:rPr>
              <w:t>1.0000</w:t>
            </w:r>
          </w:p>
        </w:tc>
        <w:tc>
          <w:tcPr>
            <w:tcW w:w="1056" w:type="dxa"/>
          </w:tcPr>
          <w:p w14:paraId="16D1D480" w14:textId="77777777" w:rsidR="0004213B" w:rsidRPr="00DF559D" w:rsidRDefault="0004213B" w:rsidP="00D13848">
            <w:pPr>
              <w:jc w:val="center"/>
              <w:rPr>
                <w:rFonts w:ascii="Garamond" w:hAnsi="Garamond"/>
              </w:rPr>
            </w:pPr>
            <w:r w:rsidRPr="00DF559D">
              <w:rPr>
                <w:rFonts w:ascii="Garamond" w:hAnsi="Garamond"/>
              </w:rPr>
              <w:t>30,000</w:t>
            </w:r>
          </w:p>
        </w:tc>
        <w:tc>
          <w:tcPr>
            <w:tcW w:w="1056" w:type="dxa"/>
          </w:tcPr>
          <w:p w14:paraId="0AD1E4EE" w14:textId="77777777" w:rsidR="0004213B" w:rsidRPr="00DF559D" w:rsidRDefault="0004213B" w:rsidP="00D13848">
            <w:pPr>
              <w:jc w:val="center"/>
              <w:rPr>
                <w:rFonts w:ascii="Garamond" w:hAnsi="Garamond"/>
              </w:rPr>
            </w:pPr>
            <w:r w:rsidRPr="00DF559D">
              <w:rPr>
                <w:rFonts w:ascii="Garamond" w:hAnsi="Garamond"/>
              </w:rPr>
              <w:t>0.0006</w:t>
            </w:r>
          </w:p>
        </w:tc>
      </w:tr>
    </w:tbl>
    <w:p w14:paraId="2966218B" w14:textId="07C9029F"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20</w:t>
      </w:r>
      <w:r w:rsidRPr="00DF559D">
        <w:rPr>
          <w:rFonts w:ascii="Garamond" w:hAnsi="Garamond"/>
        </w:rPr>
        <w:t>:</w:t>
      </w:r>
      <w:r>
        <w:rPr>
          <w:rFonts w:ascii="Garamond" w:hAnsi="Garamond"/>
        </w:rPr>
        <w:t xml:space="preserve"> MCMC sampling summary for Metacognitive Efficiency by </w:t>
      </w:r>
      <w:r>
        <w:rPr>
          <w:rFonts w:ascii="Garamond" w:hAnsi="Garamond"/>
        </w:rPr>
        <w:t>VVIQ</w:t>
      </w:r>
      <w:r>
        <w:rPr>
          <w:rFonts w:ascii="Garamond" w:hAnsi="Garamond"/>
        </w:rPr>
        <w:t xml:space="preserve"> in </w:t>
      </w:r>
      <w:r>
        <w:rPr>
          <w:rFonts w:ascii="Garamond" w:hAnsi="Garamond"/>
        </w:rPr>
        <w:t>Item</w:t>
      </w:r>
      <w:r>
        <w:rPr>
          <w:rFonts w:ascii="Garamond" w:hAnsi="Garamond"/>
        </w:rPr>
        <w:t xml:space="preserve"> memory </w:t>
      </w:r>
    </w:p>
    <w:p w14:paraId="154C75AE" w14:textId="77777777" w:rsidR="00DF559D" w:rsidRPr="00DF559D" w:rsidRDefault="00DF559D" w:rsidP="00DF559D">
      <w:pPr>
        <w:jc w:val="center"/>
        <w:rPr>
          <w:rFonts w:ascii="Garamond" w:hAnsi="Garamond"/>
        </w:rPr>
      </w:pPr>
    </w:p>
    <w:p w14:paraId="35E41E18" w14:textId="750C069D" w:rsidR="0004213B" w:rsidRPr="00DF559D" w:rsidRDefault="00DF559D" w:rsidP="0004213B">
      <w:pPr>
        <w:jc w:val="center"/>
        <w:rPr>
          <w:rFonts w:ascii="Garamond" w:hAnsi="Garamond"/>
          <w:i/>
          <w:iCs/>
        </w:rPr>
      </w:pPr>
      <w:r w:rsidRPr="00DF559D">
        <w:rPr>
          <w:rFonts w:ascii="Garamond" w:hAnsi="Garamond"/>
          <w:i/>
          <w:iCs/>
        </w:rPr>
        <w:t>Body Awareness (BA)</w:t>
      </w:r>
    </w:p>
    <w:p w14:paraId="0B634275" w14:textId="77777777" w:rsidR="0004213B" w:rsidRPr="00DF559D" w:rsidRDefault="0004213B" w:rsidP="0004213B">
      <w:pPr>
        <w:jc w:val="center"/>
        <w:rPr>
          <w:rFonts w:ascii="Garamond" w:hAnsi="Garamond"/>
          <w:b/>
          <w:bCs/>
          <w:i/>
          <w:iCs/>
        </w:rPr>
      </w:pPr>
      <w:proofErr w:type="spellStart"/>
      <w:r w:rsidRPr="00DF559D">
        <w:rPr>
          <w:rFonts w:ascii="Garamond" w:hAnsi="Garamond"/>
          <w:b/>
          <w:bCs/>
          <w:i/>
          <w:iCs/>
        </w:rPr>
        <w:t>Fit_meta_d_mcmc_regression</w:t>
      </w:r>
      <w:proofErr w:type="spellEnd"/>
      <w:r w:rsidRPr="00DF559D">
        <w:rPr>
          <w:rFonts w:ascii="Garamond" w:hAnsi="Garamond"/>
          <w:b/>
          <w:bCs/>
          <w:i/>
          <w:iCs/>
        </w:rPr>
        <w:t xml:space="preserve">(nR_S1, nR_S2, </w:t>
      </w:r>
      <w:proofErr w:type="spellStart"/>
      <w:r w:rsidRPr="00DF559D">
        <w:rPr>
          <w:rFonts w:ascii="Garamond" w:hAnsi="Garamond"/>
          <w:b/>
          <w:bCs/>
          <w:i/>
          <w:iCs/>
        </w:rPr>
        <w:t>cov</w:t>
      </w:r>
      <w:proofErr w:type="spellEnd"/>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89"/>
        <w:gridCol w:w="1078"/>
        <w:gridCol w:w="908"/>
        <w:gridCol w:w="939"/>
        <w:gridCol w:w="1053"/>
        <w:gridCol w:w="1054"/>
        <w:gridCol w:w="1054"/>
        <w:gridCol w:w="1055"/>
      </w:tblGrid>
      <w:tr w:rsidR="0004213B" w:rsidRPr="00DF559D" w14:paraId="487C6CCC" w14:textId="77777777" w:rsidTr="0004213B">
        <w:trPr>
          <w:jc w:val="center"/>
        </w:trPr>
        <w:tc>
          <w:tcPr>
            <w:tcW w:w="1789" w:type="dxa"/>
          </w:tcPr>
          <w:p w14:paraId="79F93DC5" w14:textId="77777777" w:rsidR="0004213B" w:rsidRPr="00DF559D" w:rsidRDefault="0004213B" w:rsidP="00D13848">
            <w:pPr>
              <w:jc w:val="center"/>
              <w:rPr>
                <w:rFonts w:ascii="Garamond" w:hAnsi="Garamond"/>
              </w:rPr>
            </w:pPr>
            <w:r w:rsidRPr="00DF559D">
              <w:rPr>
                <w:rFonts w:ascii="Garamond" w:hAnsi="Garamond"/>
              </w:rPr>
              <w:t>Parameter</w:t>
            </w:r>
          </w:p>
        </w:tc>
        <w:tc>
          <w:tcPr>
            <w:tcW w:w="1078" w:type="dxa"/>
          </w:tcPr>
          <w:p w14:paraId="69C3A267" w14:textId="77777777" w:rsidR="0004213B" w:rsidRPr="00DF559D" w:rsidRDefault="0004213B" w:rsidP="00D13848">
            <w:pPr>
              <w:jc w:val="center"/>
              <w:rPr>
                <w:rFonts w:ascii="Garamond" w:hAnsi="Garamond"/>
              </w:rPr>
            </w:pPr>
            <w:r w:rsidRPr="00DF559D">
              <w:rPr>
                <w:rFonts w:ascii="Garamond" w:hAnsi="Garamond"/>
              </w:rPr>
              <w:t>Median</w:t>
            </w:r>
          </w:p>
        </w:tc>
        <w:tc>
          <w:tcPr>
            <w:tcW w:w="908" w:type="dxa"/>
          </w:tcPr>
          <w:p w14:paraId="113A4295" w14:textId="77777777" w:rsidR="0004213B" w:rsidRPr="00DF559D" w:rsidRDefault="0004213B" w:rsidP="00D13848">
            <w:pPr>
              <w:jc w:val="center"/>
              <w:rPr>
                <w:rFonts w:ascii="Garamond" w:hAnsi="Garamond"/>
              </w:rPr>
            </w:pPr>
            <w:r w:rsidRPr="00DF559D">
              <w:rPr>
                <w:rFonts w:ascii="Garamond" w:hAnsi="Garamond"/>
              </w:rPr>
              <w:t>5.5%</w:t>
            </w:r>
          </w:p>
        </w:tc>
        <w:tc>
          <w:tcPr>
            <w:tcW w:w="939" w:type="dxa"/>
          </w:tcPr>
          <w:p w14:paraId="0318F698" w14:textId="77777777" w:rsidR="0004213B" w:rsidRPr="00DF559D" w:rsidRDefault="0004213B" w:rsidP="00D13848">
            <w:pPr>
              <w:jc w:val="center"/>
              <w:rPr>
                <w:rFonts w:ascii="Garamond" w:hAnsi="Garamond"/>
              </w:rPr>
            </w:pPr>
            <w:r w:rsidRPr="00DF559D">
              <w:rPr>
                <w:rFonts w:ascii="Garamond" w:hAnsi="Garamond"/>
              </w:rPr>
              <w:t>94.5%</w:t>
            </w:r>
          </w:p>
        </w:tc>
        <w:tc>
          <w:tcPr>
            <w:tcW w:w="1053" w:type="dxa"/>
          </w:tcPr>
          <w:p w14:paraId="6FB8DBFD" w14:textId="77777777" w:rsidR="0004213B" w:rsidRPr="00DF559D" w:rsidRDefault="0004213B" w:rsidP="00D13848">
            <w:pPr>
              <w:jc w:val="center"/>
              <w:rPr>
                <w:rFonts w:ascii="Garamond" w:eastAsia="Calibri" w:hAnsi="Garamond" w:cs="Times New Roman"/>
              </w:rPr>
            </w:pPr>
            <w:r w:rsidRPr="00DF559D">
              <w:rPr>
                <w:rFonts w:ascii="Garamond" w:hAnsi="Garamond"/>
              </w:rPr>
              <w:t>pd</w:t>
            </w:r>
          </w:p>
        </w:tc>
        <w:tc>
          <w:tcPr>
            <w:tcW w:w="1054" w:type="dxa"/>
          </w:tcPr>
          <w:p w14:paraId="21DC70A6" w14:textId="77777777" w:rsidR="0004213B" w:rsidRPr="00DF559D" w:rsidRDefault="0004213B"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4" w:type="dxa"/>
          </w:tcPr>
          <w:p w14:paraId="20DA64C0" w14:textId="77777777" w:rsidR="0004213B" w:rsidRPr="00DF559D" w:rsidRDefault="0004213B" w:rsidP="00D13848">
            <w:pPr>
              <w:jc w:val="center"/>
              <w:rPr>
                <w:rFonts w:ascii="Garamond" w:hAnsi="Garamond"/>
              </w:rPr>
            </w:pPr>
            <w:r w:rsidRPr="00DF559D">
              <w:rPr>
                <w:rFonts w:ascii="Garamond" w:hAnsi="Garamond"/>
              </w:rPr>
              <w:t>ESS</w:t>
            </w:r>
          </w:p>
        </w:tc>
        <w:tc>
          <w:tcPr>
            <w:tcW w:w="1055" w:type="dxa"/>
          </w:tcPr>
          <w:p w14:paraId="7557E86C" w14:textId="77777777" w:rsidR="0004213B" w:rsidRPr="00DF559D" w:rsidRDefault="0004213B" w:rsidP="00D13848">
            <w:pPr>
              <w:jc w:val="center"/>
              <w:rPr>
                <w:rFonts w:ascii="Garamond" w:hAnsi="Garamond"/>
              </w:rPr>
            </w:pPr>
            <w:r w:rsidRPr="00DF559D">
              <w:rPr>
                <w:rFonts w:ascii="Garamond" w:hAnsi="Garamond"/>
              </w:rPr>
              <w:t>MCSE</w:t>
            </w:r>
          </w:p>
        </w:tc>
      </w:tr>
      <w:tr w:rsidR="0004213B" w:rsidRPr="00DF559D" w14:paraId="5410A0A7" w14:textId="77777777" w:rsidTr="0004213B">
        <w:trPr>
          <w:jc w:val="center"/>
        </w:trPr>
        <w:tc>
          <w:tcPr>
            <w:tcW w:w="1789" w:type="dxa"/>
          </w:tcPr>
          <w:p w14:paraId="6866A7CC" w14:textId="77777777" w:rsidR="0004213B" w:rsidRPr="00DF559D" w:rsidRDefault="0004213B"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8" w:type="dxa"/>
          </w:tcPr>
          <w:p w14:paraId="45402735" w14:textId="36CF99AA"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54</w:t>
            </w:r>
          </w:p>
        </w:tc>
        <w:tc>
          <w:tcPr>
            <w:tcW w:w="908" w:type="dxa"/>
          </w:tcPr>
          <w:p w14:paraId="492CFDE3" w14:textId="776B4900"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42</w:t>
            </w:r>
          </w:p>
        </w:tc>
        <w:tc>
          <w:tcPr>
            <w:tcW w:w="939" w:type="dxa"/>
          </w:tcPr>
          <w:p w14:paraId="5E14BAF0" w14:textId="16C327C9"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62</w:t>
            </w:r>
          </w:p>
        </w:tc>
        <w:tc>
          <w:tcPr>
            <w:tcW w:w="1053" w:type="dxa"/>
          </w:tcPr>
          <w:p w14:paraId="5C548258" w14:textId="17ECBCE8" w:rsidR="0004213B" w:rsidRPr="00DF559D" w:rsidRDefault="0004213B" w:rsidP="00D13848">
            <w:pPr>
              <w:jc w:val="center"/>
              <w:rPr>
                <w:rFonts w:ascii="Garamond" w:hAnsi="Garamond"/>
              </w:rPr>
            </w:pPr>
            <w:r>
              <w:rPr>
                <w:rFonts w:ascii="Garamond" w:hAnsi="Garamond"/>
              </w:rPr>
              <w:t>100</w:t>
            </w:r>
            <w:r w:rsidRPr="00DF559D">
              <w:rPr>
                <w:rFonts w:ascii="Garamond" w:hAnsi="Garamond"/>
              </w:rPr>
              <w:t>%</w:t>
            </w:r>
          </w:p>
        </w:tc>
        <w:tc>
          <w:tcPr>
            <w:tcW w:w="1054" w:type="dxa"/>
          </w:tcPr>
          <w:p w14:paraId="31195F28" w14:textId="601D4B41" w:rsidR="0004213B" w:rsidRPr="00DF559D" w:rsidRDefault="0004213B" w:rsidP="00D13848">
            <w:pPr>
              <w:jc w:val="center"/>
              <w:rPr>
                <w:rFonts w:ascii="Garamond" w:hAnsi="Garamond"/>
              </w:rPr>
            </w:pPr>
            <w:r w:rsidRPr="00DF559D">
              <w:rPr>
                <w:rFonts w:ascii="Garamond" w:hAnsi="Garamond"/>
              </w:rPr>
              <w:t>1.</w:t>
            </w:r>
            <w:r>
              <w:rPr>
                <w:rFonts w:ascii="Garamond" w:hAnsi="Garamond"/>
              </w:rPr>
              <w:t>0002</w:t>
            </w:r>
          </w:p>
        </w:tc>
        <w:tc>
          <w:tcPr>
            <w:tcW w:w="1054" w:type="dxa"/>
          </w:tcPr>
          <w:p w14:paraId="35645EAB" w14:textId="4F39513F" w:rsidR="0004213B" w:rsidRPr="00DF559D" w:rsidRDefault="0004213B" w:rsidP="00D13848">
            <w:pPr>
              <w:jc w:val="center"/>
              <w:rPr>
                <w:rFonts w:ascii="Garamond" w:hAnsi="Garamond"/>
              </w:rPr>
            </w:pPr>
            <w:r>
              <w:rPr>
                <w:rFonts w:ascii="Garamond" w:hAnsi="Garamond"/>
              </w:rPr>
              <w:t>29</w:t>
            </w:r>
            <w:r w:rsidRPr="00DF559D">
              <w:rPr>
                <w:rFonts w:ascii="Garamond" w:hAnsi="Garamond"/>
              </w:rPr>
              <w:t>,</w:t>
            </w:r>
            <w:r>
              <w:rPr>
                <w:rFonts w:ascii="Garamond" w:hAnsi="Garamond"/>
              </w:rPr>
              <w:t>994</w:t>
            </w:r>
          </w:p>
        </w:tc>
        <w:tc>
          <w:tcPr>
            <w:tcW w:w="1055" w:type="dxa"/>
          </w:tcPr>
          <w:p w14:paraId="6690977E" w14:textId="5B41E487"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0012</w:t>
            </w:r>
          </w:p>
        </w:tc>
      </w:tr>
      <w:tr w:rsidR="0004213B" w:rsidRPr="00DF559D" w14:paraId="3DEA5B31" w14:textId="77777777" w:rsidTr="0004213B">
        <w:trPr>
          <w:jc w:val="center"/>
        </w:trPr>
        <w:tc>
          <w:tcPr>
            <w:tcW w:w="1789" w:type="dxa"/>
          </w:tcPr>
          <w:p w14:paraId="1CF00561" w14:textId="77777777" w:rsidR="0004213B" w:rsidRPr="00DF559D" w:rsidRDefault="0004213B"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8" w:type="dxa"/>
          </w:tcPr>
          <w:p w14:paraId="3F0B247E" w14:textId="55791C8E"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11</w:t>
            </w:r>
          </w:p>
        </w:tc>
        <w:tc>
          <w:tcPr>
            <w:tcW w:w="908" w:type="dxa"/>
          </w:tcPr>
          <w:p w14:paraId="2983CFD7" w14:textId="720641EF"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051</w:t>
            </w:r>
          </w:p>
        </w:tc>
        <w:tc>
          <w:tcPr>
            <w:tcW w:w="939" w:type="dxa"/>
          </w:tcPr>
          <w:p w14:paraId="40C92B52" w14:textId="1885D22D"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27</w:t>
            </w:r>
          </w:p>
        </w:tc>
        <w:tc>
          <w:tcPr>
            <w:tcW w:w="1053" w:type="dxa"/>
          </w:tcPr>
          <w:p w14:paraId="008FB5D2" w14:textId="18CB0364" w:rsidR="0004213B" w:rsidRPr="00DF559D" w:rsidRDefault="0004213B" w:rsidP="00D13848">
            <w:pPr>
              <w:jc w:val="center"/>
              <w:rPr>
                <w:rFonts w:ascii="Garamond" w:hAnsi="Garamond"/>
              </w:rPr>
            </w:pPr>
            <w:r>
              <w:rPr>
                <w:rFonts w:ascii="Garamond" w:hAnsi="Garamond"/>
              </w:rPr>
              <w:t>87.1</w:t>
            </w:r>
            <w:r w:rsidRPr="00DF559D">
              <w:rPr>
                <w:rFonts w:ascii="Garamond" w:hAnsi="Garamond"/>
              </w:rPr>
              <w:t>%</w:t>
            </w:r>
          </w:p>
        </w:tc>
        <w:tc>
          <w:tcPr>
            <w:tcW w:w="1054" w:type="dxa"/>
          </w:tcPr>
          <w:p w14:paraId="243EE247" w14:textId="0A73F53C" w:rsidR="0004213B" w:rsidRPr="00DF559D" w:rsidRDefault="0004213B" w:rsidP="00D13848">
            <w:pPr>
              <w:jc w:val="center"/>
              <w:rPr>
                <w:rFonts w:ascii="Garamond" w:hAnsi="Garamond"/>
              </w:rPr>
            </w:pPr>
            <w:r w:rsidRPr="00DF559D">
              <w:rPr>
                <w:rFonts w:ascii="Garamond" w:hAnsi="Garamond"/>
              </w:rPr>
              <w:t>1.</w:t>
            </w:r>
            <w:r>
              <w:rPr>
                <w:rFonts w:ascii="Garamond" w:hAnsi="Garamond"/>
              </w:rPr>
              <w:t>0001</w:t>
            </w:r>
          </w:p>
        </w:tc>
        <w:tc>
          <w:tcPr>
            <w:tcW w:w="1054" w:type="dxa"/>
          </w:tcPr>
          <w:p w14:paraId="1B7B7EFC" w14:textId="1D93617F" w:rsidR="0004213B" w:rsidRPr="00DF559D" w:rsidRDefault="0004213B" w:rsidP="00D13848">
            <w:pPr>
              <w:jc w:val="center"/>
              <w:rPr>
                <w:rFonts w:ascii="Garamond" w:hAnsi="Garamond"/>
              </w:rPr>
            </w:pPr>
            <w:r>
              <w:rPr>
                <w:rFonts w:ascii="Garamond" w:hAnsi="Garamond"/>
              </w:rPr>
              <w:t>29</w:t>
            </w:r>
            <w:r w:rsidRPr="00DF559D">
              <w:rPr>
                <w:rFonts w:ascii="Garamond" w:hAnsi="Garamond"/>
              </w:rPr>
              <w:t>,</w:t>
            </w:r>
            <w:r>
              <w:rPr>
                <w:rFonts w:ascii="Garamond" w:hAnsi="Garamond"/>
              </w:rPr>
              <w:t>996</w:t>
            </w:r>
          </w:p>
        </w:tc>
        <w:tc>
          <w:tcPr>
            <w:tcW w:w="1055" w:type="dxa"/>
          </w:tcPr>
          <w:p w14:paraId="6BC34992" w14:textId="7B532B9A" w:rsidR="0004213B" w:rsidRPr="00DF559D" w:rsidRDefault="0004213B"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00057</w:t>
            </w:r>
          </w:p>
        </w:tc>
      </w:tr>
    </w:tbl>
    <w:p w14:paraId="126550E2" w14:textId="41DE49FB" w:rsidR="00A46D2D" w:rsidRDefault="00A46D2D" w:rsidP="00A46D2D">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w:t>
      </w:r>
      <w:r>
        <w:rPr>
          <w:rFonts w:ascii="Garamond" w:hAnsi="Garamond"/>
        </w:rPr>
        <w:t>1</w:t>
      </w:r>
      <w:r w:rsidRPr="00DF559D">
        <w:rPr>
          <w:rFonts w:ascii="Garamond" w:hAnsi="Garamond"/>
        </w:rPr>
        <w:t>:</w:t>
      </w:r>
      <w:r>
        <w:rPr>
          <w:rFonts w:ascii="Garamond" w:hAnsi="Garamond"/>
        </w:rPr>
        <w:t xml:space="preserve"> MCMC sampling summary for Metacognitive Efficiency by </w:t>
      </w:r>
      <w:r>
        <w:rPr>
          <w:rFonts w:ascii="Garamond" w:hAnsi="Garamond"/>
        </w:rPr>
        <w:t>BA</w:t>
      </w:r>
      <w:r>
        <w:rPr>
          <w:rFonts w:ascii="Garamond" w:hAnsi="Garamond"/>
        </w:rPr>
        <w:t xml:space="preserve"> in Item memory </w:t>
      </w:r>
    </w:p>
    <w:p w14:paraId="4178E383" w14:textId="77777777" w:rsidR="00DF559D" w:rsidRDefault="00DF559D" w:rsidP="00DF559D">
      <w:pPr>
        <w:rPr>
          <w:rFonts w:ascii="Garamond" w:hAnsi="Garamond"/>
        </w:rPr>
      </w:pPr>
    </w:p>
    <w:p w14:paraId="7CF4FA02" w14:textId="1B9D6DE9" w:rsidR="00FE6819" w:rsidRDefault="00FE6819" w:rsidP="00FE6819">
      <w:pPr>
        <w:jc w:val="center"/>
        <w:rPr>
          <w:rFonts w:ascii="Garamond" w:hAnsi="Garamond"/>
          <w:u w:val="single"/>
        </w:rPr>
      </w:pPr>
      <w:r w:rsidRPr="00DF559D">
        <w:rPr>
          <w:rFonts w:ascii="Garamond" w:hAnsi="Garamond"/>
          <w:u w:val="single"/>
        </w:rPr>
        <w:t xml:space="preserve">Supplementary </w:t>
      </w:r>
      <w:r>
        <w:rPr>
          <w:rFonts w:ascii="Garamond" w:hAnsi="Garamond"/>
          <w:u w:val="single"/>
        </w:rPr>
        <w:t>Sampling Information</w:t>
      </w:r>
      <w:r>
        <w:rPr>
          <w:rFonts w:ascii="Garamond" w:hAnsi="Garamond"/>
          <w:u w:val="single"/>
        </w:rPr>
        <w:t xml:space="preserve"> (</w:t>
      </w:r>
      <w:r>
        <w:rPr>
          <w:rFonts w:ascii="Garamond" w:hAnsi="Garamond"/>
          <w:i/>
          <w:iCs/>
          <w:u w:val="single"/>
        </w:rPr>
        <w:t>N=62</w:t>
      </w:r>
      <w:r>
        <w:rPr>
          <w:rFonts w:ascii="Garamond" w:hAnsi="Garamond"/>
          <w:u w:val="single"/>
        </w:rPr>
        <w:t>)</w:t>
      </w:r>
    </w:p>
    <w:p w14:paraId="639DE8AC" w14:textId="77777777" w:rsidR="00FA6D69" w:rsidRDefault="00FA6D69" w:rsidP="00FE6819">
      <w:pPr>
        <w:jc w:val="center"/>
        <w:rPr>
          <w:rFonts w:ascii="Garamond" w:hAnsi="Garamond"/>
          <w:i/>
          <w:iCs/>
          <w:u w:val="single"/>
        </w:rPr>
      </w:pPr>
    </w:p>
    <w:p w14:paraId="344C5780" w14:textId="77777777" w:rsidR="00FE6819" w:rsidRDefault="00FE6819" w:rsidP="00FE6819">
      <w:pPr>
        <w:rPr>
          <w:rFonts w:ascii="Garamond" w:hAnsi="Garamond"/>
          <w:b/>
          <w:bCs/>
        </w:rPr>
      </w:pPr>
      <w:r w:rsidRPr="00DF559D">
        <w:rPr>
          <w:rFonts w:ascii="Garamond" w:hAnsi="Garamond"/>
          <w:b/>
          <w:bCs/>
        </w:rPr>
        <w:t>Metacognitive Efficiency</w:t>
      </w:r>
      <w:r>
        <w:rPr>
          <w:rFonts w:ascii="Garamond" w:hAnsi="Garamond"/>
          <w:b/>
          <w:bCs/>
        </w:rPr>
        <w:t xml:space="preserve"> (1)</w:t>
      </w:r>
    </w:p>
    <w:p w14:paraId="6FC5994C" w14:textId="77777777" w:rsidR="00FE6819" w:rsidRPr="00DF559D" w:rsidRDefault="00FE6819" w:rsidP="00FE6819">
      <w:pPr>
        <w:jc w:val="center"/>
        <w:rPr>
          <w:rFonts w:ascii="Garamond" w:hAnsi="Garamond"/>
          <w:b/>
          <w:bCs/>
          <w:i/>
          <w:iCs/>
        </w:rPr>
      </w:pPr>
      <w:proofErr w:type="spellStart"/>
      <w:r w:rsidRPr="00DF559D">
        <w:rPr>
          <w:rFonts w:ascii="Garamond" w:hAnsi="Garamond"/>
          <w:b/>
          <w:bCs/>
          <w:i/>
          <w:iCs/>
        </w:rPr>
        <w:t>Fit_meta_d_mcmc_</w:t>
      </w:r>
      <w:r>
        <w:rPr>
          <w:rFonts w:ascii="Garamond" w:hAnsi="Garamond"/>
          <w:b/>
          <w:bCs/>
          <w:i/>
          <w:iCs/>
        </w:rPr>
        <w:t>group</w:t>
      </w:r>
      <w:proofErr w:type="spellEnd"/>
      <w:r w:rsidRPr="00DF559D">
        <w:rPr>
          <w:rFonts w:ascii="Garamond" w:hAnsi="Garamond"/>
          <w:b/>
          <w:bCs/>
          <w:i/>
          <w:iCs/>
        </w:rPr>
        <w:t xml:space="preserve">(nR_S1, nR_S2,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56"/>
        <w:gridCol w:w="1070"/>
        <w:gridCol w:w="770"/>
        <w:gridCol w:w="1041"/>
        <w:gridCol w:w="1038"/>
        <w:gridCol w:w="1043"/>
        <w:gridCol w:w="1043"/>
        <w:gridCol w:w="1169"/>
      </w:tblGrid>
      <w:tr w:rsidR="00FE6819" w:rsidRPr="00DF559D" w14:paraId="3A8AB674" w14:textId="77777777" w:rsidTr="00D13848">
        <w:trPr>
          <w:jc w:val="center"/>
        </w:trPr>
        <w:tc>
          <w:tcPr>
            <w:tcW w:w="1795" w:type="dxa"/>
          </w:tcPr>
          <w:p w14:paraId="0A96E39C" w14:textId="77777777" w:rsidR="00FE6819" w:rsidRPr="00DF559D" w:rsidRDefault="00FE6819" w:rsidP="00D13848">
            <w:pPr>
              <w:jc w:val="center"/>
              <w:rPr>
                <w:rFonts w:ascii="Garamond" w:hAnsi="Garamond"/>
              </w:rPr>
            </w:pPr>
            <w:r w:rsidRPr="00DF559D">
              <w:rPr>
                <w:rFonts w:ascii="Garamond" w:hAnsi="Garamond"/>
              </w:rPr>
              <w:t>Parameter</w:t>
            </w:r>
          </w:p>
        </w:tc>
        <w:tc>
          <w:tcPr>
            <w:tcW w:w="1080" w:type="dxa"/>
          </w:tcPr>
          <w:p w14:paraId="59A699D5" w14:textId="77777777" w:rsidR="00FE6819" w:rsidRPr="00DF559D" w:rsidRDefault="00FE6819" w:rsidP="00D13848">
            <w:pPr>
              <w:jc w:val="center"/>
              <w:rPr>
                <w:rFonts w:ascii="Garamond" w:hAnsi="Garamond"/>
              </w:rPr>
            </w:pPr>
            <w:r w:rsidRPr="00DF559D">
              <w:rPr>
                <w:rFonts w:ascii="Garamond" w:hAnsi="Garamond"/>
              </w:rPr>
              <w:t>Median</w:t>
            </w:r>
          </w:p>
        </w:tc>
        <w:tc>
          <w:tcPr>
            <w:tcW w:w="775" w:type="dxa"/>
          </w:tcPr>
          <w:p w14:paraId="67686920" w14:textId="77777777" w:rsidR="00FE6819" w:rsidRPr="00DF559D" w:rsidRDefault="00FE6819" w:rsidP="00D13848">
            <w:pPr>
              <w:jc w:val="center"/>
              <w:rPr>
                <w:rFonts w:ascii="Garamond" w:hAnsi="Garamond"/>
              </w:rPr>
            </w:pPr>
            <w:r w:rsidRPr="00DF559D">
              <w:rPr>
                <w:rFonts w:ascii="Garamond" w:hAnsi="Garamond"/>
              </w:rPr>
              <w:t>5.5%</w:t>
            </w:r>
          </w:p>
        </w:tc>
        <w:tc>
          <w:tcPr>
            <w:tcW w:w="1056" w:type="dxa"/>
          </w:tcPr>
          <w:p w14:paraId="2B95EE48" w14:textId="77777777" w:rsidR="00FE6819" w:rsidRPr="00DF559D" w:rsidRDefault="00FE6819" w:rsidP="00D13848">
            <w:pPr>
              <w:jc w:val="center"/>
              <w:rPr>
                <w:rFonts w:ascii="Garamond" w:hAnsi="Garamond"/>
              </w:rPr>
            </w:pPr>
            <w:r w:rsidRPr="00DF559D">
              <w:rPr>
                <w:rFonts w:ascii="Garamond" w:hAnsi="Garamond"/>
              </w:rPr>
              <w:t>94.5%</w:t>
            </w:r>
          </w:p>
        </w:tc>
        <w:tc>
          <w:tcPr>
            <w:tcW w:w="1056" w:type="dxa"/>
          </w:tcPr>
          <w:p w14:paraId="31E30B16" w14:textId="77777777" w:rsidR="00FE6819" w:rsidRPr="00DF559D" w:rsidRDefault="00FE6819" w:rsidP="00D13848">
            <w:pPr>
              <w:jc w:val="center"/>
              <w:rPr>
                <w:rFonts w:ascii="Garamond" w:eastAsia="Calibri" w:hAnsi="Garamond" w:cs="Times New Roman"/>
              </w:rPr>
            </w:pPr>
            <w:r w:rsidRPr="00DF559D">
              <w:rPr>
                <w:rFonts w:ascii="Garamond" w:hAnsi="Garamond"/>
              </w:rPr>
              <w:t>pd</w:t>
            </w:r>
          </w:p>
        </w:tc>
        <w:tc>
          <w:tcPr>
            <w:tcW w:w="1056" w:type="dxa"/>
          </w:tcPr>
          <w:p w14:paraId="6E2D170B" w14:textId="77777777" w:rsidR="00FE6819" w:rsidRPr="00DF559D" w:rsidRDefault="00FE681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52D9E8D9" w14:textId="77777777" w:rsidR="00FE6819" w:rsidRPr="00DF559D" w:rsidRDefault="00FE6819" w:rsidP="00D13848">
            <w:pPr>
              <w:jc w:val="center"/>
              <w:rPr>
                <w:rFonts w:ascii="Garamond" w:hAnsi="Garamond"/>
              </w:rPr>
            </w:pPr>
            <w:r w:rsidRPr="00DF559D">
              <w:rPr>
                <w:rFonts w:ascii="Garamond" w:hAnsi="Garamond"/>
              </w:rPr>
              <w:t>ESS</w:t>
            </w:r>
          </w:p>
        </w:tc>
        <w:tc>
          <w:tcPr>
            <w:tcW w:w="1056" w:type="dxa"/>
          </w:tcPr>
          <w:p w14:paraId="0CC69D3C" w14:textId="77777777" w:rsidR="00FE6819" w:rsidRPr="00DF559D" w:rsidRDefault="00FE6819" w:rsidP="00D13848">
            <w:pPr>
              <w:jc w:val="center"/>
              <w:rPr>
                <w:rFonts w:ascii="Garamond" w:hAnsi="Garamond"/>
              </w:rPr>
            </w:pPr>
            <w:r w:rsidRPr="00DF559D">
              <w:rPr>
                <w:rFonts w:ascii="Garamond" w:hAnsi="Garamond"/>
              </w:rPr>
              <w:t>MCSE</w:t>
            </w:r>
          </w:p>
        </w:tc>
      </w:tr>
      <w:tr w:rsidR="00FE6819" w:rsidRPr="00DF559D" w14:paraId="492D1C9C" w14:textId="77777777" w:rsidTr="00D13848">
        <w:trPr>
          <w:jc w:val="center"/>
        </w:trPr>
        <w:tc>
          <w:tcPr>
            <w:tcW w:w="1795" w:type="dxa"/>
          </w:tcPr>
          <w:p w14:paraId="768647B2" w14:textId="77777777" w:rsidR="00FE6819" w:rsidRPr="00DF559D" w:rsidRDefault="00FE681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1879636A" w14:textId="6B371A52"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67</w:t>
            </w:r>
          </w:p>
        </w:tc>
        <w:tc>
          <w:tcPr>
            <w:tcW w:w="775" w:type="dxa"/>
          </w:tcPr>
          <w:p w14:paraId="03E794A1" w14:textId="723E6407"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62</w:t>
            </w:r>
          </w:p>
        </w:tc>
        <w:tc>
          <w:tcPr>
            <w:tcW w:w="1056" w:type="dxa"/>
          </w:tcPr>
          <w:p w14:paraId="663DA407" w14:textId="60869777"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71</w:t>
            </w:r>
          </w:p>
        </w:tc>
        <w:tc>
          <w:tcPr>
            <w:tcW w:w="1056" w:type="dxa"/>
          </w:tcPr>
          <w:p w14:paraId="65CA7B94" w14:textId="62AFBD06" w:rsidR="00FE6819" w:rsidRPr="00DF559D" w:rsidRDefault="00FE6819" w:rsidP="00D13848">
            <w:pPr>
              <w:jc w:val="center"/>
              <w:rPr>
                <w:rFonts w:ascii="Garamond" w:hAnsi="Garamond"/>
              </w:rPr>
            </w:pPr>
            <w:r>
              <w:rPr>
                <w:rFonts w:ascii="Garamond" w:hAnsi="Garamond"/>
              </w:rPr>
              <w:t>100</w:t>
            </w:r>
            <w:r w:rsidRPr="00DF559D">
              <w:rPr>
                <w:rFonts w:ascii="Garamond" w:hAnsi="Garamond"/>
              </w:rPr>
              <w:t>%</w:t>
            </w:r>
          </w:p>
        </w:tc>
        <w:tc>
          <w:tcPr>
            <w:tcW w:w="1056" w:type="dxa"/>
          </w:tcPr>
          <w:p w14:paraId="23F3D135" w14:textId="3186035A" w:rsidR="00FE6819" w:rsidRPr="00DF559D" w:rsidRDefault="00FE6819" w:rsidP="00D13848">
            <w:pPr>
              <w:jc w:val="center"/>
              <w:rPr>
                <w:rFonts w:ascii="Garamond" w:hAnsi="Garamond"/>
              </w:rPr>
            </w:pPr>
            <w:r w:rsidRPr="00DF559D">
              <w:rPr>
                <w:rFonts w:ascii="Garamond" w:hAnsi="Garamond"/>
              </w:rPr>
              <w:t>1.</w:t>
            </w:r>
            <w:r>
              <w:rPr>
                <w:rFonts w:ascii="Garamond" w:hAnsi="Garamond"/>
              </w:rPr>
              <w:t>0039</w:t>
            </w:r>
          </w:p>
        </w:tc>
        <w:tc>
          <w:tcPr>
            <w:tcW w:w="1056" w:type="dxa"/>
          </w:tcPr>
          <w:p w14:paraId="5BAD9C12" w14:textId="10DE7DD8" w:rsidR="00FE6819" w:rsidRPr="00DF559D" w:rsidRDefault="00FE6819" w:rsidP="00D13848">
            <w:pPr>
              <w:jc w:val="center"/>
              <w:rPr>
                <w:rFonts w:ascii="Garamond" w:hAnsi="Garamond"/>
              </w:rPr>
            </w:pPr>
            <w:r>
              <w:rPr>
                <w:rFonts w:ascii="Garamond" w:hAnsi="Garamond"/>
              </w:rPr>
              <w:t>29</w:t>
            </w:r>
            <w:r w:rsidRPr="00DF559D">
              <w:rPr>
                <w:rFonts w:ascii="Garamond" w:hAnsi="Garamond"/>
              </w:rPr>
              <w:t>,</w:t>
            </w:r>
            <w:r>
              <w:rPr>
                <w:rFonts w:ascii="Garamond" w:hAnsi="Garamond"/>
              </w:rPr>
              <w:t>883</w:t>
            </w:r>
          </w:p>
        </w:tc>
        <w:tc>
          <w:tcPr>
            <w:tcW w:w="1056" w:type="dxa"/>
          </w:tcPr>
          <w:p w14:paraId="2E4932C3" w14:textId="795BF79B"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0000033</w:t>
            </w:r>
          </w:p>
        </w:tc>
      </w:tr>
    </w:tbl>
    <w:p w14:paraId="4D1647AC" w14:textId="3BF3FD61" w:rsidR="00FE6819" w:rsidRDefault="00FE6819" w:rsidP="00FA6D69">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22</w:t>
      </w:r>
      <w:r w:rsidRPr="00DF559D">
        <w:rPr>
          <w:rFonts w:ascii="Garamond" w:hAnsi="Garamond"/>
        </w:rPr>
        <w:t>:</w:t>
      </w:r>
      <w:r>
        <w:rPr>
          <w:rFonts w:ascii="Garamond" w:hAnsi="Garamond"/>
        </w:rPr>
        <w:t xml:space="preserve"> MCMC sampling summary for Metacognitive Efficiency in Item Memory</w:t>
      </w:r>
    </w:p>
    <w:p w14:paraId="595C09F8" w14:textId="77777777" w:rsidR="003608FE" w:rsidRPr="00FE6819" w:rsidRDefault="003608FE" w:rsidP="003608FE">
      <w:pPr>
        <w:jc w:val="center"/>
        <w:rPr>
          <w:rFonts w:ascii="Garamond" w:hAnsi="Garamond"/>
          <w:i/>
          <w:iCs/>
          <w:u w:val="single"/>
        </w:rPr>
      </w:pPr>
    </w:p>
    <w:p w14:paraId="3CF7BC03" w14:textId="66FE0CCE" w:rsidR="003608FE" w:rsidRDefault="003608FE" w:rsidP="003608FE">
      <w:pPr>
        <w:rPr>
          <w:rFonts w:ascii="Garamond" w:hAnsi="Garamond"/>
          <w:b/>
          <w:bCs/>
        </w:rPr>
      </w:pPr>
      <w:r w:rsidRPr="00DF559D">
        <w:rPr>
          <w:rFonts w:ascii="Garamond" w:hAnsi="Garamond"/>
          <w:b/>
          <w:bCs/>
        </w:rPr>
        <w:t xml:space="preserve">Response </w:t>
      </w:r>
      <w:r>
        <w:rPr>
          <w:rFonts w:ascii="Garamond" w:hAnsi="Garamond"/>
          <w:b/>
          <w:bCs/>
        </w:rPr>
        <w:t>B</w:t>
      </w:r>
      <w:r w:rsidRPr="00DF559D">
        <w:rPr>
          <w:rFonts w:ascii="Garamond" w:hAnsi="Garamond"/>
          <w:b/>
          <w:bCs/>
        </w:rPr>
        <w:t>ehavior</w:t>
      </w:r>
      <w:r>
        <w:rPr>
          <w:rFonts w:ascii="Garamond" w:hAnsi="Garamond"/>
          <w:b/>
          <w:bCs/>
        </w:rPr>
        <w:t xml:space="preserve"> (item) </w:t>
      </w:r>
      <w:r w:rsidRPr="00DF559D">
        <w:rPr>
          <w:rFonts w:ascii="Garamond" w:hAnsi="Garamond"/>
          <w:b/>
          <w:bCs/>
        </w:rPr>
        <w:t xml:space="preserve">x </w:t>
      </w:r>
      <w:r>
        <w:rPr>
          <w:rFonts w:ascii="Garamond" w:hAnsi="Garamond"/>
          <w:b/>
          <w:bCs/>
        </w:rPr>
        <w:t>Emotional Valence</w:t>
      </w:r>
      <w:r w:rsidRPr="00DF559D">
        <w:rPr>
          <w:rFonts w:ascii="Garamond" w:hAnsi="Garamond"/>
          <w:b/>
          <w:bCs/>
        </w:rPr>
        <w:t xml:space="preserve"> (</w:t>
      </w:r>
      <w:r>
        <w:rPr>
          <w:rFonts w:ascii="Garamond" w:hAnsi="Garamond"/>
          <w:b/>
          <w:bCs/>
        </w:rPr>
        <w:t>2</w:t>
      </w:r>
      <w:r w:rsidRPr="00DF559D">
        <w:rPr>
          <w:rFonts w:ascii="Garamond" w:hAnsi="Garamond"/>
          <w:b/>
          <w:bCs/>
        </w:rPr>
        <w:t>)</w:t>
      </w:r>
    </w:p>
    <w:p w14:paraId="06F49749"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w:t>
      </w:r>
      <w:r>
        <w:rPr>
          <w:rFonts w:ascii="Garamond" w:hAnsi="Garamond"/>
          <w:b/>
          <w:bCs/>
          <w:i/>
          <w:iCs/>
        </w:rPr>
        <w:t>Valence</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3608FE" w:rsidRPr="00DF559D" w14:paraId="77457E94" w14:textId="77777777" w:rsidTr="00D13848">
        <w:trPr>
          <w:jc w:val="center"/>
        </w:trPr>
        <w:tc>
          <w:tcPr>
            <w:tcW w:w="1795" w:type="dxa"/>
          </w:tcPr>
          <w:p w14:paraId="705C76FA" w14:textId="77777777" w:rsidR="003608FE" w:rsidRPr="00DF559D" w:rsidRDefault="003608FE" w:rsidP="00D13848">
            <w:pPr>
              <w:jc w:val="center"/>
              <w:rPr>
                <w:rFonts w:ascii="Garamond" w:hAnsi="Garamond"/>
              </w:rPr>
            </w:pPr>
            <w:r w:rsidRPr="00DF559D">
              <w:rPr>
                <w:rFonts w:ascii="Garamond" w:hAnsi="Garamond"/>
              </w:rPr>
              <w:t>Parameter</w:t>
            </w:r>
          </w:p>
        </w:tc>
        <w:tc>
          <w:tcPr>
            <w:tcW w:w="1080" w:type="dxa"/>
          </w:tcPr>
          <w:p w14:paraId="264D3C26" w14:textId="77777777" w:rsidR="003608FE" w:rsidRPr="00DF559D" w:rsidRDefault="003608FE" w:rsidP="00D13848">
            <w:pPr>
              <w:jc w:val="center"/>
              <w:rPr>
                <w:rFonts w:ascii="Garamond" w:hAnsi="Garamond"/>
              </w:rPr>
            </w:pPr>
            <w:r w:rsidRPr="00DF559D">
              <w:rPr>
                <w:rFonts w:ascii="Garamond" w:hAnsi="Garamond"/>
              </w:rPr>
              <w:t>Median</w:t>
            </w:r>
          </w:p>
        </w:tc>
        <w:tc>
          <w:tcPr>
            <w:tcW w:w="775" w:type="dxa"/>
          </w:tcPr>
          <w:p w14:paraId="7C0943DC" w14:textId="77777777" w:rsidR="003608FE" w:rsidRPr="00DF559D" w:rsidRDefault="003608FE" w:rsidP="00D13848">
            <w:pPr>
              <w:jc w:val="center"/>
              <w:rPr>
                <w:rFonts w:ascii="Garamond" w:hAnsi="Garamond"/>
              </w:rPr>
            </w:pPr>
            <w:r w:rsidRPr="00DF559D">
              <w:rPr>
                <w:rFonts w:ascii="Garamond" w:hAnsi="Garamond"/>
              </w:rPr>
              <w:t>5.5%</w:t>
            </w:r>
          </w:p>
        </w:tc>
        <w:tc>
          <w:tcPr>
            <w:tcW w:w="1056" w:type="dxa"/>
          </w:tcPr>
          <w:p w14:paraId="0A7D48C2" w14:textId="77777777" w:rsidR="003608FE" w:rsidRPr="00DF559D" w:rsidRDefault="003608FE" w:rsidP="00D13848">
            <w:pPr>
              <w:jc w:val="center"/>
              <w:rPr>
                <w:rFonts w:ascii="Garamond" w:hAnsi="Garamond"/>
              </w:rPr>
            </w:pPr>
            <w:r w:rsidRPr="00DF559D">
              <w:rPr>
                <w:rFonts w:ascii="Garamond" w:hAnsi="Garamond"/>
              </w:rPr>
              <w:t>94.5%</w:t>
            </w:r>
          </w:p>
        </w:tc>
        <w:tc>
          <w:tcPr>
            <w:tcW w:w="1056" w:type="dxa"/>
          </w:tcPr>
          <w:p w14:paraId="035CFB4B"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56" w:type="dxa"/>
          </w:tcPr>
          <w:p w14:paraId="2121244B" w14:textId="77777777" w:rsidR="003608FE" w:rsidRPr="00DF559D" w:rsidRDefault="003608FE"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0F7A25FE"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5C104575"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275C1FD9" w14:textId="77777777" w:rsidTr="00D13848">
        <w:trPr>
          <w:jc w:val="center"/>
        </w:trPr>
        <w:tc>
          <w:tcPr>
            <w:tcW w:w="1795" w:type="dxa"/>
          </w:tcPr>
          <w:p w14:paraId="4015F53E"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256E2092" w14:textId="4131A53E" w:rsidR="003608FE" w:rsidRPr="00DF559D" w:rsidRDefault="00C35712" w:rsidP="00D13848">
            <w:pPr>
              <w:jc w:val="center"/>
              <w:rPr>
                <w:rFonts w:ascii="Garamond" w:hAnsi="Garamond"/>
              </w:rPr>
            </w:pPr>
            <w:r>
              <w:rPr>
                <w:rFonts w:ascii="Garamond" w:hAnsi="Garamond"/>
              </w:rPr>
              <w:t>2</w:t>
            </w:r>
            <w:r w:rsidR="003608FE" w:rsidRPr="00DF559D">
              <w:rPr>
                <w:rFonts w:ascii="Garamond" w:hAnsi="Garamond"/>
              </w:rPr>
              <w:t>.</w:t>
            </w:r>
            <w:r>
              <w:rPr>
                <w:rFonts w:ascii="Garamond" w:hAnsi="Garamond"/>
              </w:rPr>
              <w:t>43</w:t>
            </w:r>
          </w:p>
        </w:tc>
        <w:tc>
          <w:tcPr>
            <w:tcW w:w="775" w:type="dxa"/>
          </w:tcPr>
          <w:p w14:paraId="0CE43ABD" w14:textId="1821A960" w:rsidR="003608FE" w:rsidRPr="00DF559D" w:rsidRDefault="00C35712" w:rsidP="00D13848">
            <w:pPr>
              <w:jc w:val="center"/>
              <w:rPr>
                <w:rFonts w:ascii="Garamond" w:hAnsi="Garamond"/>
              </w:rPr>
            </w:pPr>
            <w:r>
              <w:rPr>
                <w:rFonts w:ascii="Garamond" w:hAnsi="Garamond"/>
              </w:rPr>
              <w:t>2</w:t>
            </w:r>
            <w:r w:rsidR="003608FE" w:rsidRPr="00DF559D">
              <w:rPr>
                <w:rFonts w:ascii="Garamond" w:hAnsi="Garamond"/>
              </w:rPr>
              <w:t>.</w:t>
            </w:r>
            <w:r>
              <w:rPr>
                <w:rFonts w:ascii="Garamond" w:hAnsi="Garamond"/>
              </w:rPr>
              <w:t>29</w:t>
            </w:r>
          </w:p>
        </w:tc>
        <w:tc>
          <w:tcPr>
            <w:tcW w:w="1056" w:type="dxa"/>
          </w:tcPr>
          <w:p w14:paraId="2AAE12E4" w14:textId="457893D7" w:rsidR="003608FE" w:rsidRPr="00DF559D" w:rsidRDefault="00C35712" w:rsidP="00D13848">
            <w:pPr>
              <w:jc w:val="center"/>
              <w:rPr>
                <w:rFonts w:ascii="Garamond" w:hAnsi="Garamond"/>
              </w:rPr>
            </w:pPr>
            <w:r>
              <w:rPr>
                <w:rFonts w:ascii="Garamond" w:hAnsi="Garamond"/>
              </w:rPr>
              <w:t>2</w:t>
            </w:r>
            <w:r w:rsidR="003608FE" w:rsidRPr="00DF559D">
              <w:rPr>
                <w:rFonts w:ascii="Garamond" w:hAnsi="Garamond"/>
              </w:rPr>
              <w:t>.</w:t>
            </w:r>
            <w:r>
              <w:rPr>
                <w:rFonts w:ascii="Garamond" w:hAnsi="Garamond"/>
              </w:rPr>
              <w:t>57</w:t>
            </w:r>
          </w:p>
        </w:tc>
        <w:tc>
          <w:tcPr>
            <w:tcW w:w="1056" w:type="dxa"/>
          </w:tcPr>
          <w:p w14:paraId="73179170" w14:textId="63B3F93F"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56" w:type="dxa"/>
          </w:tcPr>
          <w:p w14:paraId="6A336301" w14:textId="30BC6199"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w:t>
            </w:r>
          </w:p>
        </w:tc>
        <w:tc>
          <w:tcPr>
            <w:tcW w:w="1056" w:type="dxa"/>
          </w:tcPr>
          <w:p w14:paraId="506A1E2A" w14:textId="47FA52B2" w:rsidR="003608FE" w:rsidRPr="00DF559D" w:rsidRDefault="00C35712" w:rsidP="00D13848">
            <w:pPr>
              <w:jc w:val="center"/>
              <w:rPr>
                <w:rFonts w:ascii="Garamond" w:hAnsi="Garamond"/>
              </w:rPr>
            </w:pPr>
            <w:r>
              <w:rPr>
                <w:rFonts w:ascii="Garamond" w:hAnsi="Garamond"/>
              </w:rPr>
              <w:t>9</w:t>
            </w:r>
            <w:r w:rsidR="003608FE" w:rsidRPr="00DF559D">
              <w:rPr>
                <w:rFonts w:ascii="Garamond" w:hAnsi="Garamond"/>
              </w:rPr>
              <w:t>,</w:t>
            </w:r>
            <w:r>
              <w:rPr>
                <w:rFonts w:ascii="Garamond" w:hAnsi="Garamond"/>
              </w:rPr>
              <w:t>103</w:t>
            </w:r>
          </w:p>
        </w:tc>
        <w:tc>
          <w:tcPr>
            <w:tcW w:w="1056" w:type="dxa"/>
          </w:tcPr>
          <w:p w14:paraId="12141451" w14:textId="3C2638D4"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0009</w:t>
            </w:r>
          </w:p>
        </w:tc>
      </w:tr>
      <w:tr w:rsidR="003608FE" w:rsidRPr="00DF559D" w14:paraId="18E856D9" w14:textId="77777777" w:rsidTr="00D13848">
        <w:trPr>
          <w:jc w:val="center"/>
        </w:trPr>
        <w:tc>
          <w:tcPr>
            <w:tcW w:w="1795" w:type="dxa"/>
          </w:tcPr>
          <w:p w14:paraId="143E990F" w14:textId="77777777" w:rsidR="003608FE" w:rsidRPr="00DF559D" w:rsidRDefault="003608FE" w:rsidP="00D13848">
            <w:pPr>
              <w:jc w:val="center"/>
              <w:rPr>
                <w:rFonts w:ascii="Garamond" w:hAnsi="Garamond"/>
              </w:rPr>
            </w:pPr>
            <w:r>
              <w:rPr>
                <w:rFonts w:ascii="Garamond" w:hAnsi="Garamond"/>
              </w:rPr>
              <w:t xml:space="preserve">Neutral </w:t>
            </w:r>
            <w:r w:rsidRPr="00DF559D">
              <w:rPr>
                <w:rFonts w:ascii="Garamond" w:hAnsi="Garamond"/>
              </w:rPr>
              <w:t>(</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40828407" w14:textId="4430F5AC"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38</w:t>
            </w:r>
          </w:p>
        </w:tc>
        <w:tc>
          <w:tcPr>
            <w:tcW w:w="775" w:type="dxa"/>
          </w:tcPr>
          <w:p w14:paraId="6A0FE77E" w14:textId="3D298E73"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51</w:t>
            </w:r>
          </w:p>
        </w:tc>
        <w:tc>
          <w:tcPr>
            <w:tcW w:w="1056" w:type="dxa"/>
          </w:tcPr>
          <w:p w14:paraId="7F30BCA3" w14:textId="5F8BC4CD"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25</w:t>
            </w:r>
          </w:p>
        </w:tc>
        <w:tc>
          <w:tcPr>
            <w:tcW w:w="1056" w:type="dxa"/>
          </w:tcPr>
          <w:p w14:paraId="0BC1C0B0" w14:textId="61CB66AD"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56" w:type="dxa"/>
          </w:tcPr>
          <w:p w14:paraId="2309E300" w14:textId="7B82080B"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w:t>
            </w:r>
          </w:p>
        </w:tc>
        <w:tc>
          <w:tcPr>
            <w:tcW w:w="1056" w:type="dxa"/>
          </w:tcPr>
          <w:p w14:paraId="4D564048" w14:textId="32AF9509" w:rsidR="003608FE" w:rsidRPr="00DF559D" w:rsidRDefault="00C35712" w:rsidP="00D13848">
            <w:pPr>
              <w:jc w:val="center"/>
              <w:rPr>
                <w:rFonts w:ascii="Garamond" w:hAnsi="Garamond"/>
              </w:rPr>
            </w:pPr>
            <w:r>
              <w:rPr>
                <w:rFonts w:ascii="Garamond" w:hAnsi="Garamond"/>
              </w:rPr>
              <w:t>29</w:t>
            </w:r>
            <w:r w:rsidR="003608FE" w:rsidRPr="00DF559D">
              <w:rPr>
                <w:rFonts w:ascii="Garamond" w:hAnsi="Garamond"/>
              </w:rPr>
              <w:t>,</w:t>
            </w:r>
            <w:r>
              <w:rPr>
                <w:rFonts w:ascii="Garamond" w:hAnsi="Garamond"/>
              </w:rPr>
              <w:t>943</w:t>
            </w:r>
          </w:p>
        </w:tc>
        <w:tc>
          <w:tcPr>
            <w:tcW w:w="1056" w:type="dxa"/>
          </w:tcPr>
          <w:p w14:paraId="00ECD65D" w14:textId="40A32326"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00047</w:t>
            </w:r>
          </w:p>
        </w:tc>
      </w:tr>
    </w:tbl>
    <w:p w14:paraId="24588AFE" w14:textId="632C8CFE" w:rsidR="003608FE" w:rsidRPr="00DF559D"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w:t>
      </w:r>
      <w:r>
        <w:rPr>
          <w:rFonts w:ascii="Garamond" w:hAnsi="Garamond"/>
        </w:rPr>
        <w:t>3</w:t>
      </w:r>
      <w:r w:rsidRPr="00DF559D">
        <w:rPr>
          <w:rFonts w:ascii="Garamond" w:hAnsi="Garamond"/>
        </w:rPr>
        <w:t>:</w:t>
      </w:r>
      <w:r>
        <w:rPr>
          <w:rFonts w:ascii="Garamond" w:hAnsi="Garamond"/>
        </w:rPr>
        <w:t xml:space="preserve"> MCMC sampling summary for d’ and Valence in Item memory</w:t>
      </w:r>
    </w:p>
    <w:p w14:paraId="73D8EE2D" w14:textId="77777777" w:rsidR="003608FE" w:rsidRDefault="003608FE" w:rsidP="003608FE">
      <w:pPr>
        <w:rPr>
          <w:rFonts w:ascii="Garamond" w:hAnsi="Garamond"/>
          <w:b/>
          <w:bCs/>
        </w:rPr>
      </w:pPr>
    </w:p>
    <w:p w14:paraId="643629DF"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Pr>
          <w:rFonts w:ascii="Garamond" w:hAnsi="Garamond"/>
          <w:b/>
          <w:bCs/>
          <w:i/>
          <w:iCs/>
        </w:rPr>
        <w:t>c</w:t>
      </w:r>
      <w:r w:rsidRPr="00DF559D">
        <w:rPr>
          <w:rFonts w:ascii="Garamond" w:hAnsi="Garamond"/>
          <w:b/>
          <w:bCs/>
          <w:i/>
          <w:iCs/>
        </w:rPr>
        <w:t xml:space="preserve"> ~ </w:t>
      </w:r>
      <w:r>
        <w:rPr>
          <w:rFonts w:ascii="Garamond" w:hAnsi="Garamond"/>
          <w:b/>
          <w:bCs/>
          <w:i/>
          <w:iCs/>
        </w:rPr>
        <w:t>Valence</w:t>
      </w:r>
      <w:r w:rsidRPr="00DF559D">
        <w:rPr>
          <w:rFonts w:ascii="Garamond" w:hAnsi="Garamond"/>
          <w:b/>
          <w:bCs/>
          <w:i/>
          <w:iCs/>
        </w:rPr>
        <w:t xml:space="preserve"> + (1|ID), family = gaussian, </w:t>
      </w:r>
      <w:proofErr w:type="spellStart"/>
      <w:r w:rsidRPr="00DF559D">
        <w:rPr>
          <w:rFonts w:ascii="Garamond" w:hAnsi="Garamond"/>
          <w:b/>
          <w:bCs/>
          <w:i/>
          <w:iCs/>
        </w:rPr>
        <w:t>iter</w:t>
      </w:r>
      <w:proofErr w:type="spellEnd"/>
      <w:r>
        <w:rPr>
          <w:rFonts w:ascii="Garamond" w:hAnsi="Garamond"/>
          <w:b/>
          <w:bCs/>
          <w:i/>
          <w:iCs/>
        </w:rPr>
        <w:t xml:space="preserve"> </w:t>
      </w:r>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3608FE" w:rsidRPr="00DF559D" w14:paraId="1A9107E2" w14:textId="77777777" w:rsidTr="00D13848">
        <w:trPr>
          <w:jc w:val="center"/>
        </w:trPr>
        <w:tc>
          <w:tcPr>
            <w:tcW w:w="1795" w:type="dxa"/>
          </w:tcPr>
          <w:p w14:paraId="0CF1394A" w14:textId="77777777" w:rsidR="003608FE" w:rsidRPr="00DF559D" w:rsidRDefault="003608FE" w:rsidP="00D13848">
            <w:pPr>
              <w:jc w:val="center"/>
              <w:rPr>
                <w:rFonts w:ascii="Garamond" w:hAnsi="Garamond"/>
              </w:rPr>
            </w:pPr>
            <w:r w:rsidRPr="00DF559D">
              <w:rPr>
                <w:rFonts w:ascii="Garamond" w:hAnsi="Garamond"/>
              </w:rPr>
              <w:t>Parameter</w:t>
            </w:r>
          </w:p>
        </w:tc>
        <w:tc>
          <w:tcPr>
            <w:tcW w:w="1080" w:type="dxa"/>
          </w:tcPr>
          <w:p w14:paraId="1D2F873A" w14:textId="77777777" w:rsidR="003608FE" w:rsidRPr="00DF559D" w:rsidRDefault="003608FE" w:rsidP="00D13848">
            <w:pPr>
              <w:jc w:val="center"/>
              <w:rPr>
                <w:rFonts w:ascii="Garamond" w:hAnsi="Garamond"/>
              </w:rPr>
            </w:pPr>
            <w:r w:rsidRPr="00DF559D">
              <w:rPr>
                <w:rFonts w:ascii="Garamond" w:hAnsi="Garamond"/>
              </w:rPr>
              <w:t>Median</w:t>
            </w:r>
          </w:p>
        </w:tc>
        <w:tc>
          <w:tcPr>
            <w:tcW w:w="775" w:type="dxa"/>
          </w:tcPr>
          <w:p w14:paraId="43639084" w14:textId="77777777" w:rsidR="003608FE" w:rsidRPr="00DF559D" w:rsidRDefault="003608FE" w:rsidP="00D13848">
            <w:pPr>
              <w:jc w:val="center"/>
              <w:rPr>
                <w:rFonts w:ascii="Garamond" w:hAnsi="Garamond"/>
              </w:rPr>
            </w:pPr>
            <w:r w:rsidRPr="00DF559D">
              <w:rPr>
                <w:rFonts w:ascii="Garamond" w:hAnsi="Garamond"/>
              </w:rPr>
              <w:t>5.5%</w:t>
            </w:r>
          </w:p>
        </w:tc>
        <w:tc>
          <w:tcPr>
            <w:tcW w:w="1056" w:type="dxa"/>
          </w:tcPr>
          <w:p w14:paraId="5DABE6A0" w14:textId="77777777" w:rsidR="003608FE" w:rsidRPr="00DF559D" w:rsidRDefault="003608FE" w:rsidP="00D13848">
            <w:pPr>
              <w:jc w:val="center"/>
              <w:rPr>
                <w:rFonts w:ascii="Garamond" w:hAnsi="Garamond"/>
              </w:rPr>
            </w:pPr>
            <w:r w:rsidRPr="00DF559D">
              <w:rPr>
                <w:rFonts w:ascii="Garamond" w:hAnsi="Garamond"/>
              </w:rPr>
              <w:t>94.5%</w:t>
            </w:r>
          </w:p>
        </w:tc>
        <w:tc>
          <w:tcPr>
            <w:tcW w:w="1056" w:type="dxa"/>
          </w:tcPr>
          <w:p w14:paraId="26BB7DB0"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56" w:type="dxa"/>
          </w:tcPr>
          <w:p w14:paraId="01D1A28E" w14:textId="77777777" w:rsidR="003608FE" w:rsidRPr="00DF559D" w:rsidRDefault="003608FE"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6255DE5A"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13400874"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386A67F5" w14:textId="77777777" w:rsidTr="00D13848">
        <w:trPr>
          <w:jc w:val="center"/>
        </w:trPr>
        <w:tc>
          <w:tcPr>
            <w:tcW w:w="1795" w:type="dxa"/>
          </w:tcPr>
          <w:p w14:paraId="48E8365A"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0F79FEF4" w14:textId="570466FB"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2</w:t>
            </w:r>
          </w:p>
        </w:tc>
        <w:tc>
          <w:tcPr>
            <w:tcW w:w="775" w:type="dxa"/>
          </w:tcPr>
          <w:p w14:paraId="56368B77" w14:textId="753FD768"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27</w:t>
            </w:r>
          </w:p>
        </w:tc>
        <w:tc>
          <w:tcPr>
            <w:tcW w:w="1056" w:type="dxa"/>
          </w:tcPr>
          <w:p w14:paraId="0591303F" w14:textId="42383991"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14</w:t>
            </w:r>
          </w:p>
        </w:tc>
        <w:tc>
          <w:tcPr>
            <w:tcW w:w="1056" w:type="dxa"/>
          </w:tcPr>
          <w:p w14:paraId="2DF49676" w14:textId="40518F0A"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56" w:type="dxa"/>
          </w:tcPr>
          <w:p w14:paraId="1B3D01D7" w14:textId="0D99E723" w:rsidR="003608FE" w:rsidRPr="00DF559D" w:rsidRDefault="00C35712" w:rsidP="00D13848">
            <w:pPr>
              <w:jc w:val="center"/>
              <w:rPr>
                <w:rFonts w:ascii="Garamond" w:hAnsi="Garamond"/>
              </w:rPr>
            </w:pPr>
            <w:r>
              <w:rPr>
                <w:rFonts w:ascii="Garamond" w:hAnsi="Garamond"/>
              </w:rPr>
              <w:t>1</w:t>
            </w:r>
            <w:r w:rsidR="003608FE" w:rsidRPr="00DF559D">
              <w:rPr>
                <w:rFonts w:ascii="Garamond" w:hAnsi="Garamond"/>
              </w:rPr>
              <w:t>.</w:t>
            </w:r>
            <w:r>
              <w:rPr>
                <w:rFonts w:ascii="Garamond" w:hAnsi="Garamond"/>
              </w:rPr>
              <w:t>00</w:t>
            </w:r>
          </w:p>
        </w:tc>
        <w:tc>
          <w:tcPr>
            <w:tcW w:w="1056" w:type="dxa"/>
          </w:tcPr>
          <w:p w14:paraId="0E7C47D6" w14:textId="23DD5C8C" w:rsidR="003608FE" w:rsidRPr="00DF559D" w:rsidRDefault="00C35712" w:rsidP="00D13848">
            <w:pPr>
              <w:jc w:val="center"/>
              <w:rPr>
                <w:rFonts w:ascii="Garamond" w:hAnsi="Garamond"/>
              </w:rPr>
            </w:pPr>
            <w:r>
              <w:rPr>
                <w:rFonts w:ascii="Garamond" w:hAnsi="Garamond"/>
              </w:rPr>
              <w:t>23</w:t>
            </w:r>
            <w:r w:rsidR="003608FE" w:rsidRPr="00DF559D">
              <w:rPr>
                <w:rFonts w:ascii="Garamond" w:hAnsi="Garamond"/>
              </w:rPr>
              <w:t>,</w:t>
            </w:r>
            <w:r>
              <w:rPr>
                <w:rFonts w:ascii="Garamond" w:hAnsi="Garamond"/>
              </w:rPr>
              <w:t>027</w:t>
            </w:r>
          </w:p>
        </w:tc>
        <w:tc>
          <w:tcPr>
            <w:tcW w:w="1056" w:type="dxa"/>
          </w:tcPr>
          <w:p w14:paraId="50DC8F18" w14:textId="707FB4D7"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00026</w:t>
            </w:r>
          </w:p>
        </w:tc>
      </w:tr>
      <w:tr w:rsidR="003608FE" w:rsidRPr="00DF559D" w14:paraId="413D62B7" w14:textId="77777777" w:rsidTr="00D13848">
        <w:trPr>
          <w:jc w:val="center"/>
        </w:trPr>
        <w:tc>
          <w:tcPr>
            <w:tcW w:w="1795" w:type="dxa"/>
          </w:tcPr>
          <w:p w14:paraId="6522EC7B" w14:textId="77777777" w:rsidR="003608FE" w:rsidRPr="00DF559D" w:rsidRDefault="003608FE" w:rsidP="00D13848">
            <w:pPr>
              <w:jc w:val="center"/>
              <w:rPr>
                <w:rFonts w:ascii="Garamond" w:hAnsi="Garamond"/>
              </w:rPr>
            </w:pPr>
            <w:r>
              <w:rPr>
                <w:rFonts w:ascii="Garamond" w:hAnsi="Garamond"/>
              </w:rPr>
              <w:t xml:space="preserve">Neutral </w:t>
            </w:r>
            <w:r w:rsidRPr="00DF559D">
              <w:rPr>
                <w:rFonts w:ascii="Garamond" w:hAnsi="Garamond"/>
              </w:rPr>
              <w:t>(</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07D719A8" w14:textId="7A6912BA"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23</w:t>
            </w:r>
          </w:p>
        </w:tc>
        <w:tc>
          <w:tcPr>
            <w:tcW w:w="775" w:type="dxa"/>
          </w:tcPr>
          <w:p w14:paraId="61FFF5E1" w14:textId="1448DFB2"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31</w:t>
            </w:r>
          </w:p>
        </w:tc>
        <w:tc>
          <w:tcPr>
            <w:tcW w:w="1056" w:type="dxa"/>
          </w:tcPr>
          <w:p w14:paraId="3388AD41" w14:textId="7CB205BC"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15</w:t>
            </w:r>
          </w:p>
        </w:tc>
        <w:tc>
          <w:tcPr>
            <w:tcW w:w="1056" w:type="dxa"/>
          </w:tcPr>
          <w:p w14:paraId="1D6B5B66" w14:textId="037D449A"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56" w:type="dxa"/>
          </w:tcPr>
          <w:p w14:paraId="3A9E2827" w14:textId="65E7839F" w:rsidR="003608FE" w:rsidRPr="00DF559D" w:rsidRDefault="00C35712" w:rsidP="00D13848">
            <w:pPr>
              <w:jc w:val="center"/>
              <w:rPr>
                <w:rFonts w:ascii="Garamond" w:hAnsi="Garamond"/>
              </w:rPr>
            </w:pPr>
            <w:r>
              <w:rPr>
                <w:rFonts w:ascii="Garamond" w:hAnsi="Garamond"/>
              </w:rPr>
              <w:t>1</w:t>
            </w:r>
            <w:r w:rsidR="003608FE" w:rsidRPr="00DF559D">
              <w:rPr>
                <w:rFonts w:ascii="Garamond" w:hAnsi="Garamond"/>
              </w:rPr>
              <w:t>.</w:t>
            </w:r>
            <w:r>
              <w:rPr>
                <w:rFonts w:ascii="Garamond" w:hAnsi="Garamond"/>
              </w:rPr>
              <w:t>00</w:t>
            </w:r>
          </w:p>
        </w:tc>
        <w:tc>
          <w:tcPr>
            <w:tcW w:w="1056" w:type="dxa"/>
          </w:tcPr>
          <w:p w14:paraId="607740AD" w14:textId="1B700C60" w:rsidR="003608FE" w:rsidRPr="00DF559D" w:rsidRDefault="00C35712" w:rsidP="00D13848">
            <w:pPr>
              <w:jc w:val="center"/>
              <w:rPr>
                <w:rFonts w:ascii="Garamond" w:hAnsi="Garamond"/>
              </w:rPr>
            </w:pPr>
            <w:r>
              <w:rPr>
                <w:rFonts w:ascii="Garamond" w:hAnsi="Garamond"/>
              </w:rPr>
              <w:t>33</w:t>
            </w:r>
            <w:r w:rsidR="003608FE" w:rsidRPr="00DF559D">
              <w:rPr>
                <w:rFonts w:ascii="Garamond" w:hAnsi="Garamond"/>
              </w:rPr>
              <w:t>,</w:t>
            </w:r>
            <w:r>
              <w:rPr>
                <w:rFonts w:ascii="Garamond" w:hAnsi="Garamond"/>
              </w:rPr>
              <w:t>010</w:t>
            </w:r>
          </w:p>
        </w:tc>
        <w:tc>
          <w:tcPr>
            <w:tcW w:w="1056" w:type="dxa"/>
          </w:tcPr>
          <w:p w14:paraId="59F904E3" w14:textId="25364E40"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00028</w:t>
            </w:r>
          </w:p>
        </w:tc>
      </w:tr>
    </w:tbl>
    <w:p w14:paraId="6B00CFAF" w14:textId="6FFD4AD4" w:rsidR="003608FE" w:rsidRPr="00DF559D"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w:t>
      </w:r>
      <w:r>
        <w:rPr>
          <w:rFonts w:ascii="Garamond" w:hAnsi="Garamond"/>
        </w:rPr>
        <w:t>4</w:t>
      </w:r>
      <w:r w:rsidRPr="00DF559D">
        <w:rPr>
          <w:rFonts w:ascii="Garamond" w:hAnsi="Garamond"/>
        </w:rPr>
        <w:t>:</w:t>
      </w:r>
      <w:r>
        <w:rPr>
          <w:rFonts w:ascii="Garamond" w:hAnsi="Garamond"/>
        </w:rPr>
        <w:t xml:space="preserve"> MCMC sampling summary for c and Valence in Item memory</w:t>
      </w:r>
    </w:p>
    <w:p w14:paraId="598B8AE3" w14:textId="77777777" w:rsidR="003608FE" w:rsidRDefault="003608FE" w:rsidP="003608FE">
      <w:pPr>
        <w:rPr>
          <w:rFonts w:ascii="Garamond" w:hAnsi="Garamond"/>
        </w:rPr>
      </w:pPr>
    </w:p>
    <w:p w14:paraId="19538B52" w14:textId="6F00D054" w:rsidR="00FE6819" w:rsidRDefault="00FE6819" w:rsidP="00FE6819">
      <w:pPr>
        <w:rPr>
          <w:rFonts w:ascii="Garamond" w:hAnsi="Garamond"/>
          <w:b/>
          <w:bCs/>
        </w:rPr>
      </w:pPr>
      <w:r w:rsidRPr="00DF559D">
        <w:rPr>
          <w:rFonts w:ascii="Garamond" w:hAnsi="Garamond"/>
          <w:b/>
          <w:bCs/>
        </w:rPr>
        <w:t>Metacognitive Efficiency</w:t>
      </w:r>
      <w:r>
        <w:rPr>
          <w:rFonts w:ascii="Garamond" w:hAnsi="Garamond"/>
          <w:b/>
          <w:bCs/>
        </w:rPr>
        <w:t xml:space="preserve"> </w:t>
      </w:r>
      <w:r>
        <w:rPr>
          <w:rFonts w:ascii="Garamond" w:hAnsi="Garamond"/>
          <w:b/>
          <w:bCs/>
        </w:rPr>
        <w:t xml:space="preserve">(item) </w:t>
      </w:r>
      <w:r>
        <w:rPr>
          <w:rFonts w:ascii="Garamond" w:hAnsi="Garamond"/>
          <w:b/>
          <w:bCs/>
        </w:rPr>
        <w:t>x Valence (</w:t>
      </w:r>
      <w:r>
        <w:rPr>
          <w:rFonts w:ascii="Garamond" w:hAnsi="Garamond"/>
          <w:b/>
          <w:bCs/>
        </w:rPr>
        <w:t>1</w:t>
      </w:r>
      <w:r>
        <w:rPr>
          <w:rFonts w:ascii="Garamond" w:hAnsi="Garamond"/>
          <w:b/>
          <w:bCs/>
        </w:rPr>
        <w:t>)</w:t>
      </w:r>
    </w:p>
    <w:p w14:paraId="725F7B4A" w14:textId="77777777" w:rsidR="00FE6819" w:rsidRPr="00DF559D" w:rsidRDefault="00FE6819" w:rsidP="00FE6819">
      <w:pPr>
        <w:jc w:val="center"/>
        <w:rPr>
          <w:rFonts w:ascii="Garamond" w:hAnsi="Garamond"/>
          <w:b/>
          <w:bCs/>
          <w:i/>
          <w:iCs/>
        </w:rPr>
      </w:pPr>
      <w:proofErr w:type="spellStart"/>
      <w:r w:rsidRPr="00DF559D">
        <w:rPr>
          <w:rFonts w:ascii="Garamond" w:hAnsi="Garamond"/>
          <w:b/>
          <w:bCs/>
          <w:i/>
          <w:iCs/>
        </w:rPr>
        <w:t>Fit_meta_d_mcmc_</w:t>
      </w:r>
      <w:r>
        <w:rPr>
          <w:rFonts w:ascii="Garamond" w:hAnsi="Garamond"/>
          <w:b/>
          <w:bCs/>
          <w:i/>
          <w:iCs/>
        </w:rPr>
        <w:t>groupCorr</w:t>
      </w:r>
      <w:proofErr w:type="spellEnd"/>
      <w:r w:rsidRPr="00DF559D">
        <w:rPr>
          <w:rFonts w:ascii="Garamond" w:hAnsi="Garamond"/>
          <w:b/>
          <w:bCs/>
          <w:i/>
          <w:iCs/>
        </w:rPr>
        <w:t xml:space="preserve"> (nR_S1</w:t>
      </w:r>
      <w:r>
        <w:rPr>
          <w:rFonts w:ascii="Garamond" w:hAnsi="Garamond"/>
          <w:b/>
          <w:bCs/>
          <w:i/>
          <w:iCs/>
        </w:rPr>
        <w:t>_1</w:t>
      </w:r>
      <w:r w:rsidRPr="00DF559D">
        <w:rPr>
          <w:rFonts w:ascii="Garamond" w:hAnsi="Garamond"/>
          <w:b/>
          <w:bCs/>
          <w:i/>
          <w:iCs/>
        </w:rPr>
        <w:t>, nR_S2</w:t>
      </w:r>
      <w:r>
        <w:rPr>
          <w:rFonts w:ascii="Garamond" w:hAnsi="Garamond"/>
          <w:b/>
          <w:bCs/>
          <w:i/>
          <w:iCs/>
        </w:rPr>
        <w:t>_1</w:t>
      </w:r>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53"/>
        <w:gridCol w:w="1069"/>
        <w:gridCol w:w="770"/>
        <w:gridCol w:w="1040"/>
        <w:gridCol w:w="1047"/>
        <w:gridCol w:w="1041"/>
        <w:gridCol w:w="1041"/>
        <w:gridCol w:w="1169"/>
      </w:tblGrid>
      <w:tr w:rsidR="00FE6819" w:rsidRPr="00DF559D" w14:paraId="7E864BB9" w14:textId="77777777" w:rsidTr="00D13848">
        <w:trPr>
          <w:jc w:val="center"/>
        </w:trPr>
        <w:tc>
          <w:tcPr>
            <w:tcW w:w="1753" w:type="dxa"/>
          </w:tcPr>
          <w:p w14:paraId="5409B513" w14:textId="77777777" w:rsidR="00FE6819" w:rsidRPr="00DF559D" w:rsidRDefault="00FE6819" w:rsidP="00D13848">
            <w:pPr>
              <w:jc w:val="center"/>
              <w:rPr>
                <w:rFonts w:ascii="Garamond" w:hAnsi="Garamond"/>
              </w:rPr>
            </w:pPr>
            <w:r w:rsidRPr="00DF559D">
              <w:rPr>
                <w:rFonts w:ascii="Garamond" w:hAnsi="Garamond"/>
              </w:rPr>
              <w:t>Parameter</w:t>
            </w:r>
          </w:p>
        </w:tc>
        <w:tc>
          <w:tcPr>
            <w:tcW w:w="1069" w:type="dxa"/>
          </w:tcPr>
          <w:p w14:paraId="13748906" w14:textId="77777777" w:rsidR="00FE6819" w:rsidRPr="00DF559D" w:rsidRDefault="00FE6819" w:rsidP="00D13848">
            <w:pPr>
              <w:jc w:val="center"/>
              <w:rPr>
                <w:rFonts w:ascii="Garamond" w:hAnsi="Garamond"/>
              </w:rPr>
            </w:pPr>
            <w:r w:rsidRPr="00DF559D">
              <w:rPr>
                <w:rFonts w:ascii="Garamond" w:hAnsi="Garamond"/>
              </w:rPr>
              <w:t>Median</w:t>
            </w:r>
          </w:p>
        </w:tc>
        <w:tc>
          <w:tcPr>
            <w:tcW w:w="770" w:type="dxa"/>
          </w:tcPr>
          <w:p w14:paraId="78B96CF7" w14:textId="77777777" w:rsidR="00FE6819" w:rsidRPr="00DF559D" w:rsidRDefault="00FE6819" w:rsidP="00D13848">
            <w:pPr>
              <w:jc w:val="center"/>
              <w:rPr>
                <w:rFonts w:ascii="Garamond" w:hAnsi="Garamond"/>
              </w:rPr>
            </w:pPr>
            <w:r w:rsidRPr="00DF559D">
              <w:rPr>
                <w:rFonts w:ascii="Garamond" w:hAnsi="Garamond"/>
              </w:rPr>
              <w:t>5.5%</w:t>
            </w:r>
          </w:p>
        </w:tc>
        <w:tc>
          <w:tcPr>
            <w:tcW w:w="1040" w:type="dxa"/>
          </w:tcPr>
          <w:p w14:paraId="7C962C00" w14:textId="77777777" w:rsidR="00FE6819" w:rsidRPr="00DF559D" w:rsidRDefault="00FE6819" w:rsidP="00D13848">
            <w:pPr>
              <w:jc w:val="center"/>
              <w:rPr>
                <w:rFonts w:ascii="Garamond" w:hAnsi="Garamond"/>
              </w:rPr>
            </w:pPr>
            <w:r w:rsidRPr="00DF559D">
              <w:rPr>
                <w:rFonts w:ascii="Garamond" w:hAnsi="Garamond"/>
              </w:rPr>
              <w:t>94.5%</w:t>
            </w:r>
          </w:p>
        </w:tc>
        <w:tc>
          <w:tcPr>
            <w:tcW w:w="1047" w:type="dxa"/>
          </w:tcPr>
          <w:p w14:paraId="2822E7F9" w14:textId="77777777" w:rsidR="00FE6819" w:rsidRPr="00DF559D" w:rsidRDefault="00FE6819" w:rsidP="00D13848">
            <w:pPr>
              <w:jc w:val="center"/>
              <w:rPr>
                <w:rFonts w:ascii="Garamond" w:eastAsia="Calibri" w:hAnsi="Garamond" w:cs="Times New Roman"/>
              </w:rPr>
            </w:pPr>
            <w:r w:rsidRPr="00DF559D">
              <w:rPr>
                <w:rFonts w:ascii="Garamond" w:hAnsi="Garamond"/>
              </w:rPr>
              <w:t>pd</w:t>
            </w:r>
          </w:p>
        </w:tc>
        <w:tc>
          <w:tcPr>
            <w:tcW w:w="1041" w:type="dxa"/>
          </w:tcPr>
          <w:p w14:paraId="5E2A0B8E" w14:textId="77777777" w:rsidR="00FE6819" w:rsidRPr="00DF559D" w:rsidRDefault="00FE681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1" w:type="dxa"/>
          </w:tcPr>
          <w:p w14:paraId="0E0A2719" w14:textId="77777777" w:rsidR="00FE6819" w:rsidRPr="00DF559D" w:rsidRDefault="00FE6819" w:rsidP="00D13848">
            <w:pPr>
              <w:jc w:val="center"/>
              <w:rPr>
                <w:rFonts w:ascii="Garamond" w:hAnsi="Garamond"/>
              </w:rPr>
            </w:pPr>
            <w:r w:rsidRPr="00DF559D">
              <w:rPr>
                <w:rFonts w:ascii="Garamond" w:hAnsi="Garamond"/>
              </w:rPr>
              <w:t>ESS</w:t>
            </w:r>
          </w:p>
        </w:tc>
        <w:tc>
          <w:tcPr>
            <w:tcW w:w="1169" w:type="dxa"/>
          </w:tcPr>
          <w:p w14:paraId="368A9BC3" w14:textId="77777777" w:rsidR="00FE6819" w:rsidRPr="00DF559D" w:rsidRDefault="00FE6819" w:rsidP="00D13848">
            <w:pPr>
              <w:jc w:val="center"/>
              <w:rPr>
                <w:rFonts w:ascii="Garamond" w:hAnsi="Garamond"/>
              </w:rPr>
            </w:pPr>
            <w:r w:rsidRPr="00DF559D">
              <w:rPr>
                <w:rFonts w:ascii="Garamond" w:hAnsi="Garamond"/>
              </w:rPr>
              <w:t>MCSE</w:t>
            </w:r>
          </w:p>
        </w:tc>
      </w:tr>
      <w:tr w:rsidR="00FE6819" w:rsidRPr="00DF559D" w14:paraId="40B83BDB" w14:textId="77777777" w:rsidTr="00D13848">
        <w:trPr>
          <w:jc w:val="center"/>
        </w:trPr>
        <w:tc>
          <w:tcPr>
            <w:tcW w:w="1753" w:type="dxa"/>
          </w:tcPr>
          <w:p w14:paraId="0113E7C8" w14:textId="77777777" w:rsidR="00FE6819" w:rsidRPr="00DF559D" w:rsidRDefault="00FE681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9" w:type="dxa"/>
          </w:tcPr>
          <w:p w14:paraId="73AF8299" w14:textId="0F5C6DB9"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078</w:t>
            </w:r>
          </w:p>
        </w:tc>
        <w:tc>
          <w:tcPr>
            <w:tcW w:w="770" w:type="dxa"/>
          </w:tcPr>
          <w:p w14:paraId="2F322876" w14:textId="16F9CE85"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06</w:t>
            </w:r>
          </w:p>
        </w:tc>
        <w:tc>
          <w:tcPr>
            <w:tcW w:w="1040" w:type="dxa"/>
          </w:tcPr>
          <w:p w14:paraId="32470611" w14:textId="08748F66"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1</w:t>
            </w:r>
          </w:p>
        </w:tc>
        <w:tc>
          <w:tcPr>
            <w:tcW w:w="1047" w:type="dxa"/>
          </w:tcPr>
          <w:p w14:paraId="69C093CA" w14:textId="01CD859E" w:rsidR="00FE6819" w:rsidRPr="00DF559D" w:rsidRDefault="00FE6819" w:rsidP="00D13848">
            <w:pPr>
              <w:jc w:val="center"/>
              <w:rPr>
                <w:rFonts w:ascii="Garamond" w:hAnsi="Garamond"/>
              </w:rPr>
            </w:pPr>
            <w:r>
              <w:rPr>
                <w:rFonts w:ascii="Garamond" w:hAnsi="Garamond"/>
              </w:rPr>
              <w:t>100</w:t>
            </w:r>
            <w:r w:rsidRPr="00DF559D">
              <w:rPr>
                <w:rFonts w:ascii="Garamond" w:hAnsi="Garamond"/>
              </w:rPr>
              <w:t>%</w:t>
            </w:r>
          </w:p>
        </w:tc>
        <w:tc>
          <w:tcPr>
            <w:tcW w:w="1041" w:type="dxa"/>
          </w:tcPr>
          <w:p w14:paraId="1BF28F84" w14:textId="10FFFCFD" w:rsidR="00FE6819" w:rsidRPr="00DF559D" w:rsidRDefault="00FE6819" w:rsidP="00D13848">
            <w:pPr>
              <w:jc w:val="center"/>
              <w:rPr>
                <w:rFonts w:ascii="Garamond" w:hAnsi="Garamond"/>
              </w:rPr>
            </w:pPr>
            <w:r w:rsidRPr="00DF559D">
              <w:rPr>
                <w:rFonts w:ascii="Garamond" w:hAnsi="Garamond"/>
              </w:rPr>
              <w:t>1.</w:t>
            </w:r>
            <w:r>
              <w:rPr>
                <w:rFonts w:ascii="Garamond" w:hAnsi="Garamond"/>
              </w:rPr>
              <w:t>006</w:t>
            </w:r>
          </w:p>
        </w:tc>
        <w:tc>
          <w:tcPr>
            <w:tcW w:w="1041" w:type="dxa"/>
          </w:tcPr>
          <w:p w14:paraId="43787A58" w14:textId="298F7ED0" w:rsidR="00FE6819" w:rsidRPr="00DF559D" w:rsidRDefault="00FE6819" w:rsidP="00D13848">
            <w:pPr>
              <w:jc w:val="center"/>
              <w:rPr>
                <w:rFonts w:ascii="Garamond" w:hAnsi="Garamond"/>
              </w:rPr>
            </w:pPr>
            <w:r>
              <w:rPr>
                <w:rFonts w:ascii="Garamond" w:hAnsi="Garamond"/>
              </w:rPr>
              <w:t>29</w:t>
            </w:r>
            <w:r w:rsidRPr="00DF559D">
              <w:rPr>
                <w:rFonts w:ascii="Garamond" w:hAnsi="Garamond"/>
              </w:rPr>
              <w:t>,</w:t>
            </w:r>
            <w:r>
              <w:rPr>
                <w:rFonts w:ascii="Garamond" w:hAnsi="Garamond"/>
              </w:rPr>
              <w:t>922</w:t>
            </w:r>
          </w:p>
        </w:tc>
        <w:tc>
          <w:tcPr>
            <w:tcW w:w="1169" w:type="dxa"/>
          </w:tcPr>
          <w:p w14:paraId="7FFA4F11" w14:textId="62A146CA"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0000024</w:t>
            </w:r>
          </w:p>
        </w:tc>
      </w:tr>
      <w:tr w:rsidR="00FE6819" w:rsidRPr="00DF559D" w14:paraId="74FF20FB" w14:textId="77777777" w:rsidTr="00D13848">
        <w:trPr>
          <w:jc w:val="center"/>
        </w:trPr>
        <w:tc>
          <w:tcPr>
            <w:tcW w:w="1753" w:type="dxa"/>
          </w:tcPr>
          <w:p w14:paraId="76DD23FC" w14:textId="77777777" w:rsidR="00FE6819" w:rsidRPr="00DF559D" w:rsidRDefault="00FE6819" w:rsidP="00D13848">
            <w:pPr>
              <w:jc w:val="center"/>
              <w:rPr>
                <w:rFonts w:ascii="Garamond" w:hAnsi="Garamond"/>
              </w:rPr>
            </w:pPr>
            <w:r>
              <w:rPr>
                <w:rFonts w:ascii="Garamond" w:hAnsi="Garamond"/>
              </w:rPr>
              <w:t>Neutral</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69" w:type="dxa"/>
          </w:tcPr>
          <w:p w14:paraId="1CBA7C2D" w14:textId="44805035" w:rsidR="00FE6819" w:rsidRPr="00DF559D" w:rsidRDefault="00FE6819" w:rsidP="00D13848">
            <w:pPr>
              <w:jc w:val="center"/>
              <w:rPr>
                <w:rFonts w:ascii="Garamond" w:hAnsi="Garamond"/>
              </w:rPr>
            </w:pPr>
            <w:r>
              <w:rPr>
                <w:rFonts w:ascii="Garamond" w:hAnsi="Garamond"/>
              </w:rPr>
              <w:t>-</w:t>
            </w:r>
            <w:r>
              <w:rPr>
                <w:rFonts w:ascii="Garamond" w:hAnsi="Garamond"/>
              </w:rPr>
              <w:t>0</w:t>
            </w:r>
            <w:r w:rsidRPr="00DF559D">
              <w:rPr>
                <w:rFonts w:ascii="Garamond" w:hAnsi="Garamond"/>
              </w:rPr>
              <w:t>.</w:t>
            </w:r>
            <w:r>
              <w:rPr>
                <w:rFonts w:ascii="Garamond" w:hAnsi="Garamond"/>
              </w:rPr>
              <w:t>1</w:t>
            </w:r>
          </w:p>
        </w:tc>
        <w:tc>
          <w:tcPr>
            <w:tcW w:w="770" w:type="dxa"/>
          </w:tcPr>
          <w:p w14:paraId="393A86F7" w14:textId="77024AB7"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17</w:t>
            </w:r>
          </w:p>
        </w:tc>
        <w:tc>
          <w:tcPr>
            <w:tcW w:w="1040" w:type="dxa"/>
          </w:tcPr>
          <w:p w14:paraId="1558898D" w14:textId="108CED98" w:rsidR="00FE6819" w:rsidRPr="00DF559D" w:rsidRDefault="00FE6819" w:rsidP="00D13848">
            <w:pPr>
              <w:jc w:val="center"/>
              <w:rPr>
                <w:rFonts w:ascii="Garamond" w:hAnsi="Garamond"/>
              </w:rPr>
            </w:pPr>
            <w:r>
              <w:rPr>
                <w:rFonts w:ascii="Garamond" w:hAnsi="Garamond"/>
              </w:rPr>
              <w:t>-</w:t>
            </w:r>
            <w:r>
              <w:rPr>
                <w:rFonts w:ascii="Garamond" w:hAnsi="Garamond"/>
              </w:rPr>
              <w:t>0</w:t>
            </w:r>
            <w:r w:rsidRPr="00DF559D">
              <w:rPr>
                <w:rFonts w:ascii="Garamond" w:hAnsi="Garamond"/>
              </w:rPr>
              <w:t>.</w:t>
            </w:r>
            <w:r>
              <w:rPr>
                <w:rFonts w:ascii="Garamond" w:hAnsi="Garamond"/>
              </w:rPr>
              <w:t>029</w:t>
            </w:r>
          </w:p>
        </w:tc>
        <w:tc>
          <w:tcPr>
            <w:tcW w:w="1047" w:type="dxa"/>
          </w:tcPr>
          <w:p w14:paraId="00A19535" w14:textId="4D41DA70" w:rsidR="00FE6819" w:rsidRPr="00DF559D" w:rsidRDefault="00FE6819" w:rsidP="00D13848">
            <w:pPr>
              <w:jc w:val="center"/>
              <w:rPr>
                <w:rFonts w:ascii="Garamond" w:hAnsi="Garamond"/>
              </w:rPr>
            </w:pPr>
            <w:r>
              <w:rPr>
                <w:rFonts w:ascii="Garamond" w:hAnsi="Garamond"/>
              </w:rPr>
              <w:t>97</w:t>
            </w:r>
            <w:r>
              <w:rPr>
                <w:rFonts w:ascii="Garamond" w:hAnsi="Garamond"/>
              </w:rPr>
              <w:t>.</w:t>
            </w:r>
            <w:r>
              <w:rPr>
                <w:rFonts w:ascii="Garamond" w:hAnsi="Garamond"/>
              </w:rPr>
              <w:t>9</w:t>
            </w:r>
            <w:r w:rsidRPr="00DF559D">
              <w:rPr>
                <w:rFonts w:ascii="Garamond" w:hAnsi="Garamond"/>
              </w:rPr>
              <w:t>%</w:t>
            </w:r>
          </w:p>
        </w:tc>
        <w:tc>
          <w:tcPr>
            <w:tcW w:w="1041" w:type="dxa"/>
          </w:tcPr>
          <w:p w14:paraId="51E5C175" w14:textId="26CED199" w:rsidR="00FE6819" w:rsidRPr="00DF559D" w:rsidRDefault="00FE6819" w:rsidP="00D13848">
            <w:pPr>
              <w:jc w:val="center"/>
              <w:rPr>
                <w:rFonts w:ascii="Garamond" w:hAnsi="Garamond"/>
              </w:rPr>
            </w:pPr>
            <w:r w:rsidRPr="00DF559D">
              <w:rPr>
                <w:rFonts w:ascii="Garamond" w:hAnsi="Garamond"/>
              </w:rPr>
              <w:t>1.</w:t>
            </w:r>
            <w:r>
              <w:rPr>
                <w:rFonts w:ascii="Garamond" w:hAnsi="Garamond"/>
              </w:rPr>
              <w:t>0054</w:t>
            </w:r>
          </w:p>
        </w:tc>
        <w:tc>
          <w:tcPr>
            <w:tcW w:w="1041" w:type="dxa"/>
          </w:tcPr>
          <w:p w14:paraId="763B8FFA" w14:textId="7EE52E96" w:rsidR="00FE6819" w:rsidRPr="00DF559D" w:rsidRDefault="00FE6819" w:rsidP="00D13848">
            <w:pPr>
              <w:jc w:val="center"/>
              <w:rPr>
                <w:rFonts w:ascii="Garamond" w:hAnsi="Garamond"/>
              </w:rPr>
            </w:pPr>
            <w:r>
              <w:rPr>
                <w:rFonts w:ascii="Garamond" w:hAnsi="Garamond"/>
              </w:rPr>
              <w:t>29</w:t>
            </w:r>
            <w:r w:rsidRPr="00DF559D">
              <w:rPr>
                <w:rFonts w:ascii="Garamond" w:hAnsi="Garamond"/>
              </w:rPr>
              <w:t>,</w:t>
            </w:r>
            <w:r>
              <w:rPr>
                <w:rFonts w:ascii="Garamond" w:hAnsi="Garamond"/>
              </w:rPr>
              <w:t>813</w:t>
            </w:r>
          </w:p>
        </w:tc>
        <w:tc>
          <w:tcPr>
            <w:tcW w:w="1169" w:type="dxa"/>
          </w:tcPr>
          <w:p w14:paraId="660F5364" w14:textId="2D7F4880" w:rsidR="00FE6819" w:rsidRPr="00DF559D" w:rsidRDefault="00FE681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0000031</w:t>
            </w:r>
          </w:p>
        </w:tc>
      </w:tr>
    </w:tbl>
    <w:p w14:paraId="25AA8240" w14:textId="1A4C457C" w:rsidR="00FE6819" w:rsidRDefault="00FE6819" w:rsidP="00FA6D69">
      <w:pPr>
        <w:jc w:val="center"/>
        <w:rPr>
          <w:rFonts w:ascii="Garamond" w:hAnsi="Garamond"/>
        </w:rPr>
      </w:pPr>
      <w:r w:rsidRPr="00DF559D">
        <w:rPr>
          <w:rFonts w:ascii="Garamond" w:hAnsi="Garamond"/>
        </w:rPr>
        <w:lastRenderedPageBreak/>
        <w:t xml:space="preserve">Supplementary Table </w:t>
      </w:r>
      <w:r w:rsidR="00FA6D69">
        <w:rPr>
          <w:rFonts w:ascii="Garamond" w:hAnsi="Garamond"/>
        </w:rPr>
        <w:t>S</w:t>
      </w:r>
      <w:r>
        <w:rPr>
          <w:rFonts w:ascii="Garamond" w:hAnsi="Garamond"/>
        </w:rPr>
        <w:t>2</w:t>
      </w:r>
      <w:r w:rsidR="003608FE">
        <w:rPr>
          <w:rFonts w:ascii="Garamond" w:hAnsi="Garamond"/>
        </w:rPr>
        <w:t>5</w:t>
      </w:r>
      <w:r w:rsidRPr="00DF559D">
        <w:rPr>
          <w:rFonts w:ascii="Garamond" w:hAnsi="Garamond"/>
        </w:rPr>
        <w:t>:</w:t>
      </w:r>
      <w:r>
        <w:rPr>
          <w:rFonts w:ascii="Garamond" w:hAnsi="Garamond"/>
        </w:rPr>
        <w:t xml:space="preserve"> MCMC sampling summary for Metacognitive Efficiency by Valence in Item memory </w:t>
      </w:r>
    </w:p>
    <w:p w14:paraId="0AF05DCA" w14:textId="77777777" w:rsidR="003608FE" w:rsidRDefault="003608FE" w:rsidP="00FE6819">
      <w:pPr>
        <w:jc w:val="center"/>
        <w:rPr>
          <w:rFonts w:ascii="Garamond" w:hAnsi="Garamond"/>
        </w:rPr>
      </w:pPr>
    </w:p>
    <w:p w14:paraId="066B4185" w14:textId="6989D004" w:rsidR="003608FE" w:rsidRPr="00DF559D" w:rsidRDefault="003608FE" w:rsidP="003608FE">
      <w:pPr>
        <w:rPr>
          <w:rFonts w:ascii="Garamond" w:hAnsi="Garamond"/>
          <w:b/>
          <w:bCs/>
        </w:rPr>
      </w:pPr>
      <w:r w:rsidRPr="00DF559D">
        <w:rPr>
          <w:rFonts w:ascii="Garamond" w:hAnsi="Garamond"/>
          <w:b/>
          <w:bCs/>
        </w:rPr>
        <w:t>Response behavior</w:t>
      </w:r>
      <w:r>
        <w:rPr>
          <w:rFonts w:ascii="Garamond" w:hAnsi="Garamond"/>
          <w:b/>
          <w:bCs/>
        </w:rPr>
        <w:t xml:space="preserve"> (item)</w:t>
      </w:r>
      <w:r w:rsidRPr="00DF559D">
        <w:rPr>
          <w:rFonts w:ascii="Garamond" w:hAnsi="Garamond"/>
          <w:b/>
          <w:bCs/>
        </w:rPr>
        <w:t xml:space="preserve"> x Subjective Measures (</w:t>
      </w:r>
      <w:r>
        <w:rPr>
          <w:rFonts w:ascii="Garamond" w:hAnsi="Garamond"/>
          <w:b/>
          <w:bCs/>
        </w:rPr>
        <w:t>4</w:t>
      </w:r>
      <w:r w:rsidRPr="00DF559D">
        <w:rPr>
          <w:rFonts w:ascii="Garamond" w:hAnsi="Garamond"/>
          <w:b/>
          <w:bCs/>
        </w:rPr>
        <w:t>)</w:t>
      </w:r>
    </w:p>
    <w:p w14:paraId="5BBD2D08" w14:textId="77777777" w:rsidR="003608FE" w:rsidRPr="00DF559D" w:rsidRDefault="003608FE" w:rsidP="003608FE">
      <w:pPr>
        <w:jc w:val="center"/>
        <w:rPr>
          <w:rFonts w:ascii="Garamond" w:hAnsi="Garamond"/>
          <w:i/>
          <w:iCs/>
        </w:rPr>
      </w:pPr>
      <w:r w:rsidRPr="00DF559D">
        <w:rPr>
          <w:rFonts w:ascii="Garamond" w:hAnsi="Garamond"/>
          <w:i/>
          <w:iCs/>
        </w:rPr>
        <w:t>Vividness of Visual Imagery (VVIQ)</w:t>
      </w:r>
    </w:p>
    <w:p w14:paraId="03758212"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VVIQ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56"/>
        <w:gridCol w:w="1069"/>
        <w:gridCol w:w="1034"/>
        <w:gridCol w:w="950"/>
        <w:gridCol w:w="1021"/>
        <w:gridCol w:w="1015"/>
        <w:gridCol w:w="1029"/>
        <w:gridCol w:w="1056"/>
      </w:tblGrid>
      <w:tr w:rsidR="003608FE" w:rsidRPr="00DF559D" w14:paraId="3ADB56A5" w14:textId="77777777" w:rsidTr="00D13848">
        <w:trPr>
          <w:jc w:val="center"/>
        </w:trPr>
        <w:tc>
          <w:tcPr>
            <w:tcW w:w="1756" w:type="dxa"/>
          </w:tcPr>
          <w:p w14:paraId="4E0BB12C" w14:textId="77777777" w:rsidR="003608FE" w:rsidRPr="00DF559D" w:rsidRDefault="003608FE" w:rsidP="00D13848">
            <w:pPr>
              <w:jc w:val="center"/>
              <w:rPr>
                <w:rFonts w:ascii="Garamond" w:hAnsi="Garamond"/>
              </w:rPr>
            </w:pPr>
            <w:r w:rsidRPr="00DF559D">
              <w:rPr>
                <w:rFonts w:ascii="Garamond" w:hAnsi="Garamond"/>
              </w:rPr>
              <w:t>Parameter</w:t>
            </w:r>
          </w:p>
        </w:tc>
        <w:tc>
          <w:tcPr>
            <w:tcW w:w="1069" w:type="dxa"/>
          </w:tcPr>
          <w:p w14:paraId="3198CD83" w14:textId="77777777" w:rsidR="003608FE" w:rsidRPr="00DF559D" w:rsidRDefault="003608FE" w:rsidP="00D13848">
            <w:pPr>
              <w:jc w:val="center"/>
              <w:rPr>
                <w:rFonts w:ascii="Garamond" w:hAnsi="Garamond"/>
              </w:rPr>
            </w:pPr>
            <w:r w:rsidRPr="00DF559D">
              <w:rPr>
                <w:rFonts w:ascii="Garamond" w:hAnsi="Garamond"/>
              </w:rPr>
              <w:t>Median</w:t>
            </w:r>
          </w:p>
        </w:tc>
        <w:tc>
          <w:tcPr>
            <w:tcW w:w="1034" w:type="dxa"/>
          </w:tcPr>
          <w:p w14:paraId="4E10DCFA" w14:textId="77777777" w:rsidR="003608FE" w:rsidRPr="00DF559D" w:rsidRDefault="003608FE" w:rsidP="00D13848">
            <w:pPr>
              <w:jc w:val="center"/>
              <w:rPr>
                <w:rFonts w:ascii="Garamond" w:hAnsi="Garamond"/>
              </w:rPr>
            </w:pPr>
            <w:r w:rsidRPr="00DF559D">
              <w:rPr>
                <w:rFonts w:ascii="Garamond" w:hAnsi="Garamond"/>
              </w:rPr>
              <w:t>5.5%</w:t>
            </w:r>
          </w:p>
        </w:tc>
        <w:tc>
          <w:tcPr>
            <w:tcW w:w="950" w:type="dxa"/>
          </w:tcPr>
          <w:p w14:paraId="77FA3A1C" w14:textId="77777777" w:rsidR="003608FE" w:rsidRPr="00DF559D" w:rsidRDefault="003608FE" w:rsidP="00D13848">
            <w:pPr>
              <w:jc w:val="center"/>
              <w:rPr>
                <w:rFonts w:ascii="Garamond" w:hAnsi="Garamond"/>
              </w:rPr>
            </w:pPr>
            <w:r w:rsidRPr="00DF559D">
              <w:rPr>
                <w:rFonts w:ascii="Garamond" w:hAnsi="Garamond"/>
              </w:rPr>
              <w:t>94.5%</w:t>
            </w:r>
          </w:p>
        </w:tc>
        <w:tc>
          <w:tcPr>
            <w:tcW w:w="1021" w:type="dxa"/>
          </w:tcPr>
          <w:p w14:paraId="55943576"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15" w:type="dxa"/>
          </w:tcPr>
          <w:p w14:paraId="31D3E249" w14:textId="77777777" w:rsidR="003608FE" w:rsidRPr="00DF559D" w:rsidRDefault="003608FE"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29" w:type="dxa"/>
          </w:tcPr>
          <w:p w14:paraId="289CCC02"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224B3920"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3F864C68" w14:textId="77777777" w:rsidTr="00D13848">
        <w:trPr>
          <w:jc w:val="center"/>
        </w:trPr>
        <w:tc>
          <w:tcPr>
            <w:tcW w:w="1756" w:type="dxa"/>
          </w:tcPr>
          <w:p w14:paraId="0B97BF80"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9" w:type="dxa"/>
          </w:tcPr>
          <w:p w14:paraId="579A56E2" w14:textId="15F05DA5" w:rsidR="003608FE" w:rsidRPr="00DF559D" w:rsidRDefault="00C35712" w:rsidP="00D13848">
            <w:pPr>
              <w:jc w:val="center"/>
              <w:rPr>
                <w:rFonts w:ascii="Garamond" w:hAnsi="Garamond"/>
              </w:rPr>
            </w:pPr>
            <w:r>
              <w:rPr>
                <w:rFonts w:ascii="Garamond" w:hAnsi="Garamond"/>
              </w:rPr>
              <w:t>1</w:t>
            </w:r>
            <w:r w:rsidR="003608FE" w:rsidRPr="00DF559D">
              <w:rPr>
                <w:rFonts w:ascii="Garamond" w:hAnsi="Garamond"/>
              </w:rPr>
              <w:t>.</w:t>
            </w:r>
            <w:r>
              <w:rPr>
                <w:rFonts w:ascii="Garamond" w:hAnsi="Garamond"/>
              </w:rPr>
              <w:t>87</w:t>
            </w:r>
          </w:p>
        </w:tc>
        <w:tc>
          <w:tcPr>
            <w:tcW w:w="1034" w:type="dxa"/>
          </w:tcPr>
          <w:p w14:paraId="5703FD95" w14:textId="42666373" w:rsidR="003608FE" w:rsidRPr="00DF559D" w:rsidRDefault="00C35712" w:rsidP="00D13848">
            <w:pPr>
              <w:jc w:val="center"/>
              <w:rPr>
                <w:rFonts w:ascii="Garamond" w:hAnsi="Garamond"/>
              </w:rPr>
            </w:pPr>
            <w:r>
              <w:rPr>
                <w:rFonts w:ascii="Garamond" w:hAnsi="Garamond"/>
              </w:rPr>
              <w:t>1</w:t>
            </w:r>
            <w:r w:rsidR="003608FE">
              <w:rPr>
                <w:rFonts w:ascii="Garamond" w:hAnsi="Garamond"/>
              </w:rPr>
              <w:t>.</w:t>
            </w:r>
            <w:r>
              <w:rPr>
                <w:rFonts w:ascii="Garamond" w:hAnsi="Garamond"/>
              </w:rPr>
              <w:t>45</w:t>
            </w:r>
          </w:p>
        </w:tc>
        <w:tc>
          <w:tcPr>
            <w:tcW w:w="950" w:type="dxa"/>
          </w:tcPr>
          <w:p w14:paraId="4F242308" w14:textId="2A656C58" w:rsidR="003608FE" w:rsidRPr="00DF559D" w:rsidRDefault="00C35712" w:rsidP="00D13848">
            <w:pPr>
              <w:jc w:val="center"/>
              <w:rPr>
                <w:rFonts w:ascii="Garamond" w:hAnsi="Garamond"/>
              </w:rPr>
            </w:pPr>
            <w:r>
              <w:rPr>
                <w:rFonts w:ascii="Garamond" w:hAnsi="Garamond"/>
              </w:rPr>
              <w:t>2</w:t>
            </w:r>
            <w:r w:rsidR="003608FE">
              <w:rPr>
                <w:rFonts w:ascii="Garamond" w:hAnsi="Garamond"/>
              </w:rPr>
              <w:t>.</w:t>
            </w:r>
            <w:r>
              <w:rPr>
                <w:rFonts w:ascii="Garamond" w:hAnsi="Garamond"/>
              </w:rPr>
              <w:t>28</w:t>
            </w:r>
          </w:p>
        </w:tc>
        <w:tc>
          <w:tcPr>
            <w:tcW w:w="1021" w:type="dxa"/>
          </w:tcPr>
          <w:p w14:paraId="3860C4F2" w14:textId="59D10586"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15" w:type="dxa"/>
          </w:tcPr>
          <w:p w14:paraId="737045FD" w14:textId="5C21A5C6"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w:t>
            </w:r>
          </w:p>
        </w:tc>
        <w:tc>
          <w:tcPr>
            <w:tcW w:w="1029" w:type="dxa"/>
          </w:tcPr>
          <w:p w14:paraId="3539DF17" w14:textId="3333F659" w:rsidR="003608FE" w:rsidRPr="00DF559D" w:rsidRDefault="00C35712" w:rsidP="00D13848">
            <w:pPr>
              <w:jc w:val="center"/>
              <w:rPr>
                <w:rFonts w:ascii="Garamond" w:hAnsi="Garamond"/>
              </w:rPr>
            </w:pPr>
            <w:r>
              <w:rPr>
                <w:rFonts w:ascii="Garamond" w:hAnsi="Garamond"/>
              </w:rPr>
              <w:t>14</w:t>
            </w:r>
            <w:r w:rsidR="003608FE" w:rsidRPr="00DF559D">
              <w:rPr>
                <w:rFonts w:ascii="Garamond" w:hAnsi="Garamond"/>
              </w:rPr>
              <w:t>,</w:t>
            </w:r>
            <w:r>
              <w:rPr>
                <w:rFonts w:ascii="Garamond" w:hAnsi="Garamond"/>
              </w:rPr>
              <w:t>574</w:t>
            </w:r>
          </w:p>
        </w:tc>
        <w:tc>
          <w:tcPr>
            <w:tcW w:w="1056" w:type="dxa"/>
          </w:tcPr>
          <w:p w14:paraId="083049A7" w14:textId="3AE7B2A8"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022</w:t>
            </w:r>
          </w:p>
        </w:tc>
      </w:tr>
      <w:tr w:rsidR="003608FE" w:rsidRPr="00DF559D" w14:paraId="027881E5" w14:textId="77777777" w:rsidTr="00D13848">
        <w:trPr>
          <w:jc w:val="center"/>
        </w:trPr>
        <w:tc>
          <w:tcPr>
            <w:tcW w:w="1756" w:type="dxa"/>
          </w:tcPr>
          <w:p w14:paraId="1E2E093A" w14:textId="77777777" w:rsidR="003608FE" w:rsidRPr="00DF559D" w:rsidRDefault="003608FE"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69" w:type="dxa"/>
          </w:tcPr>
          <w:p w14:paraId="6724A892" w14:textId="7E381870"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01</w:t>
            </w:r>
          </w:p>
        </w:tc>
        <w:tc>
          <w:tcPr>
            <w:tcW w:w="1034" w:type="dxa"/>
          </w:tcPr>
          <w:p w14:paraId="0463D337" w14:textId="69989D6C" w:rsidR="003608FE" w:rsidRPr="00DF559D" w:rsidRDefault="00C35712" w:rsidP="00D13848">
            <w:pPr>
              <w:jc w:val="center"/>
              <w:rPr>
                <w:rFonts w:ascii="Garamond" w:hAnsi="Garamond"/>
              </w:rPr>
            </w:pPr>
            <w:r>
              <w:rPr>
                <w:rFonts w:ascii="Garamond" w:hAnsi="Garamond"/>
              </w:rPr>
              <w:t>-0</w:t>
            </w:r>
            <w:r w:rsidR="003608FE">
              <w:rPr>
                <w:rFonts w:ascii="Garamond" w:hAnsi="Garamond"/>
              </w:rPr>
              <w:t>.</w:t>
            </w:r>
            <w:r>
              <w:rPr>
                <w:rFonts w:ascii="Garamond" w:hAnsi="Garamond"/>
              </w:rPr>
              <w:t>0016</w:t>
            </w:r>
          </w:p>
        </w:tc>
        <w:tc>
          <w:tcPr>
            <w:tcW w:w="950" w:type="dxa"/>
          </w:tcPr>
          <w:p w14:paraId="04AAA739" w14:textId="71708A56"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012</w:t>
            </w:r>
          </w:p>
        </w:tc>
        <w:tc>
          <w:tcPr>
            <w:tcW w:w="1021" w:type="dxa"/>
          </w:tcPr>
          <w:p w14:paraId="21DDD8B3" w14:textId="73EBA3AE" w:rsidR="003608FE" w:rsidRPr="00DF559D" w:rsidRDefault="00C35712" w:rsidP="00D13848">
            <w:pPr>
              <w:jc w:val="center"/>
              <w:rPr>
                <w:rFonts w:ascii="Garamond" w:hAnsi="Garamond"/>
              </w:rPr>
            </w:pPr>
            <w:r>
              <w:rPr>
                <w:rFonts w:ascii="Garamond" w:hAnsi="Garamond"/>
              </w:rPr>
              <w:t>89.32</w:t>
            </w:r>
            <w:r w:rsidR="003608FE" w:rsidRPr="00DF559D">
              <w:rPr>
                <w:rFonts w:ascii="Garamond" w:hAnsi="Garamond"/>
              </w:rPr>
              <w:t>%</w:t>
            </w:r>
          </w:p>
        </w:tc>
        <w:tc>
          <w:tcPr>
            <w:tcW w:w="1015" w:type="dxa"/>
          </w:tcPr>
          <w:p w14:paraId="56CF1E32" w14:textId="11EF513B"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w:t>
            </w:r>
          </w:p>
        </w:tc>
        <w:tc>
          <w:tcPr>
            <w:tcW w:w="1029" w:type="dxa"/>
          </w:tcPr>
          <w:p w14:paraId="62C655D4" w14:textId="56CBEA9D" w:rsidR="003608FE" w:rsidRPr="00DF559D" w:rsidRDefault="00C35712" w:rsidP="00D13848">
            <w:pPr>
              <w:jc w:val="center"/>
              <w:rPr>
                <w:rFonts w:ascii="Garamond" w:hAnsi="Garamond"/>
              </w:rPr>
            </w:pPr>
            <w:r>
              <w:rPr>
                <w:rFonts w:ascii="Garamond" w:hAnsi="Garamond"/>
              </w:rPr>
              <w:t>14</w:t>
            </w:r>
            <w:r w:rsidR="003608FE" w:rsidRPr="00DF559D">
              <w:rPr>
                <w:rFonts w:ascii="Garamond" w:hAnsi="Garamond"/>
              </w:rPr>
              <w:t>,</w:t>
            </w:r>
            <w:r>
              <w:rPr>
                <w:rFonts w:ascii="Garamond" w:hAnsi="Garamond"/>
              </w:rPr>
              <w:t>409</w:t>
            </w:r>
          </w:p>
        </w:tc>
        <w:tc>
          <w:tcPr>
            <w:tcW w:w="1056" w:type="dxa"/>
          </w:tcPr>
          <w:p w14:paraId="6DD794E8" w14:textId="72108629"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000037</w:t>
            </w:r>
          </w:p>
        </w:tc>
      </w:tr>
    </w:tbl>
    <w:p w14:paraId="641BDA2C" w14:textId="166CE3BD" w:rsidR="003608FE" w:rsidRPr="00A46D2D"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26</w:t>
      </w:r>
      <w:r w:rsidRPr="00DF559D">
        <w:rPr>
          <w:rFonts w:ascii="Garamond" w:hAnsi="Garamond"/>
        </w:rPr>
        <w:t>:</w:t>
      </w:r>
      <w:r>
        <w:rPr>
          <w:rFonts w:ascii="Garamond" w:hAnsi="Garamond"/>
        </w:rPr>
        <w:t xml:space="preserve"> MCMC sampling summary for d and VVIQ in Item memory</w:t>
      </w:r>
    </w:p>
    <w:p w14:paraId="1B8DBBBB" w14:textId="77777777" w:rsidR="003608FE" w:rsidRPr="00DF559D" w:rsidRDefault="003608FE" w:rsidP="003608FE">
      <w:pPr>
        <w:jc w:val="center"/>
        <w:rPr>
          <w:rFonts w:ascii="Garamond" w:hAnsi="Garamond"/>
        </w:rPr>
      </w:pPr>
    </w:p>
    <w:p w14:paraId="2767B513"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VVIQ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76"/>
        <w:gridCol w:w="1075"/>
        <w:gridCol w:w="924"/>
        <w:gridCol w:w="955"/>
        <w:gridCol w:w="1052"/>
        <w:gridCol w:w="1043"/>
        <w:gridCol w:w="1049"/>
        <w:gridCol w:w="1056"/>
      </w:tblGrid>
      <w:tr w:rsidR="003608FE" w:rsidRPr="00DF559D" w14:paraId="1363347F" w14:textId="77777777" w:rsidTr="00D13848">
        <w:trPr>
          <w:jc w:val="center"/>
        </w:trPr>
        <w:tc>
          <w:tcPr>
            <w:tcW w:w="1776" w:type="dxa"/>
          </w:tcPr>
          <w:p w14:paraId="509A5FF6" w14:textId="77777777" w:rsidR="003608FE" w:rsidRPr="00DF559D" w:rsidRDefault="003608FE" w:rsidP="00D13848">
            <w:pPr>
              <w:jc w:val="center"/>
              <w:rPr>
                <w:rFonts w:ascii="Garamond" w:hAnsi="Garamond"/>
              </w:rPr>
            </w:pPr>
            <w:r w:rsidRPr="00DF559D">
              <w:rPr>
                <w:rFonts w:ascii="Garamond" w:hAnsi="Garamond"/>
              </w:rPr>
              <w:t>Parameter</w:t>
            </w:r>
          </w:p>
        </w:tc>
        <w:tc>
          <w:tcPr>
            <w:tcW w:w="1075" w:type="dxa"/>
          </w:tcPr>
          <w:p w14:paraId="4D6033D6" w14:textId="77777777" w:rsidR="003608FE" w:rsidRPr="00DF559D" w:rsidRDefault="003608FE" w:rsidP="00D13848">
            <w:pPr>
              <w:jc w:val="center"/>
              <w:rPr>
                <w:rFonts w:ascii="Garamond" w:hAnsi="Garamond"/>
              </w:rPr>
            </w:pPr>
            <w:r w:rsidRPr="00DF559D">
              <w:rPr>
                <w:rFonts w:ascii="Garamond" w:hAnsi="Garamond"/>
              </w:rPr>
              <w:t>Median</w:t>
            </w:r>
          </w:p>
        </w:tc>
        <w:tc>
          <w:tcPr>
            <w:tcW w:w="924" w:type="dxa"/>
          </w:tcPr>
          <w:p w14:paraId="7EB17FEA" w14:textId="77777777" w:rsidR="003608FE" w:rsidRPr="00DF559D" w:rsidRDefault="003608FE" w:rsidP="00D13848">
            <w:pPr>
              <w:jc w:val="center"/>
              <w:rPr>
                <w:rFonts w:ascii="Garamond" w:hAnsi="Garamond"/>
              </w:rPr>
            </w:pPr>
            <w:r w:rsidRPr="00DF559D">
              <w:rPr>
                <w:rFonts w:ascii="Garamond" w:hAnsi="Garamond"/>
              </w:rPr>
              <w:t>5.5%</w:t>
            </w:r>
          </w:p>
        </w:tc>
        <w:tc>
          <w:tcPr>
            <w:tcW w:w="955" w:type="dxa"/>
          </w:tcPr>
          <w:p w14:paraId="7A8538C7" w14:textId="77777777" w:rsidR="003608FE" w:rsidRPr="00DF559D" w:rsidRDefault="003608FE" w:rsidP="00D13848">
            <w:pPr>
              <w:jc w:val="center"/>
              <w:rPr>
                <w:rFonts w:ascii="Garamond" w:hAnsi="Garamond"/>
              </w:rPr>
            </w:pPr>
            <w:r w:rsidRPr="00DF559D">
              <w:rPr>
                <w:rFonts w:ascii="Garamond" w:hAnsi="Garamond"/>
              </w:rPr>
              <w:t>94.5%</w:t>
            </w:r>
          </w:p>
        </w:tc>
        <w:tc>
          <w:tcPr>
            <w:tcW w:w="1052" w:type="dxa"/>
          </w:tcPr>
          <w:p w14:paraId="63E02566"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43" w:type="dxa"/>
          </w:tcPr>
          <w:p w14:paraId="2907A4AE" w14:textId="77777777" w:rsidR="003608FE" w:rsidRPr="00DF559D" w:rsidRDefault="003608FE"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9" w:type="dxa"/>
          </w:tcPr>
          <w:p w14:paraId="25456CE5"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736F642E"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4FA831CA" w14:textId="77777777" w:rsidTr="00D13848">
        <w:trPr>
          <w:jc w:val="center"/>
        </w:trPr>
        <w:tc>
          <w:tcPr>
            <w:tcW w:w="1776" w:type="dxa"/>
          </w:tcPr>
          <w:p w14:paraId="5FE1A24F"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5" w:type="dxa"/>
          </w:tcPr>
          <w:p w14:paraId="6E1C970C" w14:textId="08327F97"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33</w:t>
            </w:r>
          </w:p>
        </w:tc>
        <w:tc>
          <w:tcPr>
            <w:tcW w:w="924" w:type="dxa"/>
          </w:tcPr>
          <w:p w14:paraId="59DBAC35" w14:textId="7946E4A1"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55</w:t>
            </w:r>
          </w:p>
        </w:tc>
        <w:tc>
          <w:tcPr>
            <w:tcW w:w="955" w:type="dxa"/>
          </w:tcPr>
          <w:p w14:paraId="5B6A490A" w14:textId="0C593A02"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08</w:t>
            </w:r>
          </w:p>
        </w:tc>
        <w:tc>
          <w:tcPr>
            <w:tcW w:w="1052" w:type="dxa"/>
          </w:tcPr>
          <w:p w14:paraId="1780F208" w14:textId="5CCF60B4" w:rsidR="003608FE" w:rsidRPr="00DF559D" w:rsidRDefault="00C35712" w:rsidP="00D13848">
            <w:pPr>
              <w:jc w:val="center"/>
              <w:rPr>
                <w:rFonts w:ascii="Garamond" w:hAnsi="Garamond"/>
              </w:rPr>
            </w:pPr>
            <w:r>
              <w:rPr>
                <w:rFonts w:ascii="Garamond" w:hAnsi="Garamond"/>
              </w:rPr>
              <w:t>98</w:t>
            </w:r>
            <w:r w:rsidR="003608FE">
              <w:rPr>
                <w:rFonts w:ascii="Garamond" w:hAnsi="Garamond"/>
              </w:rPr>
              <w:t>.</w:t>
            </w:r>
            <w:r>
              <w:rPr>
                <w:rFonts w:ascii="Garamond" w:hAnsi="Garamond"/>
              </w:rPr>
              <w:t>45</w:t>
            </w:r>
            <w:r w:rsidR="003608FE" w:rsidRPr="00DF559D">
              <w:rPr>
                <w:rFonts w:ascii="Garamond" w:hAnsi="Garamond"/>
              </w:rPr>
              <w:t>%</w:t>
            </w:r>
          </w:p>
        </w:tc>
        <w:tc>
          <w:tcPr>
            <w:tcW w:w="1043" w:type="dxa"/>
          </w:tcPr>
          <w:p w14:paraId="48D1D7E0" w14:textId="42B41E49"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00022</w:t>
            </w:r>
          </w:p>
        </w:tc>
        <w:tc>
          <w:tcPr>
            <w:tcW w:w="1049" w:type="dxa"/>
          </w:tcPr>
          <w:p w14:paraId="35538457" w14:textId="4699B0D7" w:rsidR="003608FE" w:rsidRPr="00DF559D" w:rsidRDefault="00C35712" w:rsidP="00D13848">
            <w:pPr>
              <w:jc w:val="center"/>
              <w:rPr>
                <w:rFonts w:ascii="Garamond" w:hAnsi="Garamond"/>
              </w:rPr>
            </w:pPr>
            <w:r>
              <w:rPr>
                <w:rFonts w:ascii="Garamond" w:hAnsi="Garamond"/>
              </w:rPr>
              <w:t>14</w:t>
            </w:r>
            <w:r w:rsidR="003608FE" w:rsidRPr="00DF559D">
              <w:rPr>
                <w:rFonts w:ascii="Garamond" w:hAnsi="Garamond"/>
              </w:rPr>
              <w:t>,</w:t>
            </w:r>
            <w:r>
              <w:rPr>
                <w:rFonts w:ascii="Garamond" w:hAnsi="Garamond"/>
              </w:rPr>
              <w:t>781</w:t>
            </w:r>
          </w:p>
        </w:tc>
        <w:tc>
          <w:tcPr>
            <w:tcW w:w="1056" w:type="dxa"/>
          </w:tcPr>
          <w:p w14:paraId="6008E0E2" w14:textId="4C56F535"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0012</w:t>
            </w:r>
          </w:p>
        </w:tc>
      </w:tr>
      <w:tr w:rsidR="003608FE" w:rsidRPr="00DF559D" w14:paraId="2C5CE9B9" w14:textId="77777777" w:rsidTr="00D13848">
        <w:trPr>
          <w:jc w:val="center"/>
        </w:trPr>
        <w:tc>
          <w:tcPr>
            <w:tcW w:w="1776" w:type="dxa"/>
          </w:tcPr>
          <w:p w14:paraId="028AFD9C" w14:textId="77777777" w:rsidR="003608FE" w:rsidRPr="00DF559D" w:rsidRDefault="003608FE"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5" w:type="dxa"/>
          </w:tcPr>
          <w:p w14:paraId="292FFA61" w14:textId="4DC95559"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0001</w:t>
            </w:r>
          </w:p>
        </w:tc>
        <w:tc>
          <w:tcPr>
            <w:tcW w:w="924" w:type="dxa"/>
          </w:tcPr>
          <w:p w14:paraId="30A51144" w14:textId="6392957A"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0041</w:t>
            </w:r>
          </w:p>
        </w:tc>
        <w:tc>
          <w:tcPr>
            <w:tcW w:w="955" w:type="dxa"/>
          </w:tcPr>
          <w:p w14:paraId="479426C2" w14:textId="0CBDF7FA"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004</w:t>
            </w:r>
          </w:p>
        </w:tc>
        <w:tc>
          <w:tcPr>
            <w:tcW w:w="1052" w:type="dxa"/>
          </w:tcPr>
          <w:p w14:paraId="199FBE24" w14:textId="52CB6802" w:rsidR="003608FE" w:rsidRPr="00DF559D" w:rsidRDefault="00C35712" w:rsidP="00D13848">
            <w:pPr>
              <w:jc w:val="center"/>
              <w:rPr>
                <w:rFonts w:ascii="Garamond" w:hAnsi="Garamond"/>
              </w:rPr>
            </w:pPr>
            <w:r>
              <w:rPr>
                <w:rFonts w:ascii="Garamond" w:hAnsi="Garamond"/>
              </w:rPr>
              <w:t>51</w:t>
            </w:r>
            <w:r w:rsidR="003608FE">
              <w:rPr>
                <w:rFonts w:ascii="Garamond" w:hAnsi="Garamond"/>
              </w:rPr>
              <w:t>.</w:t>
            </w:r>
            <w:r>
              <w:rPr>
                <w:rFonts w:ascii="Garamond" w:hAnsi="Garamond"/>
              </w:rPr>
              <w:t>31</w:t>
            </w:r>
            <w:r w:rsidR="003608FE" w:rsidRPr="00DF559D">
              <w:rPr>
                <w:rFonts w:ascii="Garamond" w:hAnsi="Garamond"/>
              </w:rPr>
              <w:t>%</w:t>
            </w:r>
          </w:p>
        </w:tc>
        <w:tc>
          <w:tcPr>
            <w:tcW w:w="1043" w:type="dxa"/>
          </w:tcPr>
          <w:p w14:paraId="204E2081" w14:textId="075532A3"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0003</w:t>
            </w:r>
          </w:p>
        </w:tc>
        <w:tc>
          <w:tcPr>
            <w:tcW w:w="1049" w:type="dxa"/>
          </w:tcPr>
          <w:p w14:paraId="7041BBE5" w14:textId="15757083" w:rsidR="003608FE" w:rsidRPr="00DF559D" w:rsidRDefault="00C35712" w:rsidP="00D13848">
            <w:pPr>
              <w:jc w:val="center"/>
              <w:rPr>
                <w:rFonts w:ascii="Garamond" w:hAnsi="Garamond"/>
              </w:rPr>
            </w:pPr>
            <w:r>
              <w:rPr>
                <w:rFonts w:ascii="Garamond" w:hAnsi="Garamond"/>
              </w:rPr>
              <w:t>15</w:t>
            </w:r>
            <w:r w:rsidR="003608FE" w:rsidRPr="00DF559D">
              <w:rPr>
                <w:rFonts w:ascii="Garamond" w:hAnsi="Garamond"/>
              </w:rPr>
              <w:t>,</w:t>
            </w:r>
            <w:r>
              <w:rPr>
                <w:rFonts w:ascii="Garamond" w:hAnsi="Garamond"/>
              </w:rPr>
              <w:t>018</w:t>
            </w:r>
          </w:p>
        </w:tc>
        <w:tc>
          <w:tcPr>
            <w:tcW w:w="1056" w:type="dxa"/>
          </w:tcPr>
          <w:p w14:paraId="24D22186" w14:textId="3FEB725B"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000021</w:t>
            </w:r>
          </w:p>
        </w:tc>
      </w:tr>
    </w:tbl>
    <w:p w14:paraId="037F2219" w14:textId="6BCCB6BD" w:rsidR="003608FE"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27</w:t>
      </w:r>
      <w:r w:rsidRPr="00DF559D">
        <w:rPr>
          <w:rFonts w:ascii="Garamond" w:hAnsi="Garamond"/>
        </w:rPr>
        <w:t>:</w:t>
      </w:r>
      <w:r>
        <w:rPr>
          <w:rFonts w:ascii="Garamond" w:hAnsi="Garamond"/>
        </w:rPr>
        <w:t xml:space="preserve"> MCMC sampling summary for c and VVIQ in Item memory</w:t>
      </w:r>
    </w:p>
    <w:p w14:paraId="3F4BBBED" w14:textId="77777777" w:rsidR="003608FE" w:rsidRPr="0004213B" w:rsidRDefault="003608FE" w:rsidP="003608FE">
      <w:pPr>
        <w:jc w:val="center"/>
        <w:rPr>
          <w:rFonts w:ascii="Garamond" w:hAnsi="Garamond"/>
        </w:rPr>
      </w:pPr>
    </w:p>
    <w:p w14:paraId="57753855" w14:textId="77777777" w:rsidR="003608FE" w:rsidRPr="00DF559D" w:rsidRDefault="003608FE" w:rsidP="003608FE">
      <w:pPr>
        <w:jc w:val="center"/>
        <w:rPr>
          <w:rFonts w:ascii="Garamond" w:hAnsi="Garamond"/>
          <w:i/>
          <w:iCs/>
        </w:rPr>
      </w:pPr>
      <w:r w:rsidRPr="00DF559D">
        <w:rPr>
          <w:rFonts w:ascii="Garamond" w:hAnsi="Garamond"/>
          <w:i/>
          <w:iCs/>
        </w:rPr>
        <w:t>Body Awareness (BA)</w:t>
      </w:r>
    </w:p>
    <w:p w14:paraId="46FEE86D"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(d ~ BA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2"/>
        <w:gridCol w:w="912"/>
        <w:gridCol w:w="996"/>
        <w:gridCol w:w="1050"/>
        <w:gridCol w:w="1045"/>
        <w:gridCol w:w="1042"/>
        <w:gridCol w:w="1047"/>
        <w:gridCol w:w="1056"/>
      </w:tblGrid>
      <w:tr w:rsidR="003608FE" w:rsidRPr="00DF559D" w14:paraId="361F0C96" w14:textId="77777777" w:rsidTr="00D13848">
        <w:trPr>
          <w:jc w:val="center"/>
        </w:trPr>
        <w:tc>
          <w:tcPr>
            <w:tcW w:w="1782" w:type="dxa"/>
          </w:tcPr>
          <w:p w14:paraId="3C276561" w14:textId="77777777" w:rsidR="003608FE" w:rsidRPr="00DF559D" w:rsidRDefault="003608FE" w:rsidP="00D13848">
            <w:pPr>
              <w:jc w:val="center"/>
              <w:rPr>
                <w:rFonts w:ascii="Garamond" w:hAnsi="Garamond"/>
              </w:rPr>
            </w:pPr>
            <w:r w:rsidRPr="00DF559D">
              <w:rPr>
                <w:rFonts w:ascii="Garamond" w:hAnsi="Garamond"/>
              </w:rPr>
              <w:t>Parameter</w:t>
            </w:r>
          </w:p>
        </w:tc>
        <w:tc>
          <w:tcPr>
            <w:tcW w:w="912" w:type="dxa"/>
          </w:tcPr>
          <w:p w14:paraId="4E691487" w14:textId="77777777" w:rsidR="003608FE" w:rsidRPr="00DF559D" w:rsidRDefault="003608FE" w:rsidP="00D13848">
            <w:pPr>
              <w:jc w:val="center"/>
              <w:rPr>
                <w:rFonts w:ascii="Garamond" w:hAnsi="Garamond"/>
              </w:rPr>
            </w:pPr>
            <w:r w:rsidRPr="00DF559D">
              <w:rPr>
                <w:rFonts w:ascii="Garamond" w:hAnsi="Garamond"/>
              </w:rPr>
              <w:t>Median</w:t>
            </w:r>
          </w:p>
        </w:tc>
        <w:tc>
          <w:tcPr>
            <w:tcW w:w="996" w:type="dxa"/>
          </w:tcPr>
          <w:p w14:paraId="3045542A" w14:textId="77777777" w:rsidR="003608FE" w:rsidRPr="00DF559D" w:rsidRDefault="003608FE" w:rsidP="00D13848">
            <w:pPr>
              <w:jc w:val="center"/>
              <w:rPr>
                <w:rFonts w:ascii="Garamond" w:hAnsi="Garamond"/>
              </w:rPr>
            </w:pPr>
            <w:r w:rsidRPr="00DF559D">
              <w:rPr>
                <w:rFonts w:ascii="Garamond" w:hAnsi="Garamond"/>
              </w:rPr>
              <w:t>5.5%</w:t>
            </w:r>
          </w:p>
        </w:tc>
        <w:tc>
          <w:tcPr>
            <w:tcW w:w="1050" w:type="dxa"/>
          </w:tcPr>
          <w:p w14:paraId="6EBA8FEB" w14:textId="77777777" w:rsidR="003608FE" w:rsidRPr="00DF559D" w:rsidRDefault="003608FE" w:rsidP="00D13848">
            <w:pPr>
              <w:jc w:val="center"/>
              <w:rPr>
                <w:rFonts w:ascii="Garamond" w:hAnsi="Garamond"/>
              </w:rPr>
            </w:pPr>
            <w:r w:rsidRPr="00DF559D">
              <w:rPr>
                <w:rFonts w:ascii="Garamond" w:hAnsi="Garamond"/>
              </w:rPr>
              <w:t>94.5%</w:t>
            </w:r>
          </w:p>
        </w:tc>
        <w:tc>
          <w:tcPr>
            <w:tcW w:w="1045" w:type="dxa"/>
          </w:tcPr>
          <w:p w14:paraId="06302136"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42" w:type="dxa"/>
          </w:tcPr>
          <w:p w14:paraId="7F76CB3D" w14:textId="77777777" w:rsidR="003608FE" w:rsidRPr="00DF559D" w:rsidRDefault="003608FE"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7" w:type="dxa"/>
          </w:tcPr>
          <w:p w14:paraId="0B5FCCF6"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7546BF1F"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71E20CED" w14:textId="77777777" w:rsidTr="00D13848">
        <w:trPr>
          <w:jc w:val="center"/>
        </w:trPr>
        <w:tc>
          <w:tcPr>
            <w:tcW w:w="1782" w:type="dxa"/>
          </w:tcPr>
          <w:p w14:paraId="6032A7CA"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912" w:type="dxa"/>
          </w:tcPr>
          <w:p w14:paraId="125BCD4C" w14:textId="662003A5" w:rsidR="003608FE" w:rsidRPr="00DF559D" w:rsidRDefault="00C35712" w:rsidP="00D13848">
            <w:pPr>
              <w:jc w:val="center"/>
              <w:rPr>
                <w:rFonts w:ascii="Garamond" w:hAnsi="Garamond"/>
              </w:rPr>
            </w:pPr>
            <w:r>
              <w:rPr>
                <w:rFonts w:ascii="Garamond" w:hAnsi="Garamond"/>
              </w:rPr>
              <w:t>2</w:t>
            </w:r>
            <w:r w:rsidR="003608FE">
              <w:rPr>
                <w:rFonts w:ascii="Garamond" w:hAnsi="Garamond"/>
              </w:rPr>
              <w:t>.</w:t>
            </w:r>
            <w:r>
              <w:rPr>
                <w:rFonts w:ascii="Garamond" w:hAnsi="Garamond"/>
              </w:rPr>
              <w:t>24</w:t>
            </w:r>
          </w:p>
        </w:tc>
        <w:tc>
          <w:tcPr>
            <w:tcW w:w="996" w:type="dxa"/>
          </w:tcPr>
          <w:p w14:paraId="66DF9913" w14:textId="760F257C" w:rsidR="003608FE" w:rsidRPr="00DF559D" w:rsidRDefault="00C35712" w:rsidP="00D13848">
            <w:pPr>
              <w:jc w:val="center"/>
              <w:rPr>
                <w:rFonts w:ascii="Garamond" w:hAnsi="Garamond"/>
              </w:rPr>
            </w:pPr>
            <w:r>
              <w:rPr>
                <w:rFonts w:ascii="Garamond" w:hAnsi="Garamond"/>
              </w:rPr>
              <w:t>2</w:t>
            </w:r>
            <w:r w:rsidR="003608FE">
              <w:rPr>
                <w:rFonts w:ascii="Garamond" w:hAnsi="Garamond"/>
              </w:rPr>
              <w:t>.</w:t>
            </w:r>
            <w:r>
              <w:rPr>
                <w:rFonts w:ascii="Garamond" w:hAnsi="Garamond"/>
              </w:rPr>
              <w:t>02</w:t>
            </w:r>
          </w:p>
        </w:tc>
        <w:tc>
          <w:tcPr>
            <w:tcW w:w="1050" w:type="dxa"/>
          </w:tcPr>
          <w:p w14:paraId="2B005E26" w14:textId="3F592CF5" w:rsidR="003608FE" w:rsidRPr="00DF559D" w:rsidRDefault="00C35712" w:rsidP="00D13848">
            <w:pPr>
              <w:jc w:val="center"/>
              <w:rPr>
                <w:rFonts w:ascii="Garamond" w:hAnsi="Garamond"/>
              </w:rPr>
            </w:pPr>
            <w:r>
              <w:rPr>
                <w:rFonts w:ascii="Garamond" w:hAnsi="Garamond"/>
              </w:rPr>
              <w:t>2</w:t>
            </w:r>
            <w:r w:rsidR="003608FE">
              <w:rPr>
                <w:rFonts w:ascii="Garamond" w:hAnsi="Garamond"/>
              </w:rPr>
              <w:t>.</w:t>
            </w:r>
            <w:r>
              <w:rPr>
                <w:rFonts w:ascii="Garamond" w:hAnsi="Garamond"/>
              </w:rPr>
              <w:t>44</w:t>
            </w:r>
          </w:p>
        </w:tc>
        <w:tc>
          <w:tcPr>
            <w:tcW w:w="1045" w:type="dxa"/>
          </w:tcPr>
          <w:p w14:paraId="48288F07" w14:textId="45C1315F"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42" w:type="dxa"/>
          </w:tcPr>
          <w:p w14:paraId="5703D45C" w14:textId="4562F120"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0003</w:t>
            </w:r>
          </w:p>
        </w:tc>
        <w:tc>
          <w:tcPr>
            <w:tcW w:w="1047" w:type="dxa"/>
          </w:tcPr>
          <w:p w14:paraId="48F6BEF0" w14:textId="26E1AED7" w:rsidR="003608FE" w:rsidRPr="00DF559D" w:rsidRDefault="00C35712" w:rsidP="00D13848">
            <w:pPr>
              <w:jc w:val="center"/>
              <w:rPr>
                <w:rFonts w:ascii="Garamond" w:hAnsi="Garamond"/>
              </w:rPr>
            </w:pPr>
            <w:r>
              <w:rPr>
                <w:rFonts w:ascii="Garamond" w:hAnsi="Garamond"/>
              </w:rPr>
              <w:t>20</w:t>
            </w:r>
            <w:r w:rsidR="003608FE" w:rsidRPr="00DF559D">
              <w:rPr>
                <w:rFonts w:ascii="Garamond" w:hAnsi="Garamond"/>
              </w:rPr>
              <w:t>,</w:t>
            </w:r>
            <w:r>
              <w:rPr>
                <w:rFonts w:ascii="Garamond" w:hAnsi="Garamond"/>
              </w:rPr>
              <w:t>241</w:t>
            </w:r>
          </w:p>
        </w:tc>
        <w:tc>
          <w:tcPr>
            <w:tcW w:w="1056" w:type="dxa"/>
          </w:tcPr>
          <w:p w14:paraId="3D07DE25" w14:textId="114043DB"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00093</w:t>
            </w:r>
          </w:p>
        </w:tc>
      </w:tr>
      <w:tr w:rsidR="003608FE" w:rsidRPr="00DF559D" w14:paraId="7D72932E" w14:textId="77777777" w:rsidTr="00D13848">
        <w:trPr>
          <w:jc w:val="center"/>
        </w:trPr>
        <w:tc>
          <w:tcPr>
            <w:tcW w:w="1782" w:type="dxa"/>
          </w:tcPr>
          <w:p w14:paraId="0816D7FD" w14:textId="77777777" w:rsidR="003608FE" w:rsidRPr="00DF559D" w:rsidRDefault="003608FE"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912" w:type="dxa"/>
          </w:tcPr>
          <w:p w14:paraId="6F68A9FF" w14:textId="2FFF2F4A"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0007</w:t>
            </w:r>
          </w:p>
        </w:tc>
        <w:tc>
          <w:tcPr>
            <w:tcW w:w="996" w:type="dxa"/>
          </w:tcPr>
          <w:p w14:paraId="1D4E9878" w14:textId="1216AA24"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004</w:t>
            </w:r>
          </w:p>
        </w:tc>
        <w:tc>
          <w:tcPr>
            <w:tcW w:w="1050" w:type="dxa"/>
          </w:tcPr>
          <w:p w14:paraId="6B3BFE98" w14:textId="3DE70C7B"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0025</w:t>
            </w:r>
          </w:p>
        </w:tc>
        <w:tc>
          <w:tcPr>
            <w:tcW w:w="1045" w:type="dxa"/>
          </w:tcPr>
          <w:p w14:paraId="77A30699" w14:textId="31058878" w:rsidR="003608FE" w:rsidRPr="00DF559D" w:rsidRDefault="00C35712" w:rsidP="00D13848">
            <w:pPr>
              <w:jc w:val="center"/>
              <w:rPr>
                <w:rFonts w:ascii="Garamond" w:hAnsi="Garamond"/>
              </w:rPr>
            </w:pPr>
            <w:r>
              <w:rPr>
                <w:rFonts w:ascii="Garamond" w:hAnsi="Garamond"/>
              </w:rPr>
              <w:t>64</w:t>
            </w:r>
            <w:r w:rsidR="003608FE">
              <w:rPr>
                <w:rFonts w:ascii="Garamond" w:hAnsi="Garamond"/>
              </w:rPr>
              <w:t>.</w:t>
            </w:r>
            <w:r>
              <w:rPr>
                <w:rFonts w:ascii="Garamond" w:hAnsi="Garamond"/>
              </w:rPr>
              <w:t>45</w:t>
            </w:r>
            <w:r w:rsidR="003608FE" w:rsidRPr="00DF559D">
              <w:rPr>
                <w:rFonts w:ascii="Garamond" w:hAnsi="Garamond"/>
              </w:rPr>
              <w:t>%</w:t>
            </w:r>
          </w:p>
        </w:tc>
        <w:tc>
          <w:tcPr>
            <w:tcW w:w="1042" w:type="dxa"/>
          </w:tcPr>
          <w:p w14:paraId="444125AD" w14:textId="5830F25B"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0005</w:t>
            </w:r>
          </w:p>
        </w:tc>
        <w:tc>
          <w:tcPr>
            <w:tcW w:w="1047" w:type="dxa"/>
          </w:tcPr>
          <w:p w14:paraId="124F2EB3" w14:textId="4FEA644B" w:rsidR="003608FE" w:rsidRPr="00DF559D" w:rsidRDefault="00C35712" w:rsidP="00D13848">
            <w:pPr>
              <w:jc w:val="center"/>
              <w:rPr>
                <w:rFonts w:ascii="Garamond" w:hAnsi="Garamond"/>
              </w:rPr>
            </w:pPr>
            <w:r>
              <w:rPr>
                <w:rFonts w:ascii="Garamond" w:hAnsi="Garamond"/>
              </w:rPr>
              <w:t>21</w:t>
            </w:r>
            <w:r w:rsidR="003608FE" w:rsidRPr="00DF559D">
              <w:rPr>
                <w:rFonts w:ascii="Garamond" w:hAnsi="Garamond"/>
              </w:rPr>
              <w:t>,</w:t>
            </w:r>
            <w:r>
              <w:rPr>
                <w:rFonts w:ascii="Garamond" w:hAnsi="Garamond"/>
              </w:rPr>
              <w:t>422</w:t>
            </w:r>
          </w:p>
        </w:tc>
        <w:tc>
          <w:tcPr>
            <w:tcW w:w="1056" w:type="dxa"/>
          </w:tcPr>
          <w:p w14:paraId="02BF3C22" w14:textId="3D4BF262"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000014</w:t>
            </w:r>
          </w:p>
        </w:tc>
      </w:tr>
    </w:tbl>
    <w:p w14:paraId="2F8539B6" w14:textId="278B67A6" w:rsidR="003608FE"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28</w:t>
      </w:r>
      <w:r w:rsidRPr="00DF559D">
        <w:rPr>
          <w:rFonts w:ascii="Garamond" w:hAnsi="Garamond"/>
        </w:rPr>
        <w:t>:</w:t>
      </w:r>
      <w:r>
        <w:rPr>
          <w:rFonts w:ascii="Garamond" w:hAnsi="Garamond"/>
        </w:rPr>
        <w:t xml:space="preserve"> MCMC sampling summary for d’ and BA in Item memory</w:t>
      </w:r>
    </w:p>
    <w:p w14:paraId="2503B809" w14:textId="77777777" w:rsidR="003608FE" w:rsidRPr="00DF559D" w:rsidRDefault="003608FE" w:rsidP="003608FE">
      <w:pPr>
        <w:jc w:val="center"/>
        <w:rPr>
          <w:rFonts w:ascii="Garamond" w:hAnsi="Garamond"/>
        </w:rPr>
      </w:pPr>
    </w:p>
    <w:p w14:paraId="1AB7FE99"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BA +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31"/>
        <w:gridCol w:w="1063"/>
        <w:gridCol w:w="919"/>
        <w:gridCol w:w="943"/>
        <w:gridCol w:w="1041"/>
        <w:gridCol w:w="1032"/>
        <w:gridCol w:w="1032"/>
        <w:gridCol w:w="1169"/>
      </w:tblGrid>
      <w:tr w:rsidR="003608FE" w:rsidRPr="00DF559D" w14:paraId="2765FDF5" w14:textId="77777777" w:rsidTr="00D13848">
        <w:trPr>
          <w:jc w:val="center"/>
        </w:trPr>
        <w:tc>
          <w:tcPr>
            <w:tcW w:w="1774" w:type="dxa"/>
          </w:tcPr>
          <w:p w14:paraId="1FAEF872" w14:textId="77777777" w:rsidR="003608FE" w:rsidRPr="00DF559D" w:rsidRDefault="003608FE" w:rsidP="00D13848">
            <w:pPr>
              <w:jc w:val="center"/>
              <w:rPr>
                <w:rFonts w:ascii="Garamond" w:hAnsi="Garamond"/>
              </w:rPr>
            </w:pPr>
            <w:r w:rsidRPr="00DF559D">
              <w:rPr>
                <w:rFonts w:ascii="Garamond" w:hAnsi="Garamond"/>
              </w:rPr>
              <w:t>Parameter</w:t>
            </w:r>
          </w:p>
        </w:tc>
        <w:tc>
          <w:tcPr>
            <w:tcW w:w="1075" w:type="dxa"/>
          </w:tcPr>
          <w:p w14:paraId="167DDE1F" w14:textId="77777777" w:rsidR="003608FE" w:rsidRPr="00DF559D" w:rsidRDefault="003608FE" w:rsidP="00D13848">
            <w:pPr>
              <w:jc w:val="center"/>
              <w:rPr>
                <w:rFonts w:ascii="Garamond" w:hAnsi="Garamond"/>
              </w:rPr>
            </w:pPr>
            <w:r w:rsidRPr="00DF559D">
              <w:rPr>
                <w:rFonts w:ascii="Garamond" w:hAnsi="Garamond"/>
              </w:rPr>
              <w:t>Median</w:t>
            </w:r>
          </w:p>
        </w:tc>
        <w:tc>
          <w:tcPr>
            <w:tcW w:w="926" w:type="dxa"/>
          </w:tcPr>
          <w:p w14:paraId="75BF0148" w14:textId="77777777" w:rsidR="003608FE" w:rsidRPr="00DF559D" w:rsidRDefault="003608FE" w:rsidP="00D13848">
            <w:pPr>
              <w:jc w:val="center"/>
              <w:rPr>
                <w:rFonts w:ascii="Garamond" w:hAnsi="Garamond"/>
              </w:rPr>
            </w:pPr>
            <w:r w:rsidRPr="00DF559D">
              <w:rPr>
                <w:rFonts w:ascii="Garamond" w:hAnsi="Garamond"/>
              </w:rPr>
              <w:t>5.5%</w:t>
            </w:r>
          </w:p>
        </w:tc>
        <w:tc>
          <w:tcPr>
            <w:tcW w:w="952" w:type="dxa"/>
          </w:tcPr>
          <w:p w14:paraId="3BA125EF" w14:textId="77777777" w:rsidR="003608FE" w:rsidRPr="00DF559D" w:rsidRDefault="003608FE" w:rsidP="00D13848">
            <w:pPr>
              <w:jc w:val="center"/>
              <w:rPr>
                <w:rFonts w:ascii="Garamond" w:hAnsi="Garamond"/>
              </w:rPr>
            </w:pPr>
            <w:r w:rsidRPr="00DF559D">
              <w:rPr>
                <w:rFonts w:ascii="Garamond" w:hAnsi="Garamond"/>
              </w:rPr>
              <w:t>94.5%</w:t>
            </w:r>
          </w:p>
        </w:tc>
        <w:tc>
          <w:tcPr>
            <w:tcW w:w="1051" w:type="dxa"/>
          </w:tcPr>
          <w:p w14:paraId="3039288D"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48" w:type="dxa"/>
          </w:tcPr>
          <w:p w14:paraId="1BD58430" w14:textId="77777777" w:rsidR="003608FE" w:rsidRPr="00DF559D" w:rsidRDefault="003608FE"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8" w:type="dxa"/>
          </w:tcPr>
          <w:p w14:paraId="693CEC8B"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614B78CB"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0BE87BAB" w14:textId="77777777" w:rsidTr="00D13848">
        <w:trPr>
          <w:jc w:val="center"/>
        </w:trPr>
        <w:tc>
          <w:tcPr>
            <w:tcW w:w="1774" w:type="dxa"/>
          </w:tcPr>
          <w:p w14:paraId="0ECC5D4C"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5" w:type="dxa"/>
          </w:tcPr>
          <w:p w14:paraId="5123F66A" w14:textId="371ACB33"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37</w:t>
            </w:r>
          </w:p>
        </w:tc>
        <w:tc>
          <w:tcPr>
            <w:tcW w:w="926" w:type="dxa"/>
          </w:tcPr>
          <w:p w14:paraId="6BB1171F" w14:textId="763EC44D"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49</w:t>
            </w:r>
          </w:p>
        </w:tc>
        <w:tc>
          <w:tcPr>
            <w:tcW w:w="952" w:type="dxa"/>
          </w:tcPr>
          <w:p w14:paraId="03D0FF92" w14:textId="33085388"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25</w:t>
            </w:r>
          </w:p>
        </w:tc>
        <w:tc>
          <w:tcPr>
            <w:tcW w:w="1051" w:type="dxa"/>
          </w:tcPr>
          <w:p w14:paraId="03E92888" w14:textId="42E42BAA"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48" w:type="dxa"/>
          </w:tcPr>
          <w:p w14:paraId="22C4AE7E" w14:textId="0BBB075E" w:rsidR="003608FE" w:rsidRPr="00DF559D" w:rsidRDefault="00C35712" w:rsidP="00D13848">
            <w:pPr>
              <w:jc w:val="center"/>
              <w:rPr>
                <w:rFonts w:ascii="Garamond" w:hAnsi="Garamond"/>
              </w:rPr>
            </w:pPr>
            <w:r>
              <w:rPr>
                <w:rFonts w:ascii="Garamond" w:hAnsi="Garamond"/>
              </w:rPr>
              <w:t>1</w:t>
            </w:r>
            <w:r w:rsidR="003608FE" w:rsidRPr="00DF559D">
              <w:rPr>
                <w:rFonts w:ascii="Garamond" w:hAnsi="Garamond"/>
              </w:rPr>
              <w:t>.</w:t>
            </w:r>
            <w:r>
              <w:rPr>
                <w:rFonts w:ascii="Garamond" w:hAnsi="Garamond"/>
              </w:rPr>
              <w:t>0006</w:t>
            </w:r>
          </w:p>
        </w:tc>
        <w:tc>
          <w:tcPr>
            <w:tcW w:w="1048" w:type="dxa"/>
          </w:tcPr>
          <w:p w14:paraId="6E66DD61" w14:textId="67450431" w:rsidR="003608FE" w:rsidRPr="00DF559D" w:rsidRDefault="00C35712" w:rsidP="00D13848">
            <w:pPr>
              <w:jc w:val="center"/>
              <w:rPr>
                <w:rFonts w:ascii="Garamond" w:hAnsi="Garamond"/>
              </w:rPr>
            </w:pPr>
            <w:r>
              <w:rPr>
                <w:rFonts w:ascii="Garamond" w:hAnsi="Garamond"/>
              </w:rPr>
              <w:t>16</w:t>
            </w:r>
            <w:r w:rsidR="003608FE" w:rsidRPr="00DF559D">
              <w:rPr>
                <w:rFonts w:ascii="Garamond" w:hAnsi="Garamond"/>
              </w:rPr>
              <w:t>,</w:t>
            </w:r>
            <w:r>
              <w:rPr>
                <w:rFonts w:ascii="Garamond" w:hAnsi="Garamond"/>
              </w:rPr>
              <w:t>361</w:t>
            </w:r>
          </w:p>
        </w:tc>
        <w:tc>
          <w:tcPr>
            <w:tcW w:w="1056" w:type="dxa"/>
          </w:tcPr>
          <w:p w14:paraId="7B47C89F" w14:textId="10B49309"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00058</w:t>
            </w:r>
          </w:p>
        </w:tc>
      </w:tr>
      <w:tr w:rsidR="003608FE" w:rsidRPr="00DF559D" w14:paraId="4E9AF245" w14:textId="77777777" w:rsidTr="00D13848">
        <w:trPr>
          <w:jc w:val="center"/>
        </w:trPr>
        <w:tc>
          <w:tcPr>
            <w:tcW w:w="1774" w:type="dxa"/>
          </w:tcPr>
          <w:p w14:paraId="70DD04FE" w14:textId="77777777" w:rsidR="003608FE" w:rsidRPr="00DF559D" w:rsidRDefault="003608FE"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5" w:type="dxa"/>
          </w:tcPr>
          <w:p w14:paraId="6A15751D" w14:textId="1D9CBBD2"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0005</w:t>
            </w:r>
          </w:p>
        </w:tc>
        <w:tc>
          <w:tcPr>
            <w:tcW w:w="926" w:type="dxa"/>
          </w:tcPr>
          <w:p w14:paraId="543AC881" w14:textId="0B6A9FED"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0013</w:t>
            </w:r>
          </w:p>
        </w:tc>
        <w:tc>
          <w:tcPr>
            <w:tcW w:w="952" w:type="dxa"/>
          </w:tcPr>
          <w:p w14:paraId="6E2AD713" w14:textId="7C337C6D"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0023</w:t>
            </w:r>
          </w:p>
        </w:tc>
        <w:tc>
          <w:tcPr>
            <w:tcW w:w="1051" w:type="dxa"/>
          </w:tcPr>
          <w:p w14:paraId="7C89E86A" w14:textId="40F5D19F" w:rsidR="003608FE" w:rsidRPr="00DF559D" w:rsidRDefault="00C35712" w:rsidP="00D13848">
            <w:pPr>
              <w:jc w:val="center"/>
              <w:rPr>
                <w:rFonts w:ascii="Garamond" w:hAnsi="Garamond"/>
              </w:rPr>
            </w:pPr>
            <w:r>
              <w:rPr>
                <w:rFonts w:ascii="Garamond" w:hAnsi="Garamond"/>
              </w:rPr>
              <w:t>68</w:t>
            </w:r>
            <w:r w:rsidR="003608FE">
              <w:rPr>
                <w:rFonts w:ascii="Garamond" w:hAnsi="Garamond"/>
              </w:rPr>
              <w:t>.</w:t>
            </w:r>
            <w:r>
              <w:rPr>
                <w:rFonts w:ascii="Garamond" w:hAnsi="Garamond"/>
              </w:rPr>
              <w:t>41</w:t>
            </w:r>
            <w:r w:rsidR="003608FE" w:rsidRPr="00DF559D">
              <w:rPr>
                <w:rFonts w:ascii="Garamond" w:hAnsi="Garamond"/>
              </w:rPr>
              <w:t>%</w:t>
            </w:r>
          </w:p>
        </w:tc>
        <w:tc>
          <w:tcPr>
            <w:tcW w:w="1048" w:type="dxa"/>
          </w:tcPr>
          <w:p w14:paraId="51A615BB" w14:textId="053AFDEA" w:rsidR="003608FE" w:rsidRPr="00DF559D" w:rsidRDefault="00C35712" w:rsidP="00D13848">
            <w:pPr>
              <w:jc w:val="center"/>
              <w:rPr>
                <w:rFonts w:ascii="Garamond" w:hAnsi="Garamond"/>
              </w:rPr>
            </w:pPr>
            <w:r>
              <w:rPr>
                <w:rFonts w:ascii="Garamond" w:hAnsi="Garamond"/>
              </w:rPr>
              <w:t>1</w:t>
            </w:r>
            <w:r w:rsidR="003608FE" w:rsidRPr="00DF559D">
              <w:rPr>
                <w:rFonts w:ascii="Garamond" w:hAnsi="Garamond"/>
              </w:rPr>
              <w:t>.</w:t>
            </w:r>
            <w:r>
              <w:rPr>
                <w:rFonts w:ascii="Garamond" w:hAnsi="Garamond"/>
              </w:rPr>
              <w:t>0005</w:t>
            </w:r>
          </w:p>
        </w:tc>
        <w:tc>
          <w:tcPr>
            <w:tcW w:w="1048" w:type="dxa"/>
          </w:tcPr>
          <w:p w14:paraId="6B9C7E13" w14:textId="4E45B82C" w:rsidR="003608FE" w:rsidRPr="00DF559D" w:rsidRDefault="00C35712" w:rsidP="00D13848">
            <w:pPr>
              <w:jc w:val="center"/>
              <w:rPr>
                <w:rFonts w:ascii="Garamond" w:hAnsi="Garamond"/>
              </w:rPr>
            </w:pPr>
            <w:r>
              <w:rPr>
                <w:rFonts w:ascii="Garamond" w:hAnsi="Garamond"/>
              </w:rPr>
              <w:t>17</w:t>
            </w:r>
            <w:r w:rsidR="003608FE" w:rsidRPr="00DF559D">
              <w:rPr>
                <w:rFonts w:ascii="Garamond" w:hAnsi="Garamond"/>
              </w:rPr>
              <w:t>,</w:t>
            </w:r>
            <w:r>
              <w:rPr>
                <w:rFonts w:ascii="Garamond" w:hAnsi="Garamond"/>
              </w:rPr>
              <w:t>629</w:t>
            </w:r>
          </w:p>
        </w:tc>
        <w:tc>
          <w:tcPr>
            <w:tcW w:w="1056" w:type="dxa"/>
          </w:tcPr>
          <w:p w14:paraId="6D9D8241" w14:textId="6F210BE0"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0000085</w:t>
            </w:r>
          </w:p>
        </w:tc>
      </w:tr>
    </w:tbl>
    <w:p w14:paraId="294D283F" w14:textId="2A140FDE" w:rsidR="003608FE"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29</w:t>
      </w:r>
      <w:r w:rsidRPr="00DF559D">
        <w:rPr>
          <w:rFonts w:ascii="Garamond" w:hAnsi="Garamond"/>
        </w:rPr>
        <w:t>:</w:t>
      </w:r>
      <w:r>
        <w:rPr>
          <w:rFonts w:ascii="Garamond" w:hAnsi="Garamond"/>
        </w:rPr>
        <w:t xml:space="preserve"> MCMC sampling summary for c and BA in Item memory</w:t>
      </w:r>
    </w:p>
    <w:p w14:paraId="6A8741A4" w14:textId="77777777" w:rsidR="003608FE" w:rsidRDefault="003608FE" w:rsidP="00FE6819">
      <w:pPr>
        <w:jc w:val="center"/>
        <w:rPr>
          <w:rFonts w:ascii="Garamond" w:hAnsi="Garamond"/>
        </w:rPr>
      </w:pPr>
    </w:p>
    <w:p w14:paraId="2C666D8B" w14:textId="77777777" w:rsidR="003608FE" w:rsidRPr="00DF559D" w:rsidRDefault="003608FE" w:rsidP="003608FE">
      <w:pPr>
        <w:rPr>
          <w:rFonts w:ascii="Garamond" w:hAnsi="Garamond"/>
          <w:b/>
          <w:bCs/>
        </w:rPr>
      </w:pPr>
      <w:r w:rsidRPr="00DF559D">
        <w:rPr>
          <w:rFonts w:ascii="Garamond" w:hAnsi="Garamond"/>
          <w:b/>
          <w:bCs/>
        </w:rPr>
        <w:t>Metacognitive Efficiency</w:t>
      </w:r>
      <w:r>
        <w:rPr>
          <w:rFonts w:ascii="Garamond" w:hAnsi="Garamond"/>
          <w:b/>
          <w:bCs/>
        </w:rPr>
        <w:t xml:space="preserve"> (item)</w:t>
      </w:r>
      <w:r w:rsidRPr="00DF559D">
        <w:rPr>
          <w:rFonts w:ascii="Garamond" w:hAnsi="Garamond"/>
          <w:b/>
          <w:bCs/>
        </w:rPr>
        <w:t xml:space="preserve"> x Subjective Measures (2)</w:t>
      </w:r>
    </w:p>
    <w:p w14:paraId="7085392C" w14:textId="77777777" w:rsidR="003608FE" w:rsidRDefault="003608FE" w:rsidP="003608FE">
      <w:pPr>
        <w:jc w:val="center"/>
        <w:rPr>
          <w:rFonts w:ascii="Garamond" w:hAnsi="Garamond"/>
          <w:i/>
          <w:iCs/>
        </w:rPr>
      </w:pPr>
      <w:r w:rsidRPr="00DF559D">
        <w:rPr>
          <w:rFonts w:ascii="Garamond" w:hAnsi="Garamond"/>
          <w:i/>
          <w:iCs/>
        </w:rPr>
        <w:t>Vividness of Visual Imagery (VVIQ)</w:t>
      </w:r>
    </w:p>
    <w:p w14:paraId="41EF385B"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Fit_meta_d_mcmc_regression</w:t>
      </w:r>
      <w:proofErr w:type="spellEnd"/>
      <w:r w:rsidRPr="00DF559D">
        <w:rPr>
          <w:rFonts w:ascii="Garamond" w:hAnsi="Garamond"/>
          <w:b/>
          <w:bCs/>
          <w:i/>
          <w:iCs/>
        </w:rPr>
        <w:t xml:space="preserve">(nR_S1, nR_S2, </w:t>
      </w:r>
      <w:proofErr w:type="spellStart"/>
      <w:r w:rsidRPr="00DF559D">
        <w:rPr>
          <w:rFonts w:ascii="Garamond" w:hAnsi="Garamond"/>
          <w:b/>
          <w:bCs/>
          <w:i/>
          <w:iCs/>
        </w:rPr>
        <w:t>cov</w:t>
      </w:r>
      <w:proofErr w:type="spellEnd"/>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53"/>
        <w:gridCol w:w="1069"/>
        <w:gridCol w:w="770"/>
        <w:gridCol w:w="1040"/>
        <w:gridCol w:w="1047"/>
        <w:gridCol w:w="1041"/>
        <w:gridCol w:w="1041"/>
        <w:gridCol w:w="1169"/>
      </w:tblGrid>
      <w:tr w:rsidR="003608FE" w:rsidRPr="00DF559D" w14:paraId="02885EC0" w14:textId="77777777" w:rsidTr="00D13848">
        <w:trPr>
          <w:jc w:val="center"/>
        </w:trPr>
        <w:tc>
          <w:tcPr>
            <w:tcW w:w="1795" w:type="dxa"/>
          </w:tcPr>
          <w:p w14:paraId="1151E024" w14:textId="77777777" w:rsidR="003608FE" w:rsidRPr="00DF559D" w:rsidRDefault="003608FE" w:rsidP="00D13848">
            <w:pPr>
              <w:jc w:val="center"/>
              <w:rPr>
                <w:rFonts w:ascii="Garamond" w:hAnsi="Garamond"/>
              </w:rPr>
            </w:pPr>
            <w:r w:rsidRPr="00DF559D">
              <w:rPr>
                <w:rFonts w:ascii="Garamond" w:hAnsi="Garamond"/>
              </w:rPr>
              <w:t>Parameter</w:t>
            </w:r>
          </w:p>
        </w:tc>
        <w:tc>
          <w:tcPr>
            <w:tcW w:w="1080" w:type="dxa"/>
          </w:tcPr>
          <w:p w14:paraId="0D1079D5" w14:textId="77777777" w:rsidR="003608FE" w:rsidRPr="00DF559D" w:rsidRDefault="003608FE" w:rsidP="00D13848">
            <w:pPr>
              <w:jc w:val="center"/>
              <w:rPr>
                <w:rFonts w:ascii="Garamond" w:hAnsi="Garamond"/>
              </w:rPr>
            </w:pPr>
            <w:r w:rsidRPr="00DF559D">
              <w:rPr>
                <w:rFonts w:ascii="Garamond" w:hAnsi="Garamond"/>
              </w:rPr>
              <w:t>Median</w:t>
            </w:r>
          </w:p>
        </w:tc>
        <w:tc>
          <w:tcPr>
            <w:tcW w:w="775" w:type="dxa"/>
          </w:tcPr>
          <w:p w14:paraId="4C1E8F0F" w14:textId="77777777" w:rsidR="003608FE" w:rsidRPr="00DF559D" w:rsidRDefault="003608FE" w:rsidP="00D13848">
            <w:pPr>
              <w:jc w:val="center"/>
              <w:rPr>
                <w:rFonts w:ascii="Garamond" w:hAnsi="Garamond"/>
              </w:rPr>
            </w:pPr>
            <w:r w:rsidRPr="00DF559D">
              <w:rPr>
                <w:rFonts w:ascii="Garamond" w:hAnsi="Garamond"/>
              </w:rPr>
              <w:t>5.5%</w:t>
            </w:r>
          </w:p>
        </w:tc>
        <w:tc>
          <w:tcPr>
            <w:tcW w:w="1056" w:type="dxa"/>
          </w:tcPr>
          <w:p w14:paraId="4B631282" w14:textId="77777777" w:rsidR="003608FE" w:rsidRPr="00DF559D" w:rsidRDefault="003608FE" w:rsidP="00D13848">
            <w:pPr>
              <w:jc w:val="center"/>
              <w:rPr>
                <w:rFonts w:ascii="Garamond" w:hAnsi="Garamond"/>
              </w:rPr>
            </w:pPr>
            <w:r w:rsidRPr="00DF559D">
              <w:rPr>
                <w:rFonts w:ascii="Garamond" w:hAnsi="Garamond"/>
              </w:rPr>
              <w:t>94.5%</w:t>
            </w:r>
          </w:p>
        </w:tc>
        <w:tc>
          <w:tcPr>
            <w:tcW w:w="1056" w:type="dxa"/>
          </w:tcPr>
          <w:p w14:paraId="32C9D9D2"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56" w:type="dxa"/>
          </w:tcPr>
          <w:p w14:paraId="04B629E8" w14:textId="77777777" w:rsidR="003608FE" w:rsidRPr="00DF559D" w:rsidRDefault="003608FE"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5B7249E0" w14:textId="77777777" w:rsidR="003608FE" w:rsidRPr="00DF559D" w:rsidRDefault="003608FE" w:rsidP="00D13848">
            <w:pPr>
              <w:jc w:val="center"/>
              <w:rPr>
                <w:rFonts w:ascii="Garamond" w:hAnsi="Garamond"/>
              </w:rPr>
            </w:pPr>
            <w:r w:rsidRPr="00DF559D">
              <w:rPr>
                <w:rFonts w:ascii="Garamond" w:hAnsi="Garamond"/>
              </w:rPr>
              <w:t>ESS</w:t>
            </w:r>
          </w:p>
        </w:tc>
        <w:tc>
          <w:tcPr>
            <w:tcW w:w="1056" w:type="dxa"/>
          </w:tcPr>
          <w:p w14:paraId="4A88F0BD"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3F7091A7" w14:textId="77777777" w:rsidTr="00D13848">
        <w:trPr>
          <w:jc w:val="center"/>
        </w:trPr>
        <w:tc>
          <w:tcPr>
            <w:tcW w:w="1795" w:type="dxa"/>
          </w:tcPr>
          <w:p w14:paraId="44A7A84B"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6EF01618" w14:textId="6322437B" w:rsidR="003608FE" w:rsidRPr="00DF559D" w:rsidRDefault="003608FE" w:rsidP="00D13848">
            <w:pPr>
              <w:jc w:val="center"/>
              <w:rPr>
                <w:rFonts w:ascii="Garamond" w:hAnsi="Garamond"/>
              </w:rPr>
            </w:pPr>
            <w:r w:rsidRPr="00DF559D">
              <w:rPr>
                <w:rFonts w:ascii="Garamond" w:hAnsi="Garamond"/>
              </w:rPr>
              <w:t>0.</w:t>
            </w:r>
            <w:r w:rsidR="00C35712">
              <w:rPr>
                <w:rFonts w:ascii="Garamond" w:hAnsi="Garamond"/>
              </w:rPr>
              <w:t>65</w:t>
            </w:r>
          </w:p>
        </w:tc>
        <w:tc>
          <w:tcPr>
            <w:tcW w:w="775" w:type="dxa"/>
          </w:tcPr>
          <w:p w14:paraId="0B8C8731" w14:textId="6AF82574" w:rsidR="003608FE" w:rsidRPr="00DF559D" w:rsidRDefault="003608FE" w:rsidP="00D13848">
            <w:pPr>
              <w:jc w:val="center"/>
              <w:rPr>
                <w:rFonts w:ascii="Garamond" w:hAnsi="Garamond"/>
              </w:rPr>
            </w:pPr>
            <w:r w:rsidRPr="00DF559D">
              <w:rPr>
                <w:rFonts w:ascii="Garamond" w:hAnsi="Garamond"/>
              </w:rPr>
              <w:t>0.</w:t>
            </w:r>
            <w:r w:rsidR="00163CEA">
              <w:rPr>
                <w:rFonts w:ascii="Garamond" w:hAnsi="Garamond"/>
              </w:rPr>
              <w:t>49</w:t>
            </w:r>
          </w:p>
        </w:tc>
        <w:tc>
          <w:tcPr>
            <w:tcW w:w="1056" w:type="dxa"/>
          </w:tcPr>
          <w:p w14:paraId="292B08A4" w14:textId="108E57F9" w:rsidR="003608FE" w:rsidRPr="00DF559D" w:rsidRDefault="003608FE" w:rsidP="00D13848">
            <w:pPr>
              <w:jc w:val="center"/>
              <w:rPr>
                <w:rFonts w:ascii="Garamond" w:hAnsi="Garamond"/>
              </w:rPr>
            </w:pPr>
            <w:r w:rsidRPr="00DF559D">
              <w:rPr>
                <w:rFonts w:ascii="Garamond" w:hAnsi="Garamond"/>
              </w:rPr>
              <w:t>0.</w:t>
            </w:r>
            <w:r w:rsidR="00163CEA">
              <w:rPr>
                <w:rFonts w:ascii="Garamond" w:hAnsi="Garamond"/>
              </w:rPr>
              <w:t>77</w:t>
            </w:r>
          </w:p>
        </w:tc>
        <w:tc>
          <w:tcPr>
            <w:tcW w:w="1056" w:type="dxa"/>
          </w:tcPr>
          <w:p w14:paraId="72F74B00" w14:textId="7165D09A" w:rsidR="003608FE" w:rsidRPr="00DF559D" w:rsidRDefault="00163CEA" w:rsidP="00D13848">
            <w:pPr>
              <w:jc w:val="center"/>
              <w:rPr>
                <w:rFonts w:ascii="Garamond" w:hAnsi="Garamond"/>
              </w:rPr>
            </w:pPr>
            <w:r>
              <w:rPr>
                <w:rFonts w:ascii="Garamond" w:hAnsi="Garamond"/>
              </w:rPr>
              <w:t>100</w:t>
            </w:r>
            <w:r w:rsidR="003608FE" w:rsidRPr="00DF559D">
              <w:rPr>
                <w:rFonts w:ascii="Garamond" w:hAnsi="Garamond"/>
              </w:rPr>
              <w:t>%</w:t>
            </w:r>
          </w:p>
        </w:tc>
        <w:tc>
          <w:tcPr>
            <w:tcW w:w="1056" w:type="dxa"/>
          </w:tcPr>
          <w:p w14:paraId="14052D86" w14:textId="7306B1B7" w:rsidR="003608FE" w:rsidRPr="00DF559D" w:rsidRDefault="003608FE" w:rsidP="00D13848">
            <w:pPr>
              <w:jc w:val="center"/>
              <w:rPr>
                <w:rFonts w:ascii="Garamond" w:hAnsi="Garamond"/>
              </w:rPr>
            </w:pPr>
            <w:r w:rsidRPr="00DF559D">
              <w:rPr>
                <w:rFonts w:ascii="Garamond" w:hAnsi="Garamond"/>
              </w:rPr>
              <w:t>1.</w:t>
            </w:r>
            <w:r w:rsidR="00163CEA">
              <w:rPr>
                <w:rFonts w:ascii="Garamond" w:hAnsi="Garamond"/>
              </w:rPr>
              <w:t>00</w:t>
            </w:r>
          </w:p>
        </w:tc>
        <w:tc>
          <w:tcPr>
            <w:tcW w:w="1056" w:type="dxa"/>
          </w:tcPr>
          <w:p w14:paraId="25B01E29" w14:textId="6C17F223" w:rsidR="003608FE" w:rsidRPr="00DF559D" w:rsidRDefault="00163CEA" w:rsidP="00D13848">
            <w:pPr>
              <w:jc w:val="center"/>
              <w:rPr>
                <w:rFonts w:ascii="Garamond" w:hAnsi="Garamond"/>
              </w:rPr>
            </w:pPr>
            <w:r>
              <w:rPr>
                <w:rFonts w:ascii="Garamond" w:hAnsi="Garamond"/>
              </w:rPr>
              <w:t>29</w:t>
            </w:r>
            <w:r w:rsidR="003608FE" w:rsidRPr="00DF559D">
              <w:rPr>
                <w:rFonts w:ascii="Garamond" w:hAnsi="Garamond"/>
              </w:rPr>
              <w:t>,</w:t>
            </w:r>
            <w:r>
              <w:rPr>
                <w:rFonts w:ascii="Garamond" w:hAnsi="Garamond"/>
              </w:rPr>
              <w:t>999</w:t>
            </w:r>
          </w:p>
        </w:tc>
        <w:tc>
          <w:tcPr>
            <w:tcW w:w="1056" w:type="dxa"/>
          </w:tcPr>
          <w:p w14:paraId="7081D260" w14:textId="60F53526" w:rsidR="003608FE" w:rsidRPr="00DF559D" w:rsidRDefault="003608FE" w:rsidP="00D13848">
            <w:pPr>
              <w:jc w:val="center"/>
              <w:rPr>
                <w:rFonts w:ascii="Garamond" w:hAnsi="Garamond"/>
              </w:rPr>
            </w:pPr>
            <w:r w:rsidRPr="00DF559D">
              <w:rPr>
                <w:rFonts w:ascii="Garamond" w:hAnsi="Garamond"/>
              </w:rPr>
              <w:t>0.</w:t>
            </w:r>
            <w:r w:rsidR="00163CEA">
              <w:rPr>
                <w:rFonts w:ascii="Garamond" w:hAnsi="Garamond"/>
              </w:rPr>
              <w:t>0000058</w:t>
            </w:r>
          </w:p>
        </w:tc>
      </w:tr>
      <w:tr w:rsidR="003608FE" w:rsidRPr="00DF559D" w14:paraId="15E1473E" w14:textId="77777777" w:rsidTr="00D13848">
        <w:trPr>
          <w:jc w:val="center"/>
        </w:trPr>
        <w:tc>
          <w:tcPr>
            <w:tcW w:w="1795" w:type="dxa"/>
          </w:tcPr>
          <w:p w14:paraId="5C909958" w14:textId="77777777" w:rsidR="003608FE" w:rsidRPr="00DF559D" w:rsidRDefault="003608FE"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3257B177" w14:textId="57988918" w:rsidR="003608FE" w:rsidRPr="00DF559D" w:rsidRDefault="00C35712" w:rsidP="00D13848">
            <w:pPr>
              <w:jc w:val="center"/>
              <w:rPr>
                <w:rFonts w:ascii="Garamond" w:hAnsi="Garamond"/>
              </w:rPr>
            </w:pPr>
            <w:r>
              <w:rPr>
                <w:rFonts w:ascii="Garamond" w:hAnsi="Garamond"/>
              </w:rPr>
              <w:t>-</w:t>
            </w:r>
            <w:r w:rsidR="003608FE">
              <w:rPr>
                <w:rFonts w:ascii="Garamond" w:hAnsi="Garamond"/>
              </w:rPr>
              <w:t>0</w:t>
            </w:r>
            <w:r w:rsidR="003608FE" w:rsidRPr="00DF559D">
              <w:rPr>
                <w:rFonts w:ascii="Garamond" w:hAnsi="Garamond"/>
              </w:rPr>
              <w:t>.</w:t>
            </w:r>
            <w:r>
              <w:rPr>
                <w:rFonts w:ascii="Garamond" w:hAnsi="Garamond"/>
              </w:rPr>
              <w:t>0</w:t>
            </w:r>
            <w:r w:rsidR="00163CEA">
              <w:rPr>
                <w:rFonts w:ascii="Garamond" w:hAnsi="Garamond"/>
              </w:rPr>
              <w:t>31</w:t>
            </w:r>
          </w:p>
        </w:tc>
        <w:tc>
          <w:tcPr>
            <w:tcW w:w="775" w:type="dxa"/>
          </w:tcPr>
          <w:p w14:paraId="693FFCAB" w14:textId="46185D76" w:rsidR="003608FE" w:rsidRPr="00DF559D" w:rsidRDefault="00C35712" w:rsidP="00D13848">
            <w:pPr>
              <w:jc w:val="center"/>
              <w:rPr>
                <w:rFonts w:ascii="Garamond" w:hAnsi="Garamond"/>
              </w:rPr>
            </w:pPr>
            <w:r>
              <w:rPr>
                <w:rFonts w:ascii="Garamond" w:hAnsi="Garamond"/>
              </w:rPr>
              <w:t>-</w:t>
            </w:r>
            <w:r w:rsidR="003608FE">
              <w:rPr>
                <w:rFonts w:ascii="Garamond" w:hAnsi="Garamond"/>
              </w:rPr>
              <w:t>0</w:t>
            </w:r>
            <w:r w:rsidR="003608FE" w:rsidRPr="00DF559D">
              <w:rPr>
                <w:rFonts w:ascii="Garamond" w:hAnsi="Garamond"/>
              </w:rPr>
              <w:t>.</w:t>
            </w:r>
            <w:r>
              <w:rPr>
                <w:rFonts w:ascii="Garamond" w:hAnsi="Garamond"/>
              </w:rPr>
              <w:t>1</w:t>
            </w:r>
            <w:r w:rsidR="00163CEA">
              <w:rPr>
                <w:rFonts w:ascii="Garamond" w:hAnsi="Garamond"/>
              </w:rPr>
              <w:t>1</w:t>
            </w:r>
          </w:p>
        </w:tc>
        <w:tc>
          <w:tcPr>
            <w:tcW w:w="1056" w:type="dxa"/>
          </w:tcPr>
          <w:p w14:paraId="56CD0F2D" w14:textId="34053B8F"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w:t>
            </w:r>
            <w:r w:rsidR="00163CEA">
              <w:rPr>
                <w:rFonts w:ascii="Garamond" w:hAnsi="Garamond"/>
              </w:rPr>
              <w:t>6</w:t>
            </w:r>
          </w:p>
        </w:tc>
        <w:tc>
          <w:tcPr>
            <w:tcW w:w="1056" w:type="dxa"/>
          </w:tcPr>
          <w:p w14:paraId="13CC1023" w14:textId="3D45CFE0" w:rsidR="003608FE" w:rsidRPr="00DF559D" w:rsidRDefault="00163CEA" w:rsidP="00D13848">
            <w:pPr>
              <w:jc w:val="center"/>
              <w:rPr>
                <w:rFonts w:ascii="Garamond" w:hAnsi="Garamond"/>
              </w:rPr>
            </w:pPr>
            <w:r>
              <w:rPr>
                <w:rFonts w:ascii="Garamond" w:hAnsi="Garamond"/>
              </w:rPr>
              <w:t>69</w:t>
            </w:r>
            <w:r w:rsidR="003608FE" w:rsidRPr="00DF559D">
              <w:rPr>
                <w:rFonts w:ascii="Garamond" w:hAnsi="Garamond"/>
              </w:rPr>
              <w:t>.</w:t>
            </w:r>
            <w:r>
              <w:rPr>
                <w:rFonts w:ascii="Garamond" w:hAnsi="Garamond"/>
              </w:rPr>
              <w:t>91</w:t>
            </w:r>
            <w:r w:rsidR="003608FE" w:rsidRPr="00DF559D">
              <w:rPr>
                <w:rFonts w:ascii="Garamond" w:hAnsi="Garamond"/>
              </w:rPr>
              <w:t>%</w:t>
            </w:r>
          </w:p>
        </w:tc>
        <w:tc>
          <w:tcPr>
            <w:tcW w:w="1056" w:type="dxa"/>
          </w:tcPr>
          <w:p w14:paraId="1693B994" w14:textId="54C61B39" w:rsidR="003608FE" w:rsidRPr="00DF559D" w:rsidRDefault="003608FE" w:rsidP="00D13848">
            <w:pPr>
              <w:jc w:val="center"/>
              <w:rPr>
                <w:rFonts w:ascii="Garamond" w:hAnsi="Garamond"/>
              </w:rPr>
            </w:pPr>
            <w:r w:rsidRPr="00DF559D">
              <w:rPr>
                <w:rFonts w:ascii="Garamond" w:hAnsi="Garamond"/>
              </w:rPr>
              <w:t>1.</w:t>
            </w:r>
            <w:r w:rsidR="00163CEA">
              <w:rPr>
                <w:rFonts w:ascii="Garamond" w:hAnsi="Garamond"/>
              </w:rPr>
              <w:t>0001</w:t>
            </w:r>
          </w:p>
        </w:tc>
        <w:tc>
          <w:tcPr>
            <w:tcW w:w="1056" w:type="dxa"/>
          </w:tcPr>
          <w:p w14:paraId="3C431258" w14:textId="3B45B7EE" w:rsidR="003608FE" w:rsidRPr="00DF559D" w:rsidRDefault="00163CEA" w:rsidP="00D13848">
            <w:pPr>
              <w:jc w:val="center"/>
              <w:rPr>
                <w:rFonts w:ascii="Garamond" w:hAnsi="Garamond"/>
              </w:rPr>
            </w:pPr>
            <w:r>
              <w:rPr>
                <w:rFonts w:ascii="Garamond" w:hAnsi="Garamond"/>
              </w:rPr>
              <w:t>29</w:t>
            </w:r>
            <w:r w:rsidR="003608FE">
              <w:rPr>
                <w:rFonts w:ascii="Garamond" w:hAnsi="Garamond"/>
              </w:rPr>
              <w:t>,</w:t>
            </w:r>
            <w:r>
              <w:rPr>
                <w:rFonts w:ascii="Garamond" w:hAnsi="Garamond"/>
              </w:rPr>
              <w:t>996</w:t>
            </w:r>
          </w:p>
        </w:tc>
        <w:tc>
          <w:tcPr>
            <w:tcW w:w="1056" w:type="dxa"/>
          </w:tcPr>
          <w:p w14:paraId="7423A0EB" w14:textId="2C9D4F57" w:rsidR="003608FE" w:rsidRPr="00DF559D" w:rsidRDefault="003608FE" w:rsidP="00D13848">
            <w:pPr>
              <w:jc w:val="center"/>
              <w:rPr>
                <w:rFonts w:ascii="Garamond" w:hAnsi="Garamond"/>
              </w:rPr>
            </w:pPr>
            <w:r w:rsidRPr="00DF559D">
              <w:rPr>
                <w:rFonts w:ascii="Garamond" w:hAnsi="Garamond"/>
              </w:rPr>
              <w:t>0.</w:t>
            </w:r>
            <w:r w:rsidR="00163CEA">
              <w:rPr>
                <w:rFonts w:ascii="Garamond" w:hAnsi="Garamond"/>
              </w:rPr>
              <w:t>0000018</w:t>
            </w:r>
          </w:p>
        </w:tc>
      </w:tr>
    </w:tbl>
    <w:p w14:paraId="7E76D057" w14:textId="5EB172D7" w:rsidR="003608FE" w:rsidRDefault="003608FE" w:rsidP="003608FE">
      <w:pPr>
        <w:jc w:val="center"/>
        <w:rPr>
          <w:rFonts w:ascii="Garamond" w:hAnsi="Garamond"/>
        </w:rPr>
      </w:pPr>
      <w:r w:rsidRPr="00DF559D">
        <w:rPr>
          <w:rFonts w:ascii="Garamond" w:hAnsi="Garamond"/>
        </w:rPr>
        <w:t xml:space="preserve">Supplementary Table </w:t>
      </w:r>
      <w:r w:rsidR="00FA6D69">
        <w:rPr>
          <w:rFonts w:ascii="Garamond" w:hAnsi="Garamond"/>
        </w:rPr>
        <w:t>S</w:t>
      </w:r>
      <w:r>
        <w:rPr>
          <w:rFonts w:ascii="Garamond" w:hAnsi="Garamond"/>
        </w:rPr>
        <w:t>3</w:t>
      </w:r>
      <w:r>
        <w:rPr>
          <w:rFonts w:ascii="Garamond" w:hAnsi="Garamond"/>
        </w:rPr>
        <w:t>0</w:t>
      </w:r>
      <w:r w:rsidRPr="00DF559D">
        <w:rPr>
          <w:rFonts w:ascii="Garamond" w:hAnsi="Garamond"/>
        </w:rPr>
        <w:t>:</w:t>
      </w:r>
      <w:r>
        <w:rPr>
          <w:rFonts w:ascii="Garamond" w:hAnsi="Garamond"/>
        </w:rPr>
        <w:t xml:space="preserve"> MCMC sampling summary for Metacognitive Efficiency by VVIQ in Item memory </w:t>
      </w:r>
    </w:p>
    <w:p w14:paraId="2F238A00" w14:textId="77777777" w:rsidR="003608FE" w:rsidRPr="00DF559D" w:rsidRDefault="003608FE" w:rsidP="003608FE">
      <w:pPr>
        <w:jc w:val="center"/>
        <w:rPr>
          <w:rFonts w:ascii="Garamond" w:hAnsi="Garamond"/>
        </w:rPr>
      </w:pPr>
    </w:p>
    <w:p w14:paraId="0171E72A" w14:textId="77777777" w:rsidR="003608FE" w:rsidRPr="00DF559D" w:rsidRDefault="003608FE" w:rsidP="003608FE">
      <w:pPr>
        <w:jc w:val="center"/>
        <w:rPr>
          <w:rFonts w:ascii="Garamond" w:hAnsi="Garamond"/>
          <w:i/>
          <w:iCs/>
        </w:rPr>
      </w:pPr>
      <w:r w:rsidRPr="00DF559D">
        <w:rPr>
          <w:rFonts w:ascii="Garamond" w:hAnsi="Garamond"/>
          <w:i/>
          <w:iCs/>
        </w:rPr>
        <w:t>Body Awareness (BA)</w:t>
      </w:r>
    </w:p>
    <w:p w14:paraId="09BDDC7A" w14:textId="77777777" w:rsidR="003608FE" w:rsidRPr="00DF559D" w:rsidRDefault="003608FE" w:rsidP="003608FE">
      <w:pPr>
        <w:jc w:val="center"/>
        <w:rPr>
          <w:rFonts w:ascii="Garamond" w:hAnsi="Garamond"/>
          <w:b/>
          <w:bCs/>
          <w:i/>
          <w:iCs/>
        </w:rPr>
      </w:pPr>
      <w:proofErr w:type="spellStart"/>
      <w:r w:rsidRPr="00DF559D">
        <w:rPr>
          <w:rFonts w:ascii="Garamond" w:hAnsi="Garamond"/>
          <w:b/>
          <w:bCs/>
          <w:i/>
          <w:iCs/>
        </w:rPr>
        <w:t>Fit_meta_d_mcmc_regression</w:t>
      </w:r>
      <w:proofErr w:type="spellEnd"/>
      <w:r w:rsidRPr="00DF559D">
        <w:rPr>
          <w:rFonts w:ascii="Garamond" w:hAnsi="Garamond"/>
          <w:b/>
          <w:bCs/>
          <w:i/>
          <w:iCs/>
        </w:rPr>
        <w:t xml:space="preserve">(nR_S1, nR_S2, </w:t>
      </w:r>
      <w:proofErr w:type="spellStart"/>
      <w:r w:rsidRPr="00DF559D">
        <w:rPr>
          <w:rFonts w:ascii="Garamond" w:hAnsi="Garamond"/>
          <w:b/>
          <w:bCs/>
          <w:i/>
          <w:iCs/>
        </w:rPr>
        <w:t>cov</w:t>
      </w:r>
      <w:proofErr w:type="spellEnd"/>
      <w:r w:rsidRPr="00DF559D">
        <w:rPr>
          <w:rFonts w:ascii="Garamond" w:hAnsi="Garamond"/>
          <w:b/>
          <w:bCs/>
          <w:i/>
          <w:iCs/>
        </w:rPr>
        <w:t xml:space="preserve">, </w:t>
      </w:r>
      <w:proofErr w:type="spellStart"/>
      <w:r w:rsidRPr="00DF559D">
        <w:rPr>
          <w:rFonts w:ascii="Garamond" w:hAnsi="Garamond"/>
          <w:b/>
          <w:bCs/>
          <w:i/>
          <w:iCs/>
        </w:rPr>
        <w:t>mcmc_params</w:t>
      </w:r>
      <w:proofErr w:type="spellEnd"/>
      <w:r w:rsidRPr="00DF559D">
        <w:rPr>
          <w:rFonts w:ascii="Garamond" w:hAnsi="Garamond"/>
          <w:b/>
          <w:bCs/>
          <w:i/>
          <w:iCs/>
        </w:rPr>
        <w:t>)</w:t>
      </w:r>
    </w:p>
    <w:tbl>
      <w:tblPr>
        <w:tblStyle w:val="TableGrid"/>
        <w:tblW w:w="8930" w:type="dxa"/>
        <w:jc w:val="center"/>
        <w:tblLook w:val="04A0" w:firstRow="1" w:lastRow="0" w:firstColumn="1" w:lastColumn="0" w:noHBand="0" w:noVBand="1"/>
      </w:tblPr>
      <w:tblGrid>
        <w:gridCol w:w="1753"/>
        <w:gridCol w:w="1069"/>
        <w:gridCol w:w="895"/>
        <w:gridCol w:w="931"/>
        <w:gridCol w:w="1038"/>
        <w:gridCol w:w="1034"/>
        <w:gridCol w:w="1041"/>
        <w:gridCol w:w="1169"/>
      </w:tblGrid>
      <w:tr w:rsidR="003608FE" w:rsidRPr="00DF559D" w14:paraId="0E0F8B63" w14:textId="77777777" w:rsidTr="00D13848">
        <w:trPr>
          <w:jc w:val="center"/>
        </w:trPr>
        <w:tc>
          <w:tcPr>
            <w:tcW w:w="1789" w:type="dxa"/>
          </w:tcPr>
          <w:p w14:paraId="53BFD9DC" w14:textId="77777777" w:rsidR="003608FE" w:rsidRPr="00DF559D" w:rsidRDefault="003608FE" w:rsidP="00D13848">
            <w:pPr>
              <w:jc w:val="center"/>
              <w:rPr>
                <w:rFonts w:ascii="Garamond" w:hAnsi="Garamond"/>
              </w:rPr>
            </w:pPr>
            <w:r w:rsidRPr="00DF559D">
              <w:rPr>
                <w:rFonts w:ascii="Garamond" w:hAnsi="Garamond"/>
              </w:rPr>
              <w:t>Parameter</w:t>
            </w:r>
          </w:p>
        </w:tc>
        <w:tc>
          <w:tcPr>
            <w:tcW w:w="1078" w:type="dxa"/>
          </w:tcPr>
          <w:p w14:paraId="0215B257" w14:textId="77777777" w:rsidR="003608FE" w:rsidRPr="00DF559D" w:rsidRDefault="003608FE" w:rsidP="00D13848">
            <w:pPr>
              <w:jc w:val="center"/>
              <w:rPr>
                <w:rFonts w:ascii="Garamond" w:hAnsi="Garamond"/>
              </w:rPr>
            </w:pPr>
            <w:r w:rsidRPr="00DF559D">
              <w:rPr>
                <w:rFonts w:ascii="Garamond" w:hAnsi="Garamond"/>
              </w:rPr>
              <w:t>Median</w:t>
            </w:r>
          </w:p>
        </w:tc>
        <w:tc>
          <w:tcPr>
            <w:tcW w:w="908" w:type="dxa"/>
          </w:tcPr>
          <w:p w14:paraId="15677492" w14:textId="77777777" w:rsidR="003608FE" w:rsidRPr="00DF559D" w:rsidRDefault="003608FE" w:rsidP="00D13848">
            <w:pPr>
              <w:jc w:val="center"/>
              <w:rPr>
                <w:rFonts w:ascii="Garamond" w:hAnsi="Garamond"/>
              </w:rPr>
            </w:pPr>
            <w:r w:rsidRPr="00DF559D">
              <w:rPr>
                <w:rFonts w:ascii="Garamond" w:hAnsi="Garamond"/>
              </w:rPr>
              <w:t>5.5%</w:t>
            </w:r>
          </w:p>
        </w:tc>
        <w:tc>
          <w:tcPr>
            <w:tcW w:w="939" w:type="dxa"/>
          </w:tcPr>
          <w:p w14:paraId="3CEFCB06" w14:textId="77777777" w:rsidR="003608FE" w:rsidRPr="00DF559D" w:rsidRDefault="003608FE" w:rsidP="00D13848">
            <w:pPr>
              <w:jc w:val="center"/>
              <w:rPr>
                <w:rFonts w:ascii="Garamond" w:hAnsi="Garamond"/>
              </w:rPr>
            </w:pPr>
            <w:r w:rsidRPr="00DF559D">
              <w:rPr>
                <w:rFonts w:ascii="Garamond" w:hAnsi="Garamond"/>
              </w:rPr>
              <w:t>94.5%</w:t>
            </w:r>
          </w:p>
        </w:tc>
        <w:tc>
          <w:tcPr>
            <w:tcW w:w="1053" w:type="dxa"/>
          </w:tcPr>
          <w:p w14:paraId="564C88AF" w14:textId="77777777" w:rsidR="003608FE" w:rsidRPr="00DF559D" w:rsidRDefault="003608FE" w:rsidP="00D13848">
            <w:pPr>
              <w:jc w:val="center"/>
              <w:rPr>
                <w:rFonts w:ascii="Garamond" w:eastAsia="Calibri" w:hAnsi="Garamond" w:cs="Times New Roman"/>
              </w:rPr>
            </w:pPr>
            <w:r w:rsidRPr="00DF559D">
              <w:rPr>
                <w:rFonts w:ascii="Garamond" w:hAnsi="Garamond"/>
              </w:rPr>
              <w:t>pd</w:t>
            </w:r>
          </w:p>
        </w:tc>
        <w:tc>
          <w:tcPr>
            <w:tcW w:w="1054" w:type="dxa"/>
          </w:tcPr>
          <w:p w14:paraId="512483CE" w14:textId="77777777" w:rsidR="003608FE" w:rsidRPr="00DF559D" w:rsidRDefault="003608FE"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4" w:type="dxa"/>
          </w:tcPr>
          <w:p w14:paraId="00E154B3" w14:textId="77777777" w:rsidR="003608FE" w:rsidRPr="00DF559D" w:rsidRDefault="003608FE" w:rsidP="00D13848">
            <w:pPr>
              <w:jc w:val="center"/>
              <w:rPr>
                <w:rFonts w:ascii="Garamond" w:hAnsi="Garamond"/>
              </w:rPr>
            </w:pPr>
            <w:r w:rsidRPr="00DF559D">
              <w:rPr>
                <w:rFonts w:ascii="Garamond" w:hAnsi="Garamond"/>
              </w:rPr>
              <w:t>ESS</w:t>
            </w:r>
          </w:p>
        </w:tc>
        <w:tc>
          <w:tcPr>
            <w:tcW w:w="1055" w:type="dxa"/>
          </w:tcPr>
          <w:p w14:paraId="5F7B08DA" w14:textId="77777777" w:rsidR="003608FE" w:rsidRPr="00DF559D" w:rsidRDefault="003608FE" w:rsidP="00D13848">
            <w:pPr>
              <w:jc w:val="center"/>
              <w:rPr>
                <w:rFonts w:ascii="Garamond" w:hAnsi="Garamond"/>
              </w:rPr>
            </w:pPr>
            <w:r w:rsidRPr="00DF559D">
              <w:rPr>
                <w:rFonts w:ascii="Garamond" w:hAnsi="Garamond"/>
              </w:rPr>
              <w:t>MCSE</w:t>
            </w:r>
          </w:p>
        </w:tc>
      </w:tr>
      <w:tr w:rsidR="003608FE" w:rsidRPr="00DF559D" w14:paraId="75C6BDAD" w14:textId="77777777" w:rsidTr="00D13848">
        <w:trPr>
          <w:jc w:val="center"/>
        </w:trPr>
        <w:tc>
          <w:tcPr>
            <w:tcW w:w="1789" w:type="dxa"/>
          </w:tcPr>
          <w:p w14:paraId="0562FB08" w14:textId="77777777" w:rsidR="003608FE" w:rsidRPr="00DF559D" w:rsidRDefault="003608FE"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8" w:type="dxa"/>
          </w:tcPr>
          <w:p w14:paraId="41451FDF" w14:textId="0013F9CF"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65</w:t>
            </w:r>
          </w:p>
        </w:tc>
        <w:tc>
          <w:tcPr>
            <w:tcW w:w="908" w:type="dxa"/>
          </w:tcPr>
          <w:p w14:paraId="13E4902C" w14:textId="70984C4C"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53</w:t>
            </w:r>
          </w:p>
        </w:tc>
        <w:tc>
          <w:tcPr>
            <w:tcW w:w="939" w:type="dxa"/>
          </w:tcPr>
          <w:p w14:paraId="427B9983" w14:textId="18CFCD36"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8</w:t>
            </w:r>
          </w:p>
        </w:tc>
        <w:tc>
          <w:tcPr>
            <w:tcW w:w="1053" w:type="dxa"/>
          </w:tcPr>
          <w:p w14:paraId="1ABD12E7" w14:textId="33EB59D6" w:rsidR="003608FE" w:rsidRPr="00DF559D" w:rsidRDefault="00C35712" w:rsidP="00D13848">
            <w:pPr>
              <w:jc w:val="center"/>
              <w:rPr>
                <w:rFonts w:ascii="Garamond" w:hAnsi="Garamond"/>
              </w:rPr>
            </w:pPr>
            <w:r>
              <w:rPr>
                <w:rFonts w:ascii="Garamond" w:hAnsi="Garamond"/>
              </w:rPr>
              <w:t>100</w:t>
            </w:r>
            <w:r w:rsidR="003608FE" w:rsidRPr="00DF559D">
              <w:rPr>
                <w:rFonts w:ascii="Garamond" w:hAnsi="Garamond"/>
              </w:rPr>
              <w:t>%</w:t>
            </w:r>
          </w:p>
        </w:tc>
        <w:tc>
          <w:tcPr>
            <w:tcW w:w="1054" w:type="dxa"/>
          </w:tcPr>
          <w:p w14:paraId="628AF95D" w14:textId="4F9597C3"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001</w:t>
            </w:r>
          </w:p>
        </w:tc>
        <w:tc>
          <w:tcPr>
            <w:tcW w:w="1054" w:type="dxa"/>
          </w:tcPr>
          <w:p w14:paraId="088D4FA3" w14:textId="110F08D5" w:rsidR="003608FE" w:rsidRPr="00DF559D" w:rsidRDefault="00C35712" w:rsidP="00D13848">
            <w:pPr>
              <w:jc w:val="center"/>
              <w:rPr>
                <w:rFonts w:ascii="Garamond" w:hAnsi="Garamond"/>
              </w:rPr>
            </w:pPr>
            <w:r>
              <w:rPr>
                <w:rFonts w:ascii="Garamond" w:hAnsi="Garamond"/>
              </w:rPr>
              <w:t>29</w:t>
            </w:r>
            <w:r w:rsidR="003608FE" w:rsidRPr="00DF559D">
              <w:rPr>
                <w:rFonts w:ascii="Garamond" w:hAnsi="Garamond"/>
              </w:rPr>
              <w:t>,</w:t>
            </w:r>
            <w:r>
              <w:rPr>
                <w:rFonts w:ascii="Garamond" w:hAnsi="Garamond"/>
              </w:rPr>
              <w:t>998</w:t>
            </w:r>
          </w:p>
        </w:tc>
        <w:tc>
          <w:tcPr>
            <w:tcW w:w="1055" w:type="dxa"/>
          </w:tcPr>
          <w:p w14:paraId="3034D471" w14:textId="06AC7722"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0000059</w:t>
            </w:r>
          </w:p>
        </w:tc>
      </w:tr>
      <w:tr w:rsidR="003608FE" w:rsidRPr="00DF559D" w14:paraId="5268486B" w14:textId="77777777" w:rsidTr="00D13848">
        <w:trPr>
          <w:jc w:val="center"/>
        </w:trPr>
        <w:tc>
          <w:tcPr>
            <w:tcW w:w="1789" w:type="dxa"/>
          </w:tcPr>
          <w:p w14:paraId="646792C0" w14:textId="77777777" w:rsidR="003608FE" w:rsidRPr="00DF559D" w:rsidRDefault="003608FE"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8" w:type="dxa"/>
          </w:tcPr>
          <w:p w14:paraId="7475C828" w14:textId="15064D70" w:rsidR="003608FE" w:rsidRPr="00DF559D" w:rsidRDefault="00C35712" w:rsidP="00D13848">
            <w:pPr>
              <w:jc w:val="center"/>
              <w:rPr>
                <w:rFonts w:ascii="Garamond" w:hAnsi="Garamond"/>
              </w:rPr>
            </w:pPr>
            <w:r>
              <w:rPr>
                <w:rFonts w:ascii="Garamond" w:hAnsi="Garamond"/>
              </w:rPr>
              <w:t>-0</w:t>
            </w:r>
            <w:r w:rsidR="003608FE">
              <w:rPr>
                <w:rFonts w:ascii="Garamond" w:hAnsi="Garamond"/>
              </w:rPr>
              <w:t>.</w:t>
            </w:r>
            <w:r>
              <w:rPr>
                <w:rFonts w:ascii="Garamond" w:hAnsi="Garamond"/>
              </w:rPr>
              <w:t>059</w:t>
            </w:r>
          </w:p>
        </w:tc>
        <w:tc>
          <w:tcPr>
            <w:tcW w:w="908" w:type="dxa"/>
          </w:tcPr>
          <w:p w14:paraId="658CA2C3" w14:textId="0E77BDEC"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15</w:t>
            </w:r>
          </w:p>
        </w:tc>
        <w:tc>
          <w:tcPr>
            <w:tcW w:w="939" w:type="dxa"/>
          </w:tcPr>
          <w:p w14:paraId="5F4CF2D2" w14:textId="7156C1B2" w:rsidR="003608FE" w:rsidRPr="00DF559D" w:rsidRDefault="00C35712" w:rsidP="00D13848">
            <w:pPr>
              <w:jc w:val="center"/>
              <w:rPr>
                <w:rFonts w:ascii="Garamond" w:hAnsi="Garamond"/>
              </w:rPr>
            </w:pPr>
            <w:r>
              <w:rPr>
                <w:rFonts w:ascii="Garamond" w:hAnsi="Garamond"/>
              </w:rPr>
              <w:t>0</w:t>
            </w:r>
            <w:r w:rsidR="003608FE" w:rsidRPr="00DF559D">
              <w:rPr>
                <w:rFonts w:ascii="Garamond" w:hAnsi="Garamond"/>
              </w:rPr>
              <w:t>.</w:t>
            </w:r>
            <w:r>
              <w:rPr>
                <w:rFonts w:ascii="Garamond" w:hAnsi="Garamond"/>
              </w:rPr>
              <w:t>029</w:t>
            </w:r>
          </w:p>
        </w:tc>
        <w:tc>
          <w:tcPr>
            <w:tcW w:w="1053" w:type="dxa"/>
          </w:tcPr>
          <w:p w14:paraId="260C5648" w14:textId="14054C2D" w:rsidR="003608FE" w:rsidRPr="00DF559D" w:rsidRDefault="00C35712" w:rsidP="00D13848">
            <w:pPr>
              <w:jc w:val="center"/>
              <w:rPr>
                <w:rFonts w:ascii="Garamond" w:hAnsi="Garamond"/>
              </w:rPr>
            </w:pPr>
            <w:r>
              <w:rPr>
                <w:rFonts w:ascii="Garamond" w:hAnsi="Garamond"/>
              </w:rPr>
              <w:t>86</w:t>
            </w:r>
            <w:r w:rsidR="003608FE">
              <w:rPr>
                <w:rFonts w:ascii="Garamond" w:hAnsi="Garamond"/>
              </w:rPr>
              <w:t>.</w:t>
            </w:r>
            <w:r>
              <w:rPr>
                <w:rFonts w:ascii="Garamond" w:hAnsi="Garamond"/>
              </w:rPr>
              <w:t>1</w:t>
            </w:r>
            <w:r w:rsidR="003608FE" w:rsidRPr="00DF559D">
              <w:rPr>
                <w:rFonts w:ascii="Garamond" w:hAnsi="Garamond"/>
              </w:rPr>
              <w:t>%</w:t>
            </w:r>
          </w:p>
        </w:tc>
        <w:tc>
          <w:tcPr>
            <w:tcW w:w="1054" w:type="dxa"/>
          </w:tcPr>
          <w:p w14:paraId="4256C287" w14:textId="7E2A46F8" w:rsidR="003608FE" w:rsidRPr="00DF559D" w:rsidRDefault="003608FE" w:rsidP="00D13848">
            <w:pPr>
              <w:jc w:val="center"/>
              <w:rPr>
                <w:rFonts w:ascii="Garamond" w:hAnsi="Garamond"/>
              </w:rPr>
            </w:pPr>
            <w:r w:rsidRPr="00DF559D">
              <w:rPr>
                <w:rFonts w:ascii="Garamond" w:hAnsi="Garamond"/>
              </w:rPr>
              <w:t>1.</w:t>
            </w:r>
            <w:r w:rsidR="00C35712">
              <w:rPr>
                <w:rFonts w:ascii="Garamond" w:hAnsi="Garamond"/>
              </w:rPr>
              <w:t>00</w:t>
            </w:r>
          </w:p>
        </w:tc>
        <w:tc>
          <w:tcPr>
            <w:tcW w:w="1054" w:type="dxa"/>
          </w:tcPr>
          <w:p w14:paraId="15717BA1" w14:textId="2FDCE7AE" w:rsidR="003608FE" w:rsidRPr="00DF559D" w:rsidRDefault="00C35712" w:rsidP="00D13848">
            <w:pPr>
              <w:jc w:val="center"/>
              <w:rPr>
                <w:rFonts w:ascii="Garamond" w:hAnsi="Garamond"/>
              </w:rPr>
            </w:pPr>
            <w:r>
              <w:rPr>
                <w:rFonts w:ascii="Garamond" w:hAnsi="Garamond"/>
              </w:rPr>
              <w:t>30</w:t>
            </w:r>
            <w:r w:rsidR="003608FE" w:rsidRPr="00DF559D">
              <w:rPr>
                <w:rFonts w:ascii="Garamond" w:hAnsi="Garamond"/>
              </w:rPr>
              <w:t>,</w:t>
            </w:r>
            <w:r>
              <w:rPr>
                <w:rFonts w:ascii="Garamond" w:hAnsi="Garamond"/>
              </w:rPr>
              <w:t>000</w:t>
            </w:r>
          </w:p>
        </w:tc>
        <w:tc>
          <w:tcPr>
            <w:tcW w:w="1055" w:type="dxa"/>
          </w:tcPr>
          <w:p w14:paraId="3DA08703" w14:textId="38A62E16" w:rsidR="003608FE" w:rsidRPr="00DF559D" w:rsidRDefault="003608FE" w:rsidP="00D13848">
            <w:pPr>
              <w:jc w:val="center"/>
              <w:rPr>
                <w:rFonts w:ascii="Garamond" w:hAnsi="Garamond"/>
              </w:rPr>
            </w:pPr>
            <w:r>
              <w:rPr>
                <w:rFonts w:ascii="Garamond" w:hAnsi="Garamond"/>
              </w:rPr>
              <w:t>0</w:t>
            </w:r>
            <w:r w:rsidRPr="00DF559D">
              <w:rPr>
                <w:rFonts w:ascii="Garamond" w:hAnsi="Garamond"/>
              </w:rPr>
              <w:t>.</w:t>
            </w:r>
            <w:r w:rsidR="00C35712">
              <w:rPr>
                <w:rFonts w:ascii="Garamond" w:hAnsi="Garamond"/>
              </w:rPr>
              <w:t>0000018</w:t>
            </w:r>
          </w:p>
        </w:tc>
      </w:tr>
    </w:tbl>
    <w:p w14:paraId="05AF11E8" w14:textId="588F8EFA" w:rsidR="003608FE" w:rsidRDefault="003608FE" w:rsidP="003608FE">
      <w:pPr>
        <w:jc w:val="center"/>
        <w:rPr>
          <w:rFonts w:ascii="Garamond" w:hAnsi="Garamond"/>
        </w:rPr>
      </w:pPr>
      <w:r w:rsidRPr="00DF559D">
        <w:rPr>
          <w:rFonts w:ascii="Garamond" w:hAnsi="Garamond"/>
        </w:rPr>
        <w:lastRenderedPageBreak/>
        <w:t xml:space="preserve">Supplementary Table </w:t>
      </w:r>
      <w:r w:rsidR="00FA6D69">
        <w:rPr>
          <w:rFonts w:ascii="Garamond" w:hAnsi="Garamond"/>
        </w:rPr>
        <w:t>S</w:t>
      </w:r>
      <w:r>
        <w:rPr>
          <w:rFonts w:ascii="Garamond" w:hAnsi="Garamond"/>
        </w:rPr>
        <w:t>3</w:t>
      </w:r>
      <w:r>
        <w:rPr>
          <w:rFonts w:ascii="Garamond" w:hAnsi="Garamond"/>
        </w:rPr>
        <w:t>1</w:t>
      </w:r>
      <w:r w:rsidRPr="00DF559D">
        <w:rPr>
          <w:rFonts w:ascii="Garamond" w:hAnsi="Garamond"/>
        </w:rPr>
        <w:t>:</w:t>
      </w:r>
      <w:r>
        <w:rPr>
          <w:rFonts w:ascii="Garamond" w:hAnsi="Garamond"/>
        </w:rPr>
        <w:t xml:space="preserve"> MCMC sampling summary for Metacognitive Efficiency by BA in Item memory </w:t>
      </w:r>
    </w:p>
    <w:p w14:paraId="0F2AFFDA" w14:textId="77777777" w:rsidR="00FA6D69" w:rsidRDefault="00FA6D69" w:rsidP="003608FE">
      <w:pPr>
        <w:jc w:val="center"/>
        <w:rPr>
          <w:rFonts w:ascii="Garamond" w:hAnsi="Garamond"/>
        </w:rPr>
      </w:pPr>
    </w:p>
    <w:p w14:paraId="762D28C9" w14:textId="73A5468E" w:rsidR="00FA6D69" w:rsidRDefault="00FA6D69" w:rsidP="00FA6D69">
      <w:pPr>
        <w:jc w:val="center"/>
        <w:rPr>
          <w:rFonts w:ascii="Garamond" w:hAnsi="Garamond"/>
          <w:i/>
          <w:iCs/>
          <w:u w:val="single"/>
        </w:rPr>
      </w:pPr>
      <w:r w:rsidRPr="00DF559D">
        <w:rPr>
          <w:rFonts w:ascii="Garamond" w:hAnsi="Garamond"/>
          <w:u w:val="single"/>
        </w:rPr>
        <w:t xml:space="preserve">Supplementary </w:t>
      </w:r>
      <w:r>
        <w:rPr>
          <w:rFonts w:ascii="Garamond" w:hAnsi="Garamond"/>
          <w:u w:val="single"/>
        </w:rPr>
        <w:t>Sampling Information</w:t>
      </w:r>
      <w:r>
        <w:rPr>
          <w:rFonts w:ascii="Garamond" w:hAnsi="Garamond"/>
          <w:u w:val="single"/>
        </w:rPr>
        <w:t xml:space="preserve"> for gender analyses</w:t>
      </w:r>
      <w:r>
        <w:rPr>
          <w:rFonts w:ascii="Garamond" w:hAnsi="Garamond"/>
          <w:u w:val="single"/>
        </w:rPr>
        <w:t xml:space="preserve"> (</w:t>
      </w:r>
      <w:r>
        <w:rPr>
          <w:rFonts w:ascii="Garamond" w:hAnsi="Garamond"/>
          <w:i/>
          <w:iCs/>
          <w:u w:val="single"/>
        </w:rPr>
        <w:t>N</w:t>
      </w:r>
      <w:r>
        <w:rPr>
          <w:rFonts w:ascii="Garamond" w:hAnsi="Garamond"/>
          <w:i/>
          <w:iCs/>
          <w:u w:val="single"/>
        </w:rPr>
        <w:t>=40</w:t>
      </w:r>
      <w:r>
        <w:rPr>
          <w:rFonts w:ascii="Garamond" w:hAnsi="Garamond"/>
          <w:u w:val="single"/>
        </w:rPr>
        <w:t>)</w:t>
      </w:r>
    </w:p>
    <w:p w14:paraId="151160CC" w14:textId="77777777" w:rsidR="00FA6D69" w:rsidRPr="00FA6D69" w:rsidRDefault="00FA6D69" w:rsidP="00FA6D69">
      <w:pPr>
        <w:jc w:val="center"/>
        <w:rPr>
          <w:rFonts w:ascii="Garamond" w:hAnsi="Garamond"/>
          <w:i/>
          <w:iCs/>
          <w:u w:val="single"/>
        </w:rPr>
      </w:pPr>
    </w:p>
    <w:p w14:paraId="708CDA60" w14:textId="3D82928B" w:rsidR="00FA6D69" w:rsidRPr="00DF559D" w:rsidRDefault="00FA6D69" w:rsidP="00FA6D69">
      <w:pPr>
        <w:rPr>
          <w:rFonts w:ascii="Garamond" w:hAnsi="Garamond"/>
          <w:b/>
          <w:bCs/>
        </w:rPr>
      </w:pPr>
      <w:r>
        <w:rPr>
          <w:rFonts w:ascii="Garamond" w:hAnsi="Garamond"/>
          <w:b/>
          <w:bCs/>
        </w:rPr>
        <w:t>Response Behavior</w:t>
      </w:r>
      <w:r w:rsidRPr="00DF559D">
        <w:rPr>
          <w:rFonts w:ascii="Garamond" w:hAnsi="Garamond"/>
          <w:b/>
          <w:bCs/>
        </w:rPr>
        <w:t xml:space="preserve"> x </w:t>
      </w:r>
      <w:r>
        <w:rPr>
          <w:rFonts w:ascii="Garamond" w:hAnsi="Garamond"/>
          <w:b/>
          <w:bCs/>
        </w:rPr>
        <w:t>Gender</w:t>
      </w:r>
      <w:r w:rsidRPr="00DF559D">
        <w:rPr>
          <w:rFonts w:ascii="Garamond" w:hAnsi="Garamond"/>
          <w:b/>
          <w:bCs/>
        </w:rPr>
        <w:t xml:space="preserve"> (</w:t>
      </w:r>
      <w:r>
        <w:rPr>
          <w:rFonts w:ascii="Garamond" w:hAnsi="Garamond"/>
          <w:b/>
          <w:bCs/>
        </w:rPr>
        <w:t>4)</w:t>
      </w:r>
    </w:p>
    <w:p w14:paraId="66A285A4" w14:textId="77777777" w:rsidR="00FA6D69" w:rsidRDefault="00FA6D69" w:rsidP="00FA6D69">
      <w:pPr>
        <w:jc w:val="center"/>
        <w:rPr>
          <w:rFonts w:ascii="Garamond" w:hAnsi="Garamond"/>
          <w:i/>
          <w:iCs/>
        </w:rPr>
      </w:pPr>
      <w:r>
        <w:rPr>
          <w:rFonts w:ascii="Garamond" w:hAnsi="Garamond"/>
          <w:i/>
          <w:iCs/>
        </w:rPr>
        <w:t>Item Memory</w:t>
      </w:r>
    </w:p>
    <w:p w14:paraId="03EDCCA8" w14:textId="77777777" w:rsidR="00FA6D69" w:rsidRPr="00DF559D" w:rsidRDefault="00FA6D69" w:rsidP="00FA6D69">
      <w:pPr>
        <w:jc w:val="center"/>
        <w:rPr>
          <w:rFonts w:ascii="Garamond" w:hAnsi="Garamond"/>
          <w:b/>
          <w:bCs/>
          <w:i/>
          <w:iCs/>
        </w:rPr>
      </w:pPr>
      <w:proofErr w:type="spellStart"/>
      <w:r>
        <w:rPr>
          <w:rFonts w:ascii="Garamond" w:hAnsi="Garamond"/>
          <w:b/>
          <w:bCs/>
          <w:i/>
          <w:iCs/>
        </w:rPr>
        <w:t>brm</w:t>
      </w:r>
      <w:proofErr w:type="spellEnd"/>
      <w:r>
        <w:rPr>
          <w:rFonts w:ascii="Garamond" w:hAnsi="Garamond"/>
          <w:b/>
          <w:bCs/>
          <w:i/>
          <w:iCs/>
        </w:rPr>
        <w:t>(d ~ Gender + (1|ID</w:t>
      </w:r>
      <w:r w:rsidRPr="00DF559D">
        <w:rPr>
          <w:rFonts w:ascii="Garamond" w:hAnsi="Garamond"/>
          <w:b/>
          <w:bCs/>
          <w:i/>
          <w:iCs/>
        </w:rPr>
        <w:t xml:space="preserve">),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FA6D69" w:rsidRPr="00DF559D" w14:paraId="1F850325" w14:textId="77777777" w:rsidTr="00D13848">
        <w:trPr>
          <w:jc w:val="center"/>
        </w:trPr>
        <w:tc>
          <w:tcPr>
            <w:tcW w:w="1795" w:type="dxa"/>
          </w:tcPr>
          <w:p w14:paraId="54D107F8" w14:textId="77777777" w:rsidR="00FA6D69" w:rsidRPr="00DF559D" w:rsidRDefault="00FA6D69" w:rsidP="00D13848">
            <w:pPr>
              <w:jc w:val="center"/>
              <w:rPr>
                <w:rFonts w:ascii="Garamond" w:hAnsi="Garamond"/>
              </w:rPr>
            </w:pPr>
            <w:r w:rsidRPr="00DF559D">
              <w:rPr>
                <w:rFonts w:ascii="Garamond" w:hAnsi="Garamond"/>
              </w:rPr>
              <w:t>Parameter</w:t>
            </w:r>
          </w:p>
        </w:tc>
        <w:tc>
          <w:tcPr>
            <w:tcW w:w="1080" w:type="dxa"/>
          </w:tcPr>
          <w:p w14:paraId="722BA51C" w14:textId="77777777" w:rsidR="00FA6D69" w:rsidRPr="00DF559D" w:rsidRDefault="00FA6D69" w:rsidP="00D13848">
            <w:pPr>
              <w:jc w:val="center"/>
              <w:rPr>
                <w:rFonts w:ascii="Garamond" w:hAnsi="Garamond"/>
              </w:rPr>
            </w:pPr>
            <w:r w:rsidRPr="00DF559D">
              <w:rPr>
                <w:rFonts w:ascii="Garamond" w:hAnsi="Garamond"/>
              </w:rPr>
              <w:t>Median</w:t>
            </w:r>
          </w:p>
        </w:tc>
        <w:tc>
          <w:tcPr>
            <w:tcW w:w="775" w:type="dxa"/>
          </w:tcPr>
          <w:p w14:paraId="0F6A1238" w14:textId="77777777" w:rsidR="00FA6D69" w:rsidRPr="00DF559D" w:rsidRDefault="00FA6D69" w:rsidP="00D13848">
            <w:pPr>
              <w:jc w:val="center"/>
              <w:rPr>
                <w:rFonts w:ascii="Garamond" w:hAnsi="Garamond"/>
              </w:rPr>
            </w:pPr>
            <w:r w:rsidRPr="00DF559D">
              <w:rPr>
                <w:rFonts w:ascii="Garamond" w:hAnsi="Garamond"/>
              </w:rPr>
              <w:t>5.5%</w:t>
            </w:r>
          </w:p>
        </w:tc>
        <w:tc>
          <w:tcPr>
            <w:tcW w:w="1056" w:type="dxa"/>
          </w:tcPr>
          <w:p w14:paraId="7349A929" w14:textId="77777777" w:rsidR="00FA6D69" w:rsidRPr="00DF559D" w:rsidRDefault="00FA6D69" w:rsidP="00D13848">
            <w:pPr>
              <w:jc w:val="center"/>
              <w:rPr>
                <w:rFonts w:ascii="Garamond" w:hAnsi="Garamond"/>
              </w:rPr>
            </w:pPr>
            <w:r w:rsidRPr="00DF559D">
              <w:rPr>
                <w:rFonts w:ascii="Garamond" w:hAnsi="Garamond"/>
              </w:rPr>
              <w:t>94.5%</w:t>
            </w:r>
          </w:p>
        </w:tc>
        <w:tc>
          <w:tcPr>
            <w:tcW w:w="1056" w:type="dxa"/>
          </w:tcPr>
          <w:p w14:paraId="6BEB7A49"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56" w:type="dxa"/>
          </w:tcPr>
          <w:p w14:paraId="43BF2E0B"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185628A7" w14:textId="77777777" w:rsidR="00FA6D69" w:rsidRPr="00DF559D" w:rsidRDefault="00FA6D69" w:rsidP="00D13848">
            <w:pPr>
              <w:jc w:val="center"/>
              <w:rPr>
                <w:rFonts w:ascii="Garamond" w:hAnsi="Garamond"/>
              </w:rPr>
            </w:pPr>
            <w:r w:rsidRPr="00785034">
              <w:rPr>
                <w:rFonts w:ascii="Garamond" w:hAnsi="Garamond"/>
              </w:rPr>
              <w:t>ESS</w:t>
            </w:r>
          </w:p>
        </w:tc>
        <w:tc>
          <w:tcPr>
            <w:tcW w:w="1056" w:type="dxa"/>
          </w:tcPr>
          <w:p w14:paraId="3C623B2D"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610A3584" w14:textId="77777777" w:rsidTr="00D13848">
        <w:trPr>
          <w:jc w:val="center"/>
        </w:trPr>
        <w:tc>
          <w:tcPr>
            <w:tcW w:w="1795" w:type="dxa"/>
          </w:tcPr>
          <w:p w14:paraId="4CD65518"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558B4B77" w14:textId="77777777" w:rsidR="00FA6D69" w:rsidRPr="00DF559D" w:rsidRDefault="00FA6D69" w:rsidP="00D13848">
            <w:pPr>
              <w:jc w:val="center"/>
              <w:rPr>
                <w:rFonts w:ascii="Garamond" w:hAnsi="Garamond"/>
              </w:rPr>
            </w:pPr>
            <w:r>
              <w:rPr>
                <w:rFonts w:ascii="Garamond" w:hAnsi="Garamond"/>
              </w:rPr>
              <w:t>2.07</w:t>
            </w:r>
          </w:p>
        </w:tc>
        <w:tc>
          <w:tcPr>
            <w:tcW w:w="775" w:type="dxa"/>
          </w:tcPr>
          <w:p w14:paraId="5BDAF496" w14:textId="77777777" w:rsidR="00FA6D69" w:rsidRPr="00DF559D" w:rsidRDefault="00FA6D69" w:rsidP="00D13848">
            <w:pPr>
              <w:jc w:val="center"/>
              <w:rPr>
                <w:rFonts w:ascii="Garamond" w:hAnsi="Garamond"/>
              </w:rPr>
            </w:pPr>
            <w:r>
              <w:rPr>
                <w:rFonts w:ascii="Garamond" w:hAnsi="Garamond"/>
              </w:rPr>
              <w:t>1.77</w:t>
            </w:r>
          </w:p>
        </w:tc>
        <w:tc>
          <w:tcPr>
            <w:tcW w:w="1056" w:type="dxa"/>
          </w:tcPr>
          <w:p w14:paraId="79E60EF5" w14:textId="77777777" w:rsidR="00FA6D69" w:rsidRPr="00DF559D" w:rsidRDefault="00FA6D69" w:rsidP="00D13848">
            <w:pPr>
              <w:jc w:val="center"/>
              <w:rPr>
                <w:rFonts w:ascii="Garamond" w:hAnsi="Garamond"/>
              </w:rPr>
            </w:pPr>
            <w:r>
              <w:rPr>
                <w:rFonts w:ascii="Garamond" w:hAnsi="Garamond"/>
              </w:rPr>
              <w:t>2.37</w:t>
            </w:r>
          </w:p>
        </w:tc>
        <w:tc>
          <w:tcPr>
            <w:tcW w:w="1056" w:type="dxa"/>
          </w:tcPr>
          <w:p w14:paraId="09D8BF7F"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5B373397"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6FC31A7E" w14:textId="77777777" w:rsidR="00FA6D69" w:rsidRPr="00DF559D" w:rsidRDefault="00FA6D69" w:rsidP="00D13848">
            <w:pPr>
              <w:jc w:val="center"/>
              <w:rPr>
                <w:rFonts w:ascii="Garamond" w:hAnsi="Garamond"/>
              </w:rPr>
            </w:pPr>
            <w:r>
              <w:rPr>
                <w:rFonts w:ascii="Garamond" w:hAnsi="Garamond"/>
              </w:rPr>
              <w:t>1,859</w:t>
            </w:r>
          </w:p>
        </w:tc>
        <w:tc>
          <w:tcPr>
            <w:tcW w:w="1056" w:type="dxa"/>
          </w:tcPr>
          <w:p w14:paraId="2ADC5088" w14:textId="77777777" w:rsidR="00FA6D69" w:rsidRPr="00DF559D" w:rsidRDefault="00FA6D69" w:rsidP="00D13848">
            <w:pPr>
              <w:jc w:val="center"/>
              <w:rPr>
                <w:rFonts w:ascii="Garamond" w:hAnsi="Garamond"/>
              </w:rPr>
            </w:pPr>
            <w:r w:rsidRPr="00DF559D">
              <w:rPr>
                <w:rFonts w:ascii="Garamond" w:hAnsi="Garamond"/>
              </w:rPr>
              <w:t>0.00</w:t>
            </w:r>
            <w:r>
              <w:rPr>
                <w:rFonts w:ascii="Garamond" w:hAnsi="Garamond"/>
              </w:rPr>
              <w:t>44</w:t>
            </w:r>
          </w:p>
        </w:tc>
      </w:tr>
      <w:tr w:rsidR="00FA6D69" w:rsidRPr="00DF559D" w14:paraId="3101B69E" w14:textId="77777777" w:rsidTr="00D13848">
        <w:trPr>
          <w:jc w:val="center"/>
        </w:trPr>
        <w:tc>
          <w:tcPr>
            <w:tcW w:w="1795" w:type="dxa"/>
          </w:tcPr>
          <w:p w14:paraId="5FB3E710" w14:textId="77777777" w:rsidR="00FA6D69" w:rsidRPr="00DF559D" w:rsidRDefault="00FA6D69" w:rsidP="00D13848">
            <w:pPr>
              <w:jc w:val="center"/>
              <w:rPr>
                <w:rFonts w:ascii="Garamond" w:hAnsi="Garamond"/>
              </w:rPr>
            </w:pPr>
            <w:r>
              <w:rPr>
                <w:rFonts w:ascii="Garamond" w:hAnsi="Garamond"/>
              </w:rPr>
              <w:t>Female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13B4300D" w14:textId="77777777" w:rsidR="00FA6D69" w:rsidRPr="00DF559D" w:rsidRDefault="00FA6D69" w:rsidP="00D13848">
            <w:pPr>
              <w:jc w:val="center"/>
              <w:rPr>
                <w:rFonts w:ascii="Garamond" w:hAnsi="Garamond"/>
              </w:rPr>
            </w:pPr>
            <w:r>
              <w:rPr>
                <w:rFonts w:ascii="Garamond" w:hAnsi="Garamond"/>
              </w:rPr>
              <w:t>0.18</w:t>
            </w:r>
          </w:p>
        </w:tc>
        <w:tc>
          <w:tcPr>
            <w:tcW w:w="775" w:type="dxa"/>
          </w:tcPr>
          <w:p w14:paraId="02A41108" w14:textId="77777777" w:rsidR="00FA6D69" w:rsidRPr="00DF559D" w:rsidRDefault="00FA6D69" w:rsidP="00D13848">
            <w:pPr>
              <w:jc w:val="center"/>
              <w:rPr>
                <w:rFonts w:ascii="Garamond" w:hAnsi="Garamond"/>
              </w:rPr>
            </w:pPr>
            <w:r>
              <w:rPr>
                <w:rFonts w:ascii="Garamond" w:hAnsi="Garamond"/>
              </w:rPr>
              <w:t>-0.16</w:t>
            </w:r>
          </w:p>
        </w:tc>
        <w:tc>
          <w:tcPr>
            <w:tcW w:w="1056" w:type="dxa"/>
          </w:tcPr>
          <w:p w14:paraId="6B2E1D1F"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50</w:t>
            </w:r>
          </w:p>
        </w:tc>
        <w:tc>
          <w:tcPr>
            <w:tcW w:w="1056" w:type="dxa"/>
          </w:tcPr>
          <w:p w14:paraId="63201776" w14:textId="77777777" w:rsidR="00FA6D69" w:rsidRPr="00DF559D" w:rsidRDefault="00FA6D69" w:rsidP="00D13848">
            <w:pPr>
              <w:jc w:val="center"/>
              <w:rPr>
                <w:rFonts w:ascii="Garamond" w:hAnsi="Garamond"/>
              </w:rPr>
            </w:pPr>
            <w:r>
              <w:rPr>
                <w:rFonts w:ascii="Garamond" w:hAnsi="Garamond"/>
              </w:rPr>
              <w:t>80.38</w:t>
            </w:r>
            <w:r w:rsidRPr="00DF559D">
              <w:rPr>
                <w:rFonts w:ascii="Garamond" w:hAnsi="Garamond"/>
              </w:rPr>
              <w:t>%</w:t>
            </w:r>
          </w:p>
        </w:tc>
        <w:tc>
          <w:tcPr>
            <w:tcW w:w="1056" w:type="dxa"/>
          </w:tcPr>
          <w:p w14:paraId="6130FB88"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2F2E7F4D" w14:textId="77777777" w:rsidR="00FA6D69" w:rsidRPr="00DF559D" w:rsidRDefault="00FA6D69" w:rsidP="00D13848">
            <w:pPr>
              <w:jc w:val="center"/>
              <w:rPr>
                <w:rFonts w:ascii="Garamond" w:hAnsi="Garamond"/>
              </w:rPr>
            </w:pPr>
            <w:r>
              <w:rPr>
                <w:rFonts w:ascii="Garamond" w:hAnsi="Garamond"/>
              </w:rPr>
              <w:t>1,919</w:t>
            </w:r>
          </w:p>
        </w:tc>
        <w:tc>
          <w:tcPr>
            <w:tcW w:w="1056" w:type="dxa"/>
          </w:tcPr>
          <w:p w14:paraId="25D68038" w14:textId="77777777" w:rsidR="00FA6D69" w:rsidRPr="00DF559D" w:rsidRDefault="00FA6D69" w:rsidP="00D13848">
            <w:pPr>
              <w:jc w:val="center"/>
              <w:rPr>
                <w:rFonts w:ascii="Garamond" w:hAnsi="Garamond"/>
              </w:rPr>
            </w:pPr>
            <w:r w:rsidRPr="00DF559D">
              <w:rPr>
                <w:rFonts w:ascii="Garamond" w:hAnsi="Garamond"/>
              </w:rPr>
              <w:t>0.00</w:t>
            </w:r>
            <w:r>
              <w:rPr>
                <w:rFonts w:ascii="Garamond" w:hAnsi="Garamond"/>
              </w:rPr>
              <w:t>48</w:t>
            </w:r>
          </w:p>
        </w:tc>
      </w:tr>
    </w:tbl>
    <w:p w14:paraId="29C78FCF" w14:textId="4192BC8C"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S32</w:t>
      </w:r>
      <w:r w:rsidRPr="00DF559D">
        <w:rPr>
          <w:rFonts w:ascii="Garamond" w:hAnsi="Garamond"/>
        </w:rPr>
        <w:t>:</w:t>
      </w:r>
      <w:r>
        <w:rPr>
          <w:rFonts w:ascii="Garamond" w:hAnsi="Garamond"/>
        </w:rPr>
        <w:t xml:space="preserve"> MCMC sampling summary for d’ by Gender in Item memory </w:t>
      </w:r>
    </w:p>
    <w:p w14:paraId="67E4CBD1" w14:textId="77777777" w:rsidR="00FA6D69" w:rsidRDefault="00FA6D69" w:rsidP="00FA6D69">
      <w:pPr>
        <w:jc w:val="center"/>
        <w:rPr>
          <w:rFonts w:ascii="Garamond" w:hAnsi="Garamond"/>
        </w:rPr>
      </w:pPr>
    </w:p>
    <w:p w14:paraId="4F6C060A" w14:textId="77777777" w:rsidR="00FA6D69" w:rsidRPr="00DF559D" w:rsidRDefault="00FA6D69" w:rsidP="00FA6D69">
      <w:pPr>
        <w:jc w:val="center"/>
        <w:rPr>
          <w:rFonts w:ascii="Garamond" w:hAnsi="Garamond"/>
          <w:b/>
          <w:bCs/>
          <w:i/>
          <w:iCs/>
        </w:rPr>
      </w:pPr>
      <w:proofErr w:type="spellStart"/>
      <w:r>
        <w:rPr>
          <w:rFonts w:ascii="Garamond" w:hAnsi="Garamond"/>
          <w:b/>
          <w:bCs/>
          <w:i/>
          <w:iCs/>
        </w:rPr>
        <w:t>brm</w:t>
      </w:r>
      <w:proofErr w:type="spellEnd"/>
      <w:r>
        <w:rPr>
          <w:rFonts w:ascii="Garamond" w:hAnsi="Garamond"/>
          <w:b/>
          <w:bCs/>
          <w:i/>
          <w:iCs/>
        </w:rPr>
        <w:t>(c ~ Gender + (1|ID</w:t>
      </w:r>
      <w:r w:rsidRPr="00DF559D">
        <w:rPr>
          <w:rFonts w:ascii="Garamond" w:hAnsi="Garamond"/>
          <w:b/>
          <w:bCs/>
          <w:i/>
          <w:iCs/>
        </w:rPr>
        <w:t xml:space="preserve">),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FA6D69" w:rsidRPr="00DF559D" w14:paraId="4E3BD395" w14:textId="77777777" w:rsidTr="00D13848">
        <w:trPr>
          <w:jc w:val="center"/>
        </w:trPr>
        <w:tc>
          <w:tcPr>
            <w:tcW w:w="1795" w:type="dxa"/>
          </w:tcPr>
          <w:p w14:paraId="7E3083CC" w14:textId="77777777" w:rsidR="00FA6D69" w:rsidRPr="00DF559D" w:rsidRDefault="00FA6D69" w:rsidP="00D13848">
            <w:pPr>
              <w:jc w:val="center"/>
              <w:rPr>
                <w:rFonts w:ascii="Garamond" w:hAnsi="Garamond"/>
              </w:rPr>
            </w:pPr>
            <w:r w:rsidRPr="00DF559D">
              <w:rPr>
                <w:rFonts w:ascii="Garamond" w:hAnsi="Garamond"/>
              </w:rPr>
              <w:t>Parameter</w:t>
            </w:r>
          </w:p>
        </w:tc>
        <w:tc>
          <w:tcPr>
            <w:tcW w:w="1080" w:type="dxa"/>
          </w:tcPr>
          <w:p w14:paraId="263D24F8" w14:textId="77777777" w:rsidR="00FA6D69" w:rsidRPr="00DF559D" w:rsidRDefault="00FA6D69" w:rsidP="00D13848">
            <w:pPr>
              <w:jc w:val="center"/>
              <w:rPr>
                <w:rFonts w:ascii="Garamond" w:hAnsi="Garamond"/>
              </w:rPr>
            </w:pPr>
            <w:r w:rsidRPr="00DF559D">
              <w:rPr>
                <w:rFonts w:ascii="Garamond" w:hAnsi="Garamond"/>
              </w:rPr>
              <w:t>Median</w:t>
            </w:r>
          </w:p>
        </w:tc>
        <w:tc>
          <w:tcPr>
            <w:tcW w:w="775" w:type="dxa"/>
          </w:tcPr>
          <w:p w14:paraId="12BFFB50" w14:textId="77777777" w:rsidR="00FA6D69" w:rsidRPr="00DF559D" w:rsidRDefault="00FA6D69" w:rsidP="00D13848">
            <w:pPr>
              <w:jc w:val="center"/>
              <w:rPr>
                <w:rFonts w:ascii="Garamond" w:hAnsi="Garamond"/>
              </w:rPr>
            </w:pPr>
            <w:r w:rsidRPr="00DF559D">
              <w:rPr>
                <w:rFonts w:ascii="Garamond" w:hAnsi="Garamond"/>
              </w:rPr>
              <w:t>5.5%</w:t>
            </w:r>
          </w:p>
        </w:tc>
        <w:tc>
          <w:tcPr>
            <w:tcW w:w="1056" w:type="dxa"/>
          </w:tcPr>
          <w:p w14:paraId="6A18EEE5" w14:textId="77777777" w:rsidR="00FA6D69" w:rsidRPr="00DF559D" w:rsidRDefault="00FA6D69" w:rsidP="00D13848">
            <w:pPr>
              <w:jc w:val="center"/>
              <w:rPr>
                <w:rFonts w:ascii="Garamond" w:hAnsi="Garamond"/>
              </w:rPr>
            </w:pPr>
            <w:r w:rsidRPr="00DF559D">
              <w:rPr>
                <w:rFonts w:ascii="Garamond" w:hAnsi="Garamond"/>
              </w:rPr>
              <w:t>94.5%</w:t>
            </w:r>
          </w:p>
        </w:tc>
        <w:tc>
          <w:tcPr>
            <w:tcW w:w="1056" w:type="dxa"/>
          </w:tcPr>
          <w:p w14:paraId="5991C84B"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56" w:type="dxa"/>
          </w:tcPr>
          <w:p w14:paraId="48BDBDD0"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3227A2DD"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359FCB02"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2696D261" w14:textId="77777777" w:rsidTr="00D13848">
        <w:trPr>
          <w:jc w:val="center"/>
        </w:trPr>
        <w:tc>
          <w:tcPr>
            <w:tcW w:w="1795" w:type="dxa"/>
          </w:tcPr>
          <w:p w14:paraId="6830DC62"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358392F7" w14:textId="77777777" w:rsidR="00FA6D69" w:rsidRPr="00DF559D" w:rsidRDefault="00FA6D69" w:rsidP="00D13848">
            <w:pPr>
              <w:jc w:val="center"/>
              <w:rPr>
                <w:rFonts w:ascii="Garamond" w:hAnsi="Garamond"/>
              </w:rPr>
            </w:pPr>
            <w:r>
              <w:rPr>
                <w:rFonts w:ascii="Garamond" w:hAnsi="Garamond"/>
              </w:rPr>
              <w:t>-0.30</w:t>
            </w:r>
          </w:p>
        </w:tc>
        <w:tc>
          <w:tcPr>
            <w:tcW w:w="775" w:type="dxa"/>
          </w:tcPr>
          <w:p w14:paraId="13A9CEC5" w14:textId="77777777" w:rsidR="00FA6D69" w:rsidRPr="00DF559D" w:rsidRDefault="00FA6D69" w:rsidP="00D13848">
            <w:pPr>
              <w:jc w:val="center"/>
              <w:rPr>
                <w:rFonts w:ascii="Garamond" w:hAnsi="Garamond"/>
              </w:rPr>
            </w:pPr>
            <w:r>
              <w:rPr>
                <w:rFonts w:ascii="Garamond" w:hAnsi="Garamond"/>
              </w:rPr>
              <w:t>-</w:t>
            </w:r>
            <w:r w:rsidRPr="00DF559D">
              <w:rPr>
                <w:rFonts w:ascii="Garamond" w:hAnsi="Garamond"/>
              </w:rPr>
              <w:t>0.</w:t>
            </w:r>
            <w:r>
              <w:rPr>
                <w:rFonts w:ascii="Garamond" w:hAnsi="Garamond"/>
              </w:rPr>
              <w:t>42</w:t>
            </w:r>
          </w:p>
        </w:tc>
        <w:tc>
          <w:tcPr>
            <w:tcW w:w="1056" w:type="dxa"/>
          </w:tcPr>
          <w:p w14:paraId="746E2884" w14:textId="77777777" w:rsidR="00FA6D69" w:rsidRPr="00DF559D" w:rsidRDefault="00FA6D69" w:rsidP="00D13848">
            <w:pPr>
              <w:jc w:val="center"/>
              <w:rPr>
                <w:rFonts w:ascii="Garamond" w:hAnsi="Garamond"/>
              </w:rPr>
            </w:pPr>
            <w:r>
              <w:rPr>
                <w:rFonts w:ascii="Garamond" w:hAnsi="Garamond"/>
              </w:rPr>
              <w:t>-</w:t>
            </w:r>
            <w:r w:rsidRPr="00DF559D">
              <w:rPr>
                <w:rFonts w:ascii="Garamond" w:hAnsi="Garamond"/>
              </w:rPr>
              <w:t>0.</w:t>
            </w:r>
            <w:r>
              <w:rPr>
                <w:rFonts w:ascii="Garamond" w:hAnsi="Garamond"/>
              </w:rPr>
              <w:t>17</w:t>
            </w:r>
          </w:p>
        </w:tc>
        <w:tc>
          <w:tcPr>
            <w:tcW w:w="1056" w:type="dxa"/>
          </w:tcPr>
          <w:p w14:paraId="41153EB3" w14:textId="77777777" w:rsidR="00FA6D69" w:rsidRPr="00DF559D" w:rsidRDefault="00FA6D69" w:rsidP="00D13848">
            <w:pPr>
              <w:jc w:val="center"/>
              <w:rPr>
                <w:rFonts w:ascii="Garamond" w:hAnsi="Garamond"/>
              </w:rPr>
            </w:pPr>
            <w:r>
              <w:rPr>
                <w:rFonts w:ascii="Garamond" w:hAnsi="Garamond"/>
              </w:rPr>
              <w:t>99.95</w:t>
            </w:r>
            <w:r w:rsidRPr="00DF559D">
              <w:rPr>
                <w:rFonts w:ascii="Garamond" w:hAnsi="Garamond"/>
              </w:rPr>
              <w:t>%</w:t>
            </w:r>
          </w:p>
        </w:tc>
        <w:tc>
          <w:tcPr>
            <w:tcW w:w="1056" w:type="dxa"/>
          </w:tcPr>
          <w:p w14:paraId="67131E55"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637FA3C1" w14:textId="77777777" w:rsidR="00FA6D69" w:rsidRPr="00DF559D" w:rsidRDefault="00FA6D69" w:rsidP="00D13848">
            <w:pPr>
              <w:jc w:val="center"/>
              <w:rPr>
                <w:rFonts w:ascii="Garamond" w:hAnsi="Garamond"/>
              </w:rPr>
            </w:pPr>
            <w:r>
              <w:rPr>
                <w:rFonts w:ascii="Garamond" w:hAnsi="Garamond"/>
              </w:rPr>
              <w:t>1,763</w:t>
            </w:r>
          </w:p>
        </w:tc>
        <w:tc>
          <w:tcPr>
            <w:tcW w:w="1056" w:type="dxa"/>
          </w:tcPr>
          <w:p w14:paraId="32BA0D23" w14:textId="77777777" w:rsidR="00FA6D69" w:rsidRPr="00DF559D" w:rsidRDefault="00FA6D69" w:rsidP="00D13848">
            <w:pPr>
              <w:jc w:val="center"/>
              <w:rPr>
                <w:rFonts w:ascii="Garamond" w:hAnsi="Garamond"/>
              </w:rPr>
            </w:pPr>
            <w:r w:rsidRPr="00DF559D">
              <w:rPr>
                <w:rFonts w:ascii="Garamond" w:hAnsi="Garamond"/>
              </w:rPr>
              <w:t>0.00</w:t>
            </w:r>
            <w:r>
              <w:rPr>
                <w:rFonts w:ascii="Garamond" w:hAnsi="Garamond"/>
              </w:rPr>
              <w:t>19</w:t>
            </w:r>
          </w:p>
        </w:tc>
      </w:tr>
      <w:tr w:rsidR="00FA6D69" w:rsidRPr="00DF559D" w14:paraId="3F7DD3E3" w14:textId="77777777" w:rsidTr="00D13848">
        <w:trPr>
          <w:jc w:val="center"/>
        </w:trPr>
        <w:tc>
          <w:tcPr>
            <w:tcW w:w="1795" w:type="dxa"/>
          </w:tcPr>
          <w:p w14:paraId="0311A4D7" w14:textId="77777777" w:rsidR="00FA6D69" w:rsidRPr="00DF559D" w:rsidRDefault="00FA6D69" w:rsidP="00D13848">
            <w:pPr>
              <w:jc w:val="center"/>
              <w:rPr>
                <w:rFonts w:ascii="Garamond" w:hAnsi="Garamond"/>
              </w:rPr>
            </w:pPr>
            <w:r>
              <w:rPr>
                <w:rFonts w:ascii="Garamond" w:hAnsi="Garamond"/>
              </w:rPr>
              <w:t>Female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56ED782A" w14:textId="77777777" w:rsidR="00FA6D69" w:rsidRPr="00DF559D" w:rsidRDefault="00FA6D69" w:rsidP="00D13848">
            <w:pPr>
              <w:jc w:val="center"/>
              <w:rPr>
                <w:rFonts w:ascii="Garamond" w:hAnsi="Garamond"/>
              </w:rPr>
            </w:pPr>
            <w:r>
              <w:rPr>
                <w:rFonts w:ascii="Garamond" w:hAnsi="Garamond"/>
              </w:rPr>
              <w:t>0.05</w:t>
            </w:r>
          </w:p>
        </w:tc>
        <w:tc>
          <w:tcPr>
            <w:tcW w:w="775" w:type="dxa"/>
          </w:tcPr>
          <w:p w14:paraId="6F27B59B"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08</w:t>
            </w:r>
          </w:p>
        </w:tc>
        <w:tc>
          <w:tcPr>
            <w:tcW w:w="1056" w:type="dxa"/>
          </w:tcPr>
          <w:p w14:paraId="616EDDB0"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19</w:t>
            </w:r>
          </w:p>
        </w:tc>
        <w:tc>
          <w:tcPr>
            <w:tcW w:w="1056" w:type="dxa"/>
          </w:tcPr>
          <w:p w14:paraId="753B95CE" w14:textId="77777777" w:rsidR="00FA6D69" w:rsidRPr="00DF559D" w:rsidRDefault="00FA6D69" w:rsidP="00D13848">
            <w:pPr>
              <w:jc w:val="center"/>
              <w:rPr>
                <w:rFonts w:ascii="Garamond" w:hAnsi="Garamond"/>
              </w:rPr>
            </w:pPr>
            <w:r>
              <w:rPr>
                <w:rFonts w:ascii="Garamond" w:hAnsi="Garamond"/>
              </w:rPr>
              <w:t>70.01</w:t>
            </w:r>
            <w:r w:rsidRPr="00DF559D">
              <w:rPr>
                <w:rFonts w:ascii="Garamond" w:hAnsi="Garamond"/>
              </w:rPr>
              <w:t>%</w:t>
            </w:r>
          </w:p>
        </w:tc>
        <w:tc>
          <w:tcPr>
            <w:tcW w:w="1056" w:type="dxa"/>
          </w:tcPr>
          <w:p w14:paraId="09EEFD1F"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3071365A" w14:textId="77777777" w:rsidR="00FA6D69" w:rsidRPr="00DF559D" w:rsidRDefault="00FA6D69" w:rsidP="00D13848">
            <w:pPr>
              <w:jc w:val="center"/>
              <w:rPr>
                <w:rFonts w:ascii="Garamond" w:hAnsi="Garamond"/>
              </w:rPr>
            </w:pPr>
            <w:r>
              <w:rPr>
                <w:rFonts w:ascii="Garamond" w:hAnsi="Garamond"/>
              </w:rPr>
              <w:t>2,217</w:t>
            </w:r>
          </w:p>
        </w:tc>
        <w:tc>
          <w:tcPr>
            <w:tcW w:w="1056" w:type="dxa"/>
          </w:tcPr>
          <w:p w14:paraId="023ED4FE" w14:textId="77777777" w:rsidR="00FA6D69" w:rsidRPr="00DF559D" w:rsidRDefault="00FA6D69" w:rsidP="00D13848">
            <w:pPr>
              <w:jc w:val="center"/>
              <w:rPr>
                <w:rFonts w:ascii="Garamond" w:hAnsi="Garamond"/>
              </w:rPr>
            </w:pPr>
            <w:r w:rsidRPr="00DF559D">
              <w:rPr>
                <w:rFonts w:ascii="Garamond" w:hAnsi="Garamond"/>
              </w:rPr>
              <w:t>0.00</w:t>
            </w:r>
            <w:r>
              <w:rPr>
                <w:rFonts w:ascii="Garamond" w:hAnsi="Garamond"/>
              </w:rPr>
              <w:t>18</w:t>
            </w:r>
          </w:p>
        </w:tc>
      </w:tr>
    </w:tbl>
    <w:p w14:paraId="59368D79" w14:textId="21F0EC1D"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S33</w:t>
      </w:r>
      <w:r w:rsidRPr="00DF559D">
        <w:rPr>
          <w:rFonts w:ascii="Garamond" w:hAnsi="Garamond"/>
        </w:rPr>
        <w:t>:</w:t>
      </w:r>
      <w:r>
        <w:rPr>
          <w:rFonts w:ascii="Garamond" w:hAnsi="Garamond"/>
        </w:rPr>
        <w:t xml:space="preserve"> MCMC sampling summary for c by Gender in Item memory </w:t>
      </w:r>
    </w:p>
    <w:p w14:paraId="1CDE3BEB" w14:textId="77777777" w:rsidR="00FA6D69" w:rsidRPr="00DF559D" w:rsidRDefault="00FA6D69" w:rsidP="00FA6D69">
      <w:pPr>
        <w:rPr>
          <w:rFonts w:ascii="Garamond" w:hAnsi="Garamond"/>
        </w:rPr>
      </w:pPr>
    </w:p>
    <w:p w14:paraId="14AD5B80" w14:textId="77777777" w:rsidR="00FA6D69" w:rsidRDefault="00FA6D69" w:rsidP="00FA6D69">
      <w:pPr>
        <w:jc w:val="center"/>
        <w:rPr>
          <w:rFonts w:ascii="Garamond" w:hAnsi="Garamond"/>
          <w:i/>
          <w:iCs/>
        </w:rPr>
      </w:pPr>
      <w:r>
        <w:rPr>
          <w:rFonts w:ascii="Garamond" w:hAnsi="Garamond"/>
          <w:i/>
          <w:iCs/>
        </w:rPr>
        <w:t>Associative Detail Memory</w:t>
      </w:r>
    </w:p>
    <w:p w14:paraId="599BE8A8" w14:textId="77777777" w:rsidR="00FA6D69" w:rsidRPr="00DF559D" w:rsidRDefault="00FA6D69" w:rsidP="00FA6D69">
      <w:pPr>
        <w:jc w:val="center"/>
        <w:rPr>
          <w:rFonts w:ascii="Garamond" w:hAnsi="Garamond"/>
          <w:b/>
          <w:bCs/>
          <w:i/>
          <w:iCs/>
        </w:rPr>
      </w:pPr>
      <w:proofErr w:type="spellStart"/>
      <w:r>
        <w:rPr>
          <w:rFonts w:ascii="Garamond" w:hAnsi="Garamond"/>
          <w:b/>
          <w:bCs/>
          <w:i/>
          <w:iCs/>
        </w:rPr>
        <w:t>brm</w:t>
      </w:r>
      <w:proofErr w:type="spellEnd"/>
      <w:r>
        <w:rPr>
          <w:rFonts w:ascii="Garamond" w:hAnsi="Garamond"/>
          <w:b/>
          <w:bCs/>
          <w:i/>
          <w:iCs/>
        </w:rPr>
        <w:t>(d ~ Gender + (1|ID</w:t>
      </w:r>
      <w:r w:rsidRPr="00DF559D">
        <w:rPr>
          <w:rFonts w:ascii="Garamond" w:hAnsi="Garamond"/>
          <w:b/>
          <w:bCs/>
          <w:i/>
          <w:iCs/>
        </w:rPr>
        <w:t xml:space="preserve">),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FA6D69" w:rsidRPr="00DF559D" w14:paraId="3A47C5FA" w14:textId="77777777" w:rsidTr="00D13848">
        <w:trPr>
          <w:jc w:val="center"/>
        </w:trPr>
        <w:tc>
          <w:tcPr>
            <w:tcW w:w="1795" w:type="dxa"/>
          </w:tcPr>
          <w:p w14:paraId="4D3966D9" w14:textId="77777777" w:rsidR="00FA6D69" w:rsidRPr="00DF559D" w:rsidRDefault="00FA6D69" w:rsidP="00D13848">
            <w:pPr>
              <w:jc w:val="center"/>
              <w:rPr>
                <w:rFonts w:ascii="Garamond" w:hAnsi="Garamond"/>
              </w:rPr>
            </w:pPr>
            <w:r w:rsidRPr="00DF559D">
              <w:rPr>
                <w:rFonts w:ascii="Garamond" w:hAnsi="Garamond"/>
              </w:rPr>
              <w:t>Parameter</w:t>
            </w:r>
          </w:p>
        </w:tc>
        <w:tc>
          <w:tcPr>
            <w:tcW w:w="1080" w:type="dxa"/>
          </w:tcPr>
          <w:p w14:paraId="2E2B694D" w14:textId="77777777" w:rsidR="00FA6D69" w:rsidRPr="00DF559D" w:rsidRDefault="00FA6D69" w:rsidP="00D13848">
            <w:pPr>
              <w:jc w:val="center"/>
              <w:rPr>
                <w:rFonts w:ascii="Garamond" w:hAnsi="Garamond"/>
              </w:rPr>
            </w:pPr>
            <w:r w:rsidRPr="00DF559D">
              <w:rPr>
                <w:rFonts w:ascii="Garamond" w:hAnsi="Garamond"/>
              </w:rPr>
              <w:t>Median</w:t>
            </w:r>
          </w:p>
        </w:tc>
        <w:tc>
          <w:tcPr>
            <w:tcW w:w="775" w:type="dxa"/>
          </w:tcPr>
          <w:p w14:paraId="527379FA" w14:textId="77777777" w:rsidR="00FA6D69" w:rsidRPr="00DF559D" w:rsidRDefault="00FA6D69" w:rsidP="00D13848">
            <w:pPr>
              <w:jc w:val="center"/>
              <w:rPr>
                <w:rFonts w:ascii="Garamond" w:hAnsi="Garamond"/>
              </w:rPr>
            </w:pPr>
            <w:r w:rsidRPr="00DF559D">
              <w:rPr>
                <w:rFonts w:ascii="Garamond" w:hAnsi="Garamond"/>
              </w:rPr>
              <w:t>5.5%</w:t>
            </w:r>
          </w:p>
        </w:tc>
        <w:tc>
          <w:tcPr>
            <w:tcW w:w="1056" w:type="dxa"/>
          </w:tcPr>
          <w:p w14:paraId="331B3ED8" w14:textId="77777777" w:rsidR="00FA6D69" w:rsidRPr="00DF559D" w:rsidRDefault="00FA6D69" w:rsidP="00D13848">
            <w:pPr>
              <w:jc w:val="center"/>
              <w:rPr>
                <w:rFonts w:ascii="Garamond" w:hAnsi="Garamond"/>
              </w:rPr>
            </w:pPr>
            <w:r w:rsidRPr="00DF559D">
              <w:rPr>
                <w:rFonts w:ascii="Garamond" w:hAnsi="Garamond"/>
              </w:rPr>
              <w:t>94.5%</w:t>
            </w:r>
          </w:p>
        </w:tc>
        <w:tc>
          <w:tcPr>
            <w:tcW w:w="1056" w:type="dxa"/>
          </w:tcPr>
          <w:p w14:paraId="3746A1D6"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56" w:type="dxa"/>
          </w:tcPr>
          <w:p w14:paraId="2BBB5F84"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4E4C1D73"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59129E17"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1D9FF4F5" w14:textId="77777777" w:rsidTr="00D13848">
        <w:trPr>
          <w:jc w:val="center"/>
        </w:trPr>
        <w:tc>
          <w:tcPr>
            <w:tcW w:w="1795" w:type="dxa"/>
          </w:tcPr>
          <w:p w14:paraId="6E82D7B1"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2C999345" w14:textId="77777777" w:rsidR="00FA6D69" w:rsidRPr="00DF559D" w:rsidRDefault="00FA6D69" w:rsidP="00D13848">
            <w:pPr>
              <w:jc w:val="center"/>
              <w:rPr>
                <w:rFonts w:ascii="Garamond" w:hAnsi="Garamond"/>
              </w:rPr>
            </w:pPr>
            <w:r>
              <w:rPr>
                <w:rFonts w:ascii="Garamond" w:hAnsi="Garamond"/>
              </w:rPr>
              <w:t>1.21</w:t>
            </w:r>
          </w:p>
        </w:tc>
        <w:tc>
          <w:tcPr>
            <w:tcW w:w="775" w:type="dxa"/>
          </w:tcPr>
          <w:p w14:paraId="1AB37C2F" w14:textId="77777777" w:rsidR="00FA6D69" w:rsidRPr="00DF559D" w:rsidRDefault="00FA6D69" w:rsidP="00D13848">
            <w:pPr>
              <w:jc w:val="center"/>
              <w:rPr>
                <w:rFonts w:ascii="Garamond" w:hAnsi="Garamond"/>
              </w:rPr>
            </w:pPr>
            <w:r w:rsidRPr="00DF559D">
              <w:rPr>
                <w:rFonts w:ascii="Garamond" w:hAnsi="Garamond"/>
              </w:rPr>
              <w:t>0.</w:t>
            </w:r>
            <w:r>
              <w:rPr>
                <w:rFonts w:ascii="Garamond" w:hAnsi="Garamond"/>
              </w:rPr>
              <w:t>85</w:t>
            </w:r>
          </w:p>
        </w:tc>
        <w:tc>
          <w:tcPr>
            <w:tcW w:w="1056" w:type="dxa"/>
          </w:tcPr>
          <w:p w14:paraId="72AFE0CD" w14:textId="77777777" w:rsidR="00FA6D69" w:rsidRPr="00DF559D" w:rsidRDefault="00FA6D69" w:rsidP="00D13848">
            <w:pPr>
              <w:jc w:val="center"/>
              <w:rPr>
                <w:rFonts w:ascii="Garamond" w:hAnsi="Garamond"/>
              </w:rPr>
            </w:pPr>
            <w:r>
              <w:rPr>
                <w:rFonts w:ascii="Garamond" w:hAnsi="Garamond"/>
              </w:rPr>
              <w:t>1.64</w:t>
            </w:r>
          </w:p>
        </w:tc>
        <w:tc>
          <w:tcPr>
            <w:tcW w:w="1056" w:type="dxa"/>
          </w:tcPr>
          <w:p w14:paraId="60500E7C"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7A48882E" w14:textId="77777777" w:rsidR="00FA6D69" w:rsidRPr="00DF559D" w:rsidRDefault="00FA6D69" w:rsidP="00D13848">
            <w:pPr>
              <w:jc w:val="center"/>
              <w:rPr>
                <w:rFonts w:ascii="Garamond" w:hAnsi="Garamond"/>
              </w:rPr>
            </w:pPr>
            <w:r w:rsidRPr="00DF559D">
              <w:rPr>
                <w:rFonts w:ascii="Garamond" w:hAnsi="Garamond"/>
              </w:rPr>
              <w:t>1.0</w:t>
            </w:r>
            <w:r>
              <w:rPr>
                <w:rFonts w:ascii="Garamond" w:hAnsi="Garamond"/>
              </w:rPr>
              <w:t>6</w:t>
            </w:r>
          </w:p>
        </w:tc>
        <w:tc>
          <w:tcPr>
            <w:tcW w:w="1056" w:type="dxa"/>
          </w:tcPr>
          <w:p w14:paraId="4B9D4472" w14:textId="77777777" w:rsidR="00FA6D69" w:rsidRPr="00DF559D" w:rsidRDefault="00FA6D69" w:rsidP="00D13848">
            <w:pPr>
              <w:jc w:val="center"/>
              <w:rPr>
                <w:rFonts w:ascii="Garamond" w:hAnsi="Garamond"/>
              </w:rPr>
            </w:pPr>
            <w:r>
              <w:rPr>
                <w:rFonts w:ascii="Garamond" w:hAnsi="Garamond"/>
              </w:rPr>
              <w:t>40</w:t>
            </w:r>
          </w:p>
        </w:tc>
        <w:tc>
          <w:tcPr>
            <w:tcW w:w="1056" w:type="dxa"/>
          </w:tcPr>
          <w:p w14:paraId="6B57AD4B" w14:textId="77777777" w:rsidR="00FA6D69" w:rsidRPr="00DF559D" w:rsidRDefault="00FA6D69" w:rsidP="00D13848">
            <w:pPr>
              <w:jc w:val="center"/>
              <w:rPr>
                <w:rFonts w:ascii="Garamond" w:hAnsi="Garamond"/>
              </w:rPr>
            </w:pPr>
            <w:r w:rsidRPr="00DF559D">
              <w:rPr>
                <w:rFonts w:ascii="Garamond" w:hAnsi="Garamond"/>
              </w:rPr>
              <w:t>0.0</w:t>
            </w:r>
            <w:r>
              <w:rPr>
                <w:rFonts w:ascii="Garamond" w:hAnsi="Garamond"/>
              </w:rPr>
              <w:t>341</w:t>
            </w:r>
          </w:p>
        </w:tc>
      </w:tr>
      <w:tr w:rsidR="00FA6D69" w:rsidRPr="00DF559D" w14:paraId="0150DA87" w14:textId="77777777" w:rsidTr="00D13848">
        <w:trPr>
          <w:jc w:val="center"/>
        </w:trPr>
        <w:tc>
          <w:tcPr>
            <w:tcW w:w="1795" w:type="dxa"/>
          </w:tcPr>
          <w:p w14:paraId="1C852543" w14:textId="77777777" w:rsidR="00FA6D69" w:rsidRPr="00DF559D" w:rsidRDefault="00FA6D69" w:rsidP="00D13848">
            <w:pPr>
              <w:jc w:val="center"/>
              <w:rPr>
                <w:rFonts w:ascii="Garamond" w:hAnsi="Garamond"/>
              </w:rPr>
            </w:pPr>
            <w:r>
              <w:rPr>
                <w:rFonts w:ascii="Garamond" w:hAnsi="Garamond"/>
              </w:rPr>
              <w:t>Female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3AF32F0A" w14:textId="77777777" w:rsidR="00FA6D69" w:rsidRPr="00DF559D" w:rsidRDefault="00FA6D69" w:rsidP="00D13848">
            <w:pPr>
              <w:jc w:val="center"/>
              <w:rPr>
                <w:rFonts w:ascii="Garamond" w:hAnsi="Garamond"/>
              </w:rPr>
            </w:pPr>
            <w:r>
              <w:rPr>
                <w:rFonts w:ascii="Garamond" w:hAnsi="Garamond"/>
              </w:rPr>
              <w:t>0.10</w:t>
            </w:r>
          </w:p>
        </w:tc>
        <w:tc>
          <w:tcPr>
            <w:tcW w:w="775" w:type="dxa"/>
          </w:tcPr>
          <w:p w14:paraId="1E607936"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28</w:t>
            </w:r>
          </w:p>
        </w:tc>
        <w:tc>
          <w:tcPr>
            <w:tcW w:w="1056" w:type="dxa"/>
          </w:tcPr>
          <w:p w14:paraId="7616D9A4"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51</w:t>
            </w:r>
          </w:p>
        </w:tc>
        <w:tc>
          <w:tcPr>
            <w:tcW w:w="1056" w:type="dxa"/>
          </w:tcPr>
          <w:p w14:paraId="65A85E4A" w14:textId="77777777" w:rsidR="00FA6D69" w:rsidRPr="00DF559D" w:rsidRDefault="00FA6D69" w:rsidP="00D13848">
            <w:pPr>
              <w:jc w:val="center"/>
              <w:rPr>
                <w:rFonts w:ascii="Garamond" w:hAnsi="Garamond"/>
              </w:rPr>
            </w:pPr>
            <w:r>
              <w:rPr>
                <w:rFonts w:ascii="Garamond" w:hAnsi="Garamond"/>
              </w:rPr>
              <w:t>59.89</w:t>
            </w:r>
            <w:r w:rsidRPr="00DF559D">
              <w:rPr>
                <w:rFonts w:ascii="Garamond" w:hAnsi="Garamond"/>
              </w:rPr>
              <w:t>%</w:t>
            </w:r>
          </w:p>
        </w:tc>
        <w:tc>
          <w:tcPr>
            <w:tcW w:w="1056" w:type="dxa"/>
          </w:tcPr>
          <w:p w14:paraId="07362483" w14:textId="77777777" w:rsidR="00FA6D69" w:rsidRPr="00DF559D" w:rsidRDefault="00FA6D69" w:rsidP="00D13848">
            <w:pPr>
              <w:jc w:val="center"/>
              <w:rPr>
                <w:rFonts w:ascii="Garamond" w:hAnsi="Garamond"/>
              </w:rPr>
            </w:pPr>
            <w:r w:rsidRPr="00DF559D">
              <w:rPr>
                <w:rFonts w:ascii="Garamond" w:hAnsi="Garamond"/>
              </w:rPr>
              <w:t>1.0</w:t>
            </w:r>
            <w:r>
              <w:rPr>
                <w:rFonts w:ascii="Garamond" w:hAnsi="Garamond"/>
              </w:rPr>
              <w:t>4</w:t>
            </w:r>
          </w:p>
        </w:tc>
        <w:tc>
          <w:tcPr>
            <w:tcW w:w="1056" w:type="dxa"/>
          </w:tcPr>
          <w:p w14:paraId="43237115" w14:textId="77777777" w:rsidR="00FA6D69" w:rsidRPr="00DF559D" w:rsidRDefault="00FA6D69" w:rsidP="00D13848">
            <w:pPr>
              <w:jc w:val="center"/>
              <w:rPr>
                <w:rFonts w:ascii="Garamond" w:hAnsi="Garamond"/>
              </w:rPr>
            </w:pPr>
            <w:r>
              <w:rPr>
                <w:rFonts w:ascii="Garamond" w:hAnsi="Garamond"/>
              </w:rPr>
              <w:t>69</w:t>
            </w:r>
          </w:p>
        </w:tc>
        <w:tc>
          <w:tcPr>
            <w:tcW w:w="1056" w:type="dxa"/>
          </w:tcPr>
          <w:p w14:paraId="41B61503" w14:textId="77777777" w:rsidR="00FA6D69" w:rsidRPr="00DF559D" w:rsidRDefault="00FA6D69" w:rsidP="00D13848">
            <w:pPr>
              <w:jc w:val="center"/>
              <w:rPr>
                <w:rFonts w:ascii="Garamond" w:hAnsi="Garamond"/>
              </w:rPr>
            </w:pPr>
            <w:r w:rsidRPr="00DF559D">
              <w:rPr>
                <w:rFonts w:ascii="Garamond" w:hAnsi="Garamond"/>
              </w:rPr>
              <w:t>0.0</w:t>
            </w:r>
            <w:r>
              <w:rPr>
                <w:rFonts w:ascii="Garamond" w:hAnsi="Garamond"/>
              </w:rPr>
              <w:t>327</w:t>
            </w:r>
          </w:p>
        </w:tc>
      </w:tr>
    </w:tbl>
    <w:p w14:paraId="15DC16A2" w14:textId="5BE9CE2C"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S3</w:t>
      </w:r>
      <w:r>
        <w:rPr>
          <w:rFonts w:ascii="Garamond" w:hAnsi="Garamond"/>
        </w:rPr>
        <w:t>4</w:t>
      </w:r>
      <w:r w:rsidRPr="00DF559D">
        <w:rPr>
          <w:rFonts w:ascii="Garamond" w:hAnsi="Garamond"/>
        </w:rPr>
        <w:t>:</w:t>
      </w:r>
      <w:r>
        <w:rPr>
          <w:rFonts w:ascii="Garamond" w:hAnsi="Garamond"/>
        </w:rPr>
        <w:t xml:space="preserve"> MCMC sampling summary for d’ by Gender in Associative Detail memory </w:t>
      </w:r>
    </w:p>
    <w:p w14:paraId="375CF110" w14:textId="77777777" w:rsidR="00FA6D69" w:rsidRDefault="00FA6D69" w:rsidP="00FA6D69">
      <w:pPr>
        <w:jc w:val="center"/>
        <w:rPr>
          <w:rFonts w:ascii="Garamond" w:hAnsi="Garamond"/>
        </w:rPr>
      </w:pPr>
    </w:p>
    <w:p w14:paraId="0398B83D" w14:textId="77777777" w:rsidR="00FA6D69" w:rsidRPr="00DF559D" w:rsidRDefault="00FA6D69" w:rsidP="00FA6D69">
      <w:pPr>
        <w:jc w:val="center"/>
        <w:rPr>
          <w:rFonts w:ascii="Garamond" w:hAnsi="Garamond"/>
          <w:b/>
          <w:bCs/>
          <w:i/>
          <w:iCs/>
        </w:rPr>
      </w:pPr>
      <w:proofErr w:type="spellStart"/>
      <w:r>
        <w:rPr>
          <w:rFonts w:ascii="Garamond" w:hAnsi="Garamond"/>
          <w:b/>
          <w:bCs/>
          <w:i/>
          <w:iCs/>
        </w:rPr>
        <w:t>brm</w:t>
      </w:r>
      <w:proofErr w:type="spellEnd"/>
      <w:r>
        <w:rPr>
          <w:rFonts w:ascii="Garamond" w:hAnsi="Garamond"/>
          <w:b/>
          <w:bCs/>
          <w:i/>
          <w:iCs/>
        </w:rPr>
        <w:t>(c ~ Gender + (1|ID</w:t>
      </w:r>
      <w:r w:rsidRPr="00DF559D">
        <w:rPr>
          <w:rFonts w:ascii="Garamond" w:hAnsi="Garamond"/>
          <w:b/>
          <w:bCs/>
          <w:i/>
          <w:iCs/>
        </w:rPr>
        <w:t xml:space="preserve">),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FA6D69" w:rsidRPr="00DF559D" w14:paraId="4161B5A5" w14:textId="77777777" w:rsidTr="00D13848">
        <w:trPr>
          <w:jc w:val="center"/>
        </w:trPr>
        <w:tc>
          <w:tcPr>
            <w:tcW w:w="1795" w:type="dxa"/>
          </w:tcPr>
          <w:p w14:paraId="14E0A79F" w14:textId="77777777" w:rsidR="00FA6D69" w:rsidRPr="00DF559D" w:rsidRDefault="00FA6D69" w:rsidP="00D13848">
            <w:pPr>
              <w:jc w:val="center"/>
              <w:rPr>
                <w:rFonts w:ascii="Garamond" w:hAnsi="Garamond"/>
              </w:rPr>
            </w:pPr>
            <w:r w:rsidRPr="00DF559D">
              <w:rPr>
                <w:rFonts w:ascii="Garamond" w:hAnsi="Garamond"/>
              </w:rPr>
              <w:t>Parameter</w:t>
            </w:r>
          </w:p>
        </w:tc>
        <w:tc>
          <w:tcPr>
            <w:tcW w:w="1080" w:type="dxa"/>
          </w:tcPr>
          <w:p w14:paraId="098B3FBA" w14:textId="77777777" w:rsidR="00FA6D69" w:rsidRPr="00DF559D" w:rsidRDefault="00FA6D69" w:rsidP="00D13848">
            <w:pPr>
              <w:jc w:val="center"/>
              <w:rPr>
                <w:rFonts w:ascii="Garamond" w:hAnsi="Garamond"/>
              </w:rPr>
            </w:pPr>
            <w:r w:rsidRPr="00DF559D">
              <w:rPr>
                <w:rFonts w:ascii="Garamond" w:hAnsi="Garamond"/>
              </w:rPr>
              <w:t>Median</w:t>
            </w:r>
          </w:p>
        </w:tc>
        <w:tc>
          <w:tcPr>
            <w:tcW w:w="775" w:type="dxa"/>
          </w:tcPr>
          <w:p w14:paraId="3E18888E" w14:textId="77777777" w:rsidR="00FA6D69" w:rsidRPr="00DF559D" w:rsidRDefault="00FA6D69" w:rsidP="00D13848">
            <w:pPr>
              <w:jc w:val="center"/>
              <w:rPr>
                <w:rFonts w:ascii="Garamond" w:hAnsi="Garamond"/>
              </w:rPr>
            </w:pPr>
            <w:r w:rsidRPr="00DF559D">
              <w:rPr>
                <w:rFonts w:ascii="Garamond" w:hAnsi="Garamond"/>
              </w:rPr>
              <w:t>5.5%</w:t>
            </w:r>
          </w:p>
        </w:tc>
        <w:tc>
          <w:tcPr>
            <w:tcW w:w="1056" w:type="dxa"/>
          </w:tcPr>
          <w:p w14:paraId="4E3B7C16" w14:textId="77777777" w:rsidR="00FA6D69" w:rsidRPr="00DF559D" w:rsidRDefault="00FA6D69" w:rsidP="00D13848">
            <w:pPr>
              <w:jc w:val="center"/>
              <w:rPr>
                <w:rFonts w:ascii="Garamond" w:hAnsi="Garamond"/>
              </w:rPr>
            </w:pPr>
            <w:r w:rsidRPr="00DF559D">
              <w:rPr>
                <w:rFonts w:ascii="Garamond" w:hAnsi="Garamond"/>
              </w:rPr>
              <w:t>94.5%</w:t>
            </w:r>
          </w:p>
        </w:tc>
        <w:tc>
          <w:tcPr>
            <w:tcW w:w="1056" w:type="dxa"/>
          </w:tcPr>
          <w:p w14:paraId="5B14434A"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56" w:type="dxa"/>
          </w:tcPr>
          <w:p w14:paraId="33664BEB"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767B4EA2"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73849C01"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78D5D3C3" w14:textId="77777777" w:rsidTr="00D13848">
        <w:trPr>
          <w:jc w:val="center"/>
        </w:trPr>
        <w:tc>
          <w:tcPr>
            <w:tcW w:w="1795" w:type="dxa"/>
          </w:tcPr>
          <w:p w14:paraId="5C824857"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0D1E23CD" w14:textId="77777777" w:rsidR="00FA6D69" w:rsidRPr="00DF559D" w:rsidRDefault="00FA6D69" w:rsidP="00D13848">
            <w:pPr>
              <w:jc w:val="center"/>
              <w:rPr>
                <w:rFonts w:ascii="Garamond" w:hAnsi="Garamond"/>
              </w:rPr>
            </w:pPr>
            <w:r w:rsidRPr="00DF559D">
              <w:rPr>
                <w:rFonts w:ascii="Garamond" w:hAnsi="Garamond"/>
              </w:rPr>
              <w:t>0.</w:t>
            </w:r>
            <w:r>
              <w:rPr>
                <w:rFonts w:ascii="Garamond" w:hAnsi="Garamond"/>
              </w:rPr>
              <w:t>12</w:t>
            </w:r>
          </w:p>
        </w:tc>
        <w:tc>
          <w:tcPr>
            <w:tcW w:w="775" w:type="dxa"/>
          </w:tcPr>
          <w:p w14:paraId="58501C0E" w14:textId="77777777" w:rsidR="00FA6D69" w:rsidRPr="00DF559D" w:rsidRDefault="00FA6D69" w:rsidP="00D13848">
            <w:pPr>
              <w:jc w:val="center"/>
              <w:rPr>
                <w:rFonts w:ascii="Garamond" w:hAnsi="Garamond"/>
              </w:rPr>
            </w:pPr>
            <w:r>
              <w:rPr>
                <w:rFonts w:ascii="Garamond" w:hAnsi="Garamond"/>
              </w:rPr>
              <w:t>-0.19</w:t>
            </w:r>
          </w:p>
        </w:tc>
        <w:tc>
          <w:tcPr>
            <w:tcW w:w="1056" w:type="dxa"/>
          </w:tcPr>
          <w:p w14:paraId="145121DA" w14:textId="77777777" w:rsidR="00FA6D69" w:rsidRPr="00DF559D" w:rsidRDefault="00FA6D69" w:rsidP="00D13848">
            <w:pPr>
              <w:jc w:val="center"/>
              <w:rPr>
                <w:rFonts w:ascii="Garamond" w:hAnsi="Garamond"/>
              </w:rPr>
            </w:pPr>
            <w:r w:rsidRPr="00DF559D">
              <w:rPr>
                <w:rFonts w:ascii="Garamond" w:hAnsi="Garamond"/>
              </w:rPr>
              <w:t>0.</w:t>
            </w:r>
            <w:r>
              <w:rPr>
                <w:rFonts w:ascii="Garamond" w:hAnsi="Garamond"/>
              </w:rPr>
              <w:t>44</w:t>
            </w:r>
          </w:p>
        </w:tc>
        <w:tc>
          <w:tcPr>
            <w:tcW w:w="1056" w:type="dxa"/>
          </w:tcPr>
          <w:p w14:paraId="078C56BB" w14:textId="77777777" w:rsidR="00FA6D69" w:rsidRPr="00DF559D" w:rsidRDefault="00FA6D69" w:rsidP="00D13848">
            <w:pPr>
              <w:jc w:val="center"/>
              <w:rPr>
                <w:rFonts w:ascii="Garamond" w:hAnsi="Garamond"/>
              </w:rPr>
            </w:pPr>
            <w:r>
              <w:rPr>
                <w:rFonts w:ascii="Garamond" w:hAnsi="Garamond"/>
              </w:rPr>
              <w:t>73.87</w:t>
            </w:r>
            <w:r w:rsidRPr="00DF559D">
              <w:rPr>
                <w:rFonts w:ascii="Garamond" w:hAnsi="Garamond"/>
              </w:rPr>
              <w:t>%</w:t>
            </w:r>
          </w:p>
        </w:tc>
        <w:tc>
          <w:tcPr>
            <w:tcW w:w="1056" w:type="dxa"/>
          </w:tcPr>
          <w:p w14:paraId="2DE7EFB1"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35E33623" w14:textId="77777777" w:rsidR="00FA6D69" w:rsidRPr="00DF559D" w:rsidRDefault="00FA6D69" w:rsidP="00D13848">
            <w:pPr>
              <w:jc w:val="center"/>
              <w:rPr>
                <w:rFonts w:ascii="Garamond" w:hAnsi="Garamond"/>
              </w:rPr>
            </w:pPr>
            <w:r>
              <w:rPr>
                <w:rFonts w:ascii="Garamond" w:hAnsi="Garamond"/>
              </w:rPr>
              <w:t>5,167</w:t>
            </w:r>
          </w:p>
        </w:tc>
        <w:tc>
          <w:tcPr>
            <w:tcW w:w="1056" w:type="dxa"/>
          </w:tcPr>
          <w:p w14:paraId="68A0B893" w14:textId="77777777" w:rsidR="00FA6D69" w:rsidRPr="00DF559D" w:rsidRDefault="00FA6D69" w:rsidP="00D13848">
            <w:pPr>
              <w:jc w:val="center"/>
              <w:rPr>
                <w:rFonts w:ascii="Garamond" w:hAnsi="Garamond"/>
              </w:rPr>
            </w:pPr>
            <w:r w:rsidRPr="00DF559D">
              <w:rPr>
                <w:rFonts w:ascii="Garamond" w:hAnsi="Garamond"/>
              </w:rPr>
              <w:t>0.00</w:t>
            </w:r>
            <w:r>
              <w:rPr>
                <w:rFonts w:ascii="Garamond" w:hAnsi="Garamond"/>
              </w:rPr>
              <w:t>27</w:t>
            </w:r>
          </w:p>
        </w:tc>
      </w:tr>
      <w:tr w:rsidR="00FA6D69" w:rsidRPr="00DF559D" w14:paraId="4ADAA201" w14:textId="77777777" w:rsidTr="00D13848">
        <w:trPr>
          <w:jc w:val="center"/>
        </w:trPr>
        <w:tc>
          <w:tcPr>
            <w:tcW w:w="1795" w:type="dxa"/>
          </w:tcPr>
          <w:p w14:paraId="3E29E36A" w14:textId="77777777" w:rsidR="00FA6D69" w:rsidRPr="00DF559D" w:rsidRDefault="00FA6D69" w:rsidP="00D13848">
            <w:pPr>
              <w:jc w:val="center"/>
              <w:rPr>
                <w:rFonts w:ascii="Garamond" w:hAnsi="Garamond"/>
              </w:rPr>
            </w:pPr>
            <w:r>
              <w:rPr>
                <w:rFonts w:ascii="Garamond" w:hAnsi="Garamond"/>
              </w:rPr>
              <w:t>Female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680631D9"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04</w:t>
            </w:r>
          </w:p>
        </w:tc>
        <w:tc>
          <w:tcPr>
            <w:tcW w:w="775" w:type="dxa"/>
          </w:tcPr>
          <w:p w14:paraId="50B33197"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38</w:t>
            </w:r>
          </w:p>
        </w:tc>
        <w:tc>
          <w:tcPr>
            <w:tcW w:w="1056" w:type="dxa"/>
          </w:tcPr>
          <w:p w14:paraId="05824CF2"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28</w:t>
            </w:r>
          </w:p>
        </w:tc>
        <w:tc>
          <w:tcPr>
            <w:tcW w:w="1056" w:type="dxa"/>
          </w:tcPr>
          <w:p w14:paraId="72CE8048" w14:textId="77777777" w:rsidR="00FA6D69" w:rsidRPr="00DF559D" w:rsidRDefault="00FA6D69" w:rsidP="00D13848">
            <w:pPr>
              <w:jc w:val="center"/>
              <w:rPr>
                <w:rFonts w:ascii="Garamond" w:hAnsi="Garamond"/>
              </w:rPr>
            </w:pPr>
            <w:r>
              <w:rPr>
                <w:rFonts w:ascii="Garamond" w:hAnsi="Garamond"/>
              </w:rPr>
              <w:t>58.43</w:t>
            </w:r>
            <w:r w:rsidRPr="00DF559D">
              <w:rPr>
                <w:rFonts w:ascii="Garamond" w:hAnsi="Garamond"/>
              </w:rPr>
              <w:t>%</w:t>
            </w:r>
          </w:p>
        </w:tc>
        <w:tc>
          <w:tcPr>
            <w:tcW w:w="1056" w:type="dxa"/>
          </w:tcPr>
          <w:p w14:paraId="771C35FA"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104FA059" w14:textId="77777777" w:rsidR="00FA6D69" w:rsidRPr="00DF559D" w:rsidRDefault="00FA6D69" w:rsidP="00D13848">
            <w:pPr>
              <w:jc w:val="center"/>
              <w:rPr>
                <w:rFonts w:ascii="Garamond" w:hAnsi="Garamond"/>
              </w:rPr>
            </w:pPr>
            <w:r>
              <w:rPr>
                <w:rFonts w:ascii="Garamond" w:hAnsi="Garamond"/>
              </w:rPr>
              <w:t>5,560</w:t>
            </w:r>
          </w:p>
        </w:tc>
        <w:tc>
          <w:tcPr>
            <w:tcW w:w="1056" w:type="dxa"/>
          </w:tcPr>
          <w:p w14:paraId="59C738CB" w14:textId="77777777" w:rsidR="00FA6D69" w:rsidRPr="00DF559D" w:rsidRDefault="00FA6D69" w:rsidP="00D13848">
            <w:pPr>
              <w:jc w:val="center"/>
              <w:rPr>
                <w:rFonts w:ascii="Garamond" w:hAnsi="Garamond"/>
              </w:rPr>
            </w:pPr>
            <w:r w:rsidRPr="00DF559D">
              <w:rPr>
                <w:rFonts w:ascii="Garamond" w:hAnsi="Garamond"/>
              </w:rPr>
              <w:t>0.00</w:t>
            </w:r>
            <w:r>
              <w:rPr>
                <w:rFonts w:ascii="Garamond" w:hAnsi="Garamond"/>
              </w:rPr>
              <w:t>28</w:t>
            </w:r>
          </w:p>
        </w:tc>
      </w:tr>
    </w:tbl>
    <w:p w14:paraId="4085ED89" w14:textId="4228D333"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S3</w:t>
      </w:r>
      <w:r>
        <w:rPr>
          <w:rFonts w:ascii="Garamond" w:hAnsi="Garamond"/>
        </w:rPr>
        <w:t>5</w:t>
      </w:r>
      <w:r w:rsidRPr="00DF559D">
        <w:rPr>
          <w:rFonts w:ascii="Garamond" w:hAnsi="Garamond"/>
        </w:rPr>
        <w:t>:</w:t>
      </w:r>
      <w:r>
        <w:rPr>
          <w:rFonts w:ascii="Garamond" w:hAnsi="Garamond"/>
        </w:rPr>
        <w:t xml:space="preserve"> MCMC sampling summary for c by Gender in Associative Detail memory </w:t>
      </w:r>
    </w:p>
    <w:p w14:paraId="1B70C2CA" w14:textId="77777777" w:rsidR="00FA6D69" w:rsidRDefault="00FA6D69" w:rsidP="00FA6D69">
      <w:pPr>
        <w:rPr>
          <w:rFonts w:ascii="Garamond" w:hAnsi="Garamond"/>
        </w:rPr>
      </w:pPr>
    </w:p>
    <w:p w14:paraId="67E29F79" w14:textId="0B7A19F2" w:rsidR="00FA6D69" w:rsidRPr="00DF559D" w:rsidRDefault="00FA6D69" w:rsidP="00FA6D69">
      <w:pPr>
        <w:rPr>
          <w:rFonts w:ascii="Garamond" w:hAnsi="Garamond"/>
          <w:b/>
          <w:bCs/>
        </w:rPr>
      </w:pPr>
      <w:r>
        <w:rPr>
          <w:rFonts w:ascii="Garamond" w:hAnsi="Garamond"/>
          <w:b/>
          <w:bCs/>
        </w:rPr>
        <w:t>Subjective</w:t>
      </w:r>
      <w:r>
        <w:rPr>
          <w:rFonts w:ascii="Garamond" w:hAnsi="Garamond"/>
          <w:b/>
          <w:bCs/>
        </w:rPr>
        <w:t xml:space="preserve"> Measures</w:t>
      </w:r>
      <w:r>
        <w:rPr>
          <w:rFonts w:ascii="Garamond" w:hAnsi="Garamond"/>
          <w:b/>
          <w:bCs/>
        </w:rPr>
        <w:t xml:space="preserve"> </w:t>
      </w:r>
      <w:r w:rsidRPr="00DF559D">
        <w:rPr>
          <w:rFonts w:ascii="Garamond" w:hAnsi="Garamond"/>
          <w:b/>
          <w:bCs/>
        </w:rPr>
        <w:t xml:space="preserve">x </w:t>
      </w:r>
      <w:r>
        <w:rPr>
          <w:rFonts w:ascii="Garamond" w:hAnsi="Garamond"/>
          <w:b/>
          <w:bCs/>
        </w:rPr>
        <w:t>Gender</w:t>
      </w:r>
      <w:r w:rsidRPr="00DF559D">
        <w:rPr>
          <w:rFonts w:ascii="Garamond" w:hAnsi="Garamond"/>
          <w:b/>
          <w:bCs/>
        </w:rPr>
        <w:t xml:space="preserve"> (</w:t>
      </w:r>
      <w:r>
        <w:rPr>
          <w:rFonts w:ascii="Garamond" w:hAnsi="Garamond"/>
          <w:b/>
          <w:bCs/>
        </w:rPr>
        <w:t>2</w:t>
      </w:r>
      <w:r w:rsidRPr="00DF559D">
        <w:rPr>
          <w:rFonts w:ascii="Garamond" w:hAnsi="Garamond"/>
          <w:b/>
          <w:bCs/>
        </w:rPr>
        <w:t>)</w:t>
      </w:r>
    </w:p>
    <w:p w14:paraId="7C0CD98B" w14:textId="77777777" w:rsidR="00FA6D69" w:rsidRDefault="00FA6D69" w:rsidP="00FA6D69">
      <w:pPr>
        <w:jc w:val="center"/>
        <w:rPr>
          <w:rFonts w:ascii="Garamond" w:hAnsi="Garamond"/>
          <w:i/>
          <w:iCs/>
        </w:rPr>
      </w:pPr>
      <w:r>
        <w:rPr>
          <w:rFonts w:ascii="Garamond" w:hAnsi="Garamond"/>
          <w:i/>
          <w:iCs/>
        </w:rPr>
        <w:t>Vividness of Visual Imagery (VVIQ)</w:t>
      </w:r>
    </w:p>
    <w:p w14:paraId="14029B9D" w14:textId="77777777" w:rsidR="00FA6D69" w:rsidRPr="00DF559D" w:rsidRDefault="00FA6D69" w:rsidP="00FA6D69">
      <w:pPr>
        <w:jc w:val="center"/>
        <w:rPr>
          <w:rFonts w:ascii="Garamond" w:hAnsi="Garamond"/>
          <w:b/>
          <w:bCs/>
          <w:i/>
          <w:iCs/>
        </w:rPr>
      </w:pPr>
      <w:proofErr w:type="spellStart"/>
      <w:r>
        <w:rPr>
          <w:rFonts w:ascii="Garamond" w:hAnsi="Garamond"/>
          <w:b/>
          <w:bCs/>
          <w:i/>
          <w:iCs/>
        </w:rPr>
        <w:t>brm</w:t>
      </w:r>
      <w:proofErr w:type="spellEnd"/>
      <w:r>
        <w:rPr>
          <w:rFonts w:ascii="Garamond" w:hAnsi="Garamond"/>
          <w:b/>
          <w:bCs/>
          <w:i/>
          <w:iCs/>
        </w:rPr>
        <w:t>(VVIQ ~ Gender + (1|ID</w:t>
      </w:r>
      <w:r w:rsidRPr="00DF559D">
        <w:rPr>
          <w:rFonts w:ascii="Garamond" w:hAnsi="Garamond"/>
          <w:b/>
          <w:bCs/>
          <w:i/>
          <w:iCs/>
        </w:rPr>
        <w:t xml:space="preserve">),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775"/>
        <w:gridCol w:w="1056"/>
        <w:gridCol w:w="1056"/>
        <w:gridCol w:w="1056"/>
        <w:gridCol w:w="1056"/>
        <w:gridCol w:w="1056"/>
      </w:tblGrid>
      <w:tr w:rsidR="00FA6D69" w:rsidRPr="00DF559D" w14:paraId="3714155F" w14:textId="77777777" w:rsidTr="00D13848">
        <w:trPr>
          <w:jc w:val="center"/>
        </w:trPr>
        <w:tc>
          <w:tcPr>
            <w:tcW w:w="1795" w:type="dxa"/>
          </w:tcPr>
          <w:p w14:paraId="4318A216" w14:textId="77777777" w:rsidR="00FA6D69" w:rsidRPr="00DF559D" w:rsidRDefault="00FA6D69" w:rsidP="00D13848">
            <w:pPr>
              <w:jc w:val="center"/>
              <w:rPr>
                <w:rFonts w:ascii="Garamond" w:hAnsi="Garamond"/>
              </w:rPr>
            </w:pPr>
            <w:r w:rsidRPr="00DF559D">
              <w:rPr>
                <w:rFonts w:ascii="Garamond" w:hAnsi="Garamond"/>
              </w:rPr>
              <w:t>Parameter</w:t>
            </w:r>
          </w:p>
        </w:tc>
        <w:tc>
          <w:tcPr>
            <w:tcW w:w="1080" w:type="dxa"/>
          </w:tcPr>
          <w:p w14:paraId="230F0DD8" w14:textId="77777777" w:rsidR="00FA6D69" w:rsidRPr="00DF559D" w:rsidRDefault="00FA6D69" w:rsidP="00D13848">
            <w:pPr>
              <w:jc w:val="center"/>
              <w:rPr>
                <w:rFonts w:ascii="Garamond" w:hAnsi="Garamond"/>
              </w:rPr>
            </w:pPr>
            <w:r w:rsidRPr="00DF559D">
              <w:rPr>
                <w:rFonts w:ascii="Garamond" w:hAnsi="Garamond"/>
              </w:rPr>
              <w:t>Median</w:t>
            </w:r>
          </w:p>
        </w:tc>
        <w:tc>
          <w:tcPr>
            <w:tcW w:w="775" w:type="dxa"/>
          </w:tcPr>
          <w:p w14:paraId="1392E7DF" w14:textId="77777777" w:rsidR="00FA6D69" w:rsidRPr="00DF559D" w:rsidRDefault="00FA6D69" w:rsidP="00D13848">
            <w:pPr>
              <w:jc w:val="center"/>
              <w:rPr>
                <w:rFonts w:ascii="Garamond" w:hAnsi="Garamond"/>
              </w:rPr>
            </w:pPr>
            <w:r w:rsidRPr="00DF559D">
              <w:rPr>
                <w:rFonts w:ascii="Garamond" w:hAnsi="Garamond"/>
              </w:rPr>
              <w:t>5.5%</w:t>
            </w:r>
          </w:p>
        </w:tc>
        <w:tc>
          <w:tcPr>
            <w:tcW w:w="1056" w:type="dxa"/>
          </w:tcPr>
          <w:p w14:paraId="05D605AC" w14:textId="77777777" w:rsidR="00FA6D69" w:rsidRPr="00DF559D" w:rsidRDefault="00FA6D69" w:rsidP="00D13848">
            <w:pPr>
              <w:jc w:val="center"/>
              <w:rPr>
                <w:rFonts w:ascii="Garamond" w:hAnsi="Garamond"/>
              </w:rPr>
            </w:pPr>
            <w:r w:rsidRPr="00DF559D">
              <w:rPr>
                <w:rFonts w:ascii="Garamond" w:hAnsi="Garamond"/>
              </w:rPr>
              <w:t>94.5%</w:t>
            </w:r>
          </w:p>
        </w:tc>
        <w:tc>
          <w:tcPr>
            <w:tcW w:w="1056" w:type="dxa"/>
          </w:tcPr>
          <w:p w14:paraId="7EA438AD"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56" w:type="dxa"/>
          </w:tcPr>
          <w:p w14:paraId="7D1F3097"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309818B4" w14:textId="77777777" w:rsidR="00FA6D69" w:rsidRPr="00DF559D" w:rsidRDefault="00FA6D69" w:rsidP="00D13848">
            <w:pPr>
              <w:jc w:val="center"/>
              <w:rPr>
                <w:rFonts w:ascii="Garamond" w:hAnsi="Garamond"/>
              </w:rPr>
            </w:pPr>
            <w:r w:rsidRPr="00200D42">
              <w:rPr>
                <w:rFonts w:ascii="Garamond" w:hAnsi="Garamond"/>
              </w:rPr>
              <w:t>ESS</w:t>
            </w:r>
          </w:p>
        </w:tc>
        <w:tc>
          <w:tcPr>
            <w:tcW w:w="1056" w:type="dxa"/>
          </w:tcPr>
          <w:p w14:paraId="55F87101"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4B91B6E3" w14:textId="77777777" w:rsidTr="00D13848">
        <w:trPr>
          <w:jc w:val="center"/>
        </w:trPr>
        <w:tc>
          <w:tcPr>
            <w:tcW w:w="1795" w:type="dxa"/>
          </w:tcPr>
          <w:p w14:paraId="1884A778"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341964C9" w14:textId="77777777" w:rsidR="00FA6D69" w:rsidRPr="00DF559D" w:rsidRDefault="00FA6D69" w:rsidP="00D13848">
            <w:pPr>
              <w:jc w:val="center"/>
              <w:rPr>
                <w:rFonts w:ascii="Garamond" w:hAnsi="Garamond"/>
              </w:rPr>
            </w:pPr>
            <w:r>
              <w:rPr>
                <w:rFonts w:ascii="Garamond" w:hAnsi="Garamond"/>
              </w:rPr>
              <w:t>53.66</w:t>
            </w:r>
          </w:p>
        </w:tc>
        <w:tc>
          <w:tcPr>
            <w:tcW w:w="775" w:type="dxa"/>
          </w:tcPr>
          <w:p w14:paraId="4D3C43B8" w14:textId="77777777" w:rsidR="00FA6D69" w:rsidRPr="00DF559D" w:rsidRDefault="00FA6D69" w:rsidP="00D13848">
            <w:pPr>
              <w:jc w:val="center"/>
              <w:rPr>
                <w:rFonts w:ascii="Garamond" w:hAnsi="Garamond"/>
              </w:rPr>
            </w:pPr>
            <w:r>
              <w:rPr>
                <w:rFonts w:ascii="Garamond" w:hAnsi="Garamond"/>
              </w:rPr>
              <w:t>46.82</w:t>
            </w:r>
          </w:p>
        </w:tc>
        <w:tc>
          <w:tcPr>
            <w:tcW w:w="1056" w:type="dxa"/>
          </w:tcPr>
          <w:p w14:paraId="1BFEB560" w14:textId="77777777" w:rsidR="00FA6D69" w:rsidRPr="00DF559D" w:rsidRDefault="00FA6D69" w:rsidP="00D13848">
            <w:pPr>
              <w:jc w:val="center"/>
              <w:rPr>
                <w:rFonts w:ascii="Garamond" w:hAnsi="Garamond"/>
              </w:rPr>
            </w:pPr>
            <w:r>
              <w:rPr>
                <w:rFonts w:ascii="Garamond" w:hAnsi="Garamond"/>
              </w:rPr>
              <w:t>60.11</w:t>
            </w:r>
          </w:p>
        </w:tc>
        <w:tc>
          <w:tcPr>
            <w:tcW w:w="1056" w:type="dxa"/>
          </w:tcPr>
          <w:p w14:paraId="1580DAF3"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0B5C632A"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7254EF49" w14:textId="77777777" w:rsidR="00FA6D69" w:rsidRPr="00DF559D" w:rsidRDefault="00FA6D69" w:rsidP="00D13848">
            <w:pPr>
              <w:jc w:val="center"/>
              <w:rPr>
                <w:rFonts w:ascii="Garamond" w:hAnsi="Garamond"/>
              </w:rPr>
            </w:pPr>
            <w:r>
              <w:rPr>
                <w:rFonts w:ascii="Garamond" w:hAnsi="Garamond"/>
              </w:rPr>
              <w:t>13,725</w:t>
            </w:r>
          </w:p>
        </w:tc>
        <w:tc>
          <w:tcPr>
            <w:tcW w:w="1056" w:type="dxa"/>
          </w:tcPr>
          <w:p w14:paraId="3F6CCA17" w14:textId="77777777" w:rsidR="00FA6D69" w:rsidRPr="00DF559D" w:rsidRDefault="00FA6D69" w:rsidP="00D13848">
            <w:pPr>
              <w:jc w:val="center"/>
              <w:rPr>
                <w:rFonts w:ascii="Garamond" w:hAnsi="Garamond"/>
              </w:rPr>
            </w:pPr>
            <w:r w:rsidRPr="00DF559D">
              <w:rPr>
                <w:rFonts w:ascii="Garamond" w:hAnsi="Garamond"/>
              </w:rPr>
              <w:t>0.0</w:t>
            </w:r>
            <w:r>
              <w:rPr>
                <w:rFonts w:ascii="Garamond" w:hAnsi="Garamond"/>
              </w:rPr>
              <w:t>358</w:t>
            </w:r>
          </w:p>
        </w:tc>
      </w:tr>
      <w:tr w:rsidR="00FA6D69" w:rsidRPr="00DF559D" w14:paraId="16ECBA3E" w14:textId="77777777" w:rsidTr="00D13848">
        <w:trPr>
          <w:jc w:val="center"/>
        </w:trPr>
        <w:tc>
          <w:tcPr>
            <w:tcW w:w="1795" w:type="dxa"/>
          </w:tcPr>
          <w:p w14:paraId="3021F6D6" w14:textId="77777777" w:rsidR="00FA6D69" w:rsidRPr="00DF559D" w:rsidRDefault="00FA6D69" w:rsidP="00D13848">
            <w:pPr>
              <w:jc w:val="center"/>
              <w:rPr>
                <w:rFonts w:ascii="Garamond" w:hAnsi="Garamond"/>
              </w:rPr>
            </w:pPr>
            <w:r>
              <w:rPr>
                <w:rFonts w:ascii="Garamond" w:hAnsi="Garamond"/>
              </w:rPr>
              <w:t>Female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22073773" w14:textId="77777777" w:rsidR="00FA6D69" w:rsidRPr="00DF559D" w:rsidRDefault="00FA6D69" w:rsidP="00D13848">
            <w:pPr>
              <w:jc w:val="center"/>
              <w:rPr>
                <w:rFonts w:ascii="Garamond" w:hAnsi="Garamond"/>
              </w:rPr>
            </w:pPr>
            <w:r>
              <w:rPr>
                <w:rFonts w:ascii="Garamond" w:hAnsi="Garamond"/>
              </w:rPr>
              <w:t>4.96</w:t>
            </w:r>
          </w:p>
        </w:tc>
        <w:tc>
          <w:tcPr>
            <w:tcW w:w="775" w:type="dxa"/>
          </w:tcPr>
          <w:p w14:paraId="09E70A1A" w14:textId="77777777" w:rsidR="00FA6D69" w:rsidRPr="00DF559D" w:rsidRDefault="00FA6D69" w:rsidP="00D13848">
            <w:pPr>
              <w:jc w:val="center"/>
              <w:rPr>
                <w:rFonts w:ascii="Garamond" w:hAnsi="Garamond"/>
              </w:rPr>
            </w:pPr>
            <w:r>
              <w:rPr>
                <w:rFonts w:ascii="Garamond" w:hAnsi="Garamond"/>
              </w:rPr>
              <w:t>-2.41</w:t>
            </w:r>
          </w:p>
        </w:tc>
        <w:tc>
          <w:tcPr>
            <w:tcW w:w="1056" w:type="dxa"/>
          </w:tcPr>
          <w:p w14:paraId="7F7B3A51" w14:textId="77777777" w:rsidR="00FA6D69" w:rsidRPr="00DF559D" w:rsidRDefault="00FA6D69" w:rsidP="00D13848">
            <w:pPr>
              <w:jc w:val="center"/>
              <w:rPr>
                <w:rFonts w:ascii="Garamond" w:hAnsi="Garamond"/>
              </w:rPr>
            </w:pPr>
            <w:r>
              <w:rPr>
                <w:rFonts w:ascii="Garamond" w:hAnsi="Garamond"/>
              </w:rPr>
              <w:t>12.13</w:t>
            </w:r>
          </w:p>
        </w:tc>
        <w:tc>
          <w:tcPr>
            <w:tcW w:w="1056" w:type="dxa"/>
          </w:tcPr>
          <w:p w14:paraId="35794271" w14:textId="77777777" w:rsidR="00FA6D69" w:rsidRPr="00DF559D" w:rsidRDefault="00FA6D69" w:rsidP="00D13848">
            <w:pPr>
              <w:jc w:val="center"/>
              <w:rPr>
                <w:rFonts w:ascii="Garamond" w:hAnsi="Garamond"/>
              </w:rPr>
            </w:pPr>
            <w:r>
              <w:rPr>
                <w:rFonts w:ascii="Garamond" w:hAnsi="Garamond"/>
              </w:rPr>
              <w:t>86.36</w:t>
            </w:r>
            <w:r w:rsidRPr="00DF559D">
              <w:rPr>
                <w:rFonts w:ascii="Garamond" w:hAnsi="Garamond"/>
              </w:rPr>
              <w:t>%</w:t>
            </w:r>
          </w:p>
        </w:tc>
        <w:tc>
          <w:tcPr>
            <w:tcW w:w="1056" w:type="dxa"/>
          </w:tcPr>
          <w:p w14:paraId="07F6BD0D"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1FBF4097" w14:textId="77777777" w:rsidR="00FA6D69" w:rsidRPr="00DF559D" w:rsidRDefault="00FA6D69" w:rsidP="00D13848">
            <w:pPr>
              <w:jc w:val="center"/>
              <w:rPr>
                <w:rFonts w:ascii="Garamond" w:hAnsi="Garamond"/>
              </w:rPr>
            </w:pPr>
            <w:r>
              <w:rPr>
                <w:rFonts w:ascii="Garamond" w:hAnsi="Garamond"/>
              </w:rPr>
              <w:t>13,837</w:t>
            </w:r>
          </w:p>
        </w:tc>
        <w:tc>
          <w:tcPr>
            <w:tcW w:w="1056" w:type="dxa"/>
          </w:tcPr>
          <w:p w14:paraId="071DA26C" w14:textId="77777777" w:rsidR="00FA6D69" w:rsidRPr="00DF559D" w:rsidRDefault="00FA6D69" w:rsidP="00D13848">
            <w:pPr>
              <w:jc w:val="center"/>
              <w:rPr>
                <w:rFonts w:ascii="Garamond" w:hAnsi="Garamond"/>
              </w:rPr>
            </w:pPr>
            <w:r w:rsidRPr="00DF559D">
              <w:rPr>
                <w:rFonts w:ascii="Garamond" w:hAnsi="Garamond"/>
              </w:rPr>
              <w:t>0.0</w:t>
            </w:r>
            <w:r>
              <w:rPr>
                <w:rFonts w:ascii="Garamond" w:hAnsi="Garamond"/>
              </w:rPr>
              <w:t>390</w:t>
            </w:r>
          </w:p>
        </w:tc>
      </w:tr>
    </w:tbl>
    <w:p w14:paraId="12B1880F" w14:textId="312A9A3F"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w:t>
      </w:r>
      <w:r>
        <w:rPr>
          <w:rFonts w:ascii="Garamond" w:hAnsi="Garamond"/>
        </w:rPr>
        <w:t>3</w:t>
      </w:r>
      <w:r>
        <w:rPr>
          <w:rFonts w:ascii="Garamond" w:hAnsi="Garamond"/>
        </w:rPr>
        <w:t>6</w:t>
      </w:r>
      <w:r w:rsidRPr="00DF559D">
        <w:rPr>
          <w:rFonts w:ascii="Garamond" w:hAnsi="Garamond"/>
        </w:rPr>
        <w:t>:</w:t>
      </w:r>
      <w:r>
        <w:rPr>
          <w:rFonts w:ascii="Garamond" w:hAnsi="Garamond"/>
        </w:rPr>
        <w:t xml:space="preserve"> MCMC sampling summary for VVIQ by Gender memory </w:t>
      </w:r>
    </w:p>
    <w:p w14:paraId="3FBD6F61" w14:textId="77777777" w:rsidR="00FA6D69" w:rsidRDefault="00FA6D69" w:rsidP="00FA6D69">
      <w:pPr>
        <w:jc w:val="center"/>
        <w:rPr>
          <w:rFonts w:ascii="Garamond" w:hAnsi="Garamond"/>
        </w:rPr>
      </w:pPr>
    </w:p>
    <w:p w14:paraId="6166C476" w14:textId="77777777" w:rsidR="00FA6D69" w:rsidRPr="00200D42" w:rsidRDefault="00FA6D69" w:rsidP="00FA6D69">
      <w:pPr>
        <w:jc w:val="center"/>
        <w:rPr>
          <w:rFonts w:ascii="Garamond" w:hAnsi="Garamond"/>
          <w:i/>
          <w:iCs/>
        </w:rPr>
      </w:pPr>
      <w:r>
        <w:rPr>
          <w:rFonts w:ascii="Garamond" w:hAnsi="Garamond"/>
          <w:i/>
          <w:iCs/>
        </w:rPr>
        <w:t>Body Awareness (BA)</w:t>
      </w:r>
    </w:p>
    <w:p w14:paraId="3E8BD61B" w14:textId="77777777" w:rsidR="00FA6D69" w:rsidRPr="00DF559D" w:rsidRDefault="00FA6D69" w:rsidP="00FA6D69">
      <w:pPr>
        <w:jc w:val="center"/>
        <w:rPr>
          <w:rFonts w:ascii="Garamond" w:hAnsi="Garamond"/>
          <w:b/>
          <w:bCs/>
          <w:i/>
          <w:iCs/>
        </w:rPr>
      </w:pPr>
      <w:proofErr w:type="spellStart"/>
      <w:r>
        <w:rPr>
          <w:rFonts w:ascii="Garamond" w:hAnsi="Garamond"/>
          <w:b/>
          <w:bCs/>
          <w:i/>
          <w:iCs/>
        </w:rPr>
        <w:t>brm</w:t>
      </w:r>
      <w:proofErr w:type="spellEnd"/>
      <w:r>
        <w:rPr>
          <w:rFonts w:ascii="Garamond" w:hAnsi="Garamond"/>
          <w:b/>
          <w:bCs/>
          <w:i/>
          <w:iCs/>
        </w:rPr>
        <w:t>(BA ~ Gender + (1|ID</w:t>
      </w:r>
      <w:r w:rsidRPr="00DF559D">
        <w:rPr>
          <w:rFonts w:ascii="Garamond" w:hAnsi="Garamond"/>
          <w:b/>
          <w:bCs/>
          <w:i/>
          <w:iCs/>
        </w:rPr>
        <w:t xml:space="preserve">),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95"/>
        <w:gridCol w:w="1080"/>
        <w:gridCol w:w="900"/>
        <w:gridCol w:w="931"/>
        <w:gridCol w:w="1056"/>
        <w:gridCol w:w="1056"/>
        <w:gridCol w:w="1056"/>
        <w:gridCol w:w="1056"/>
      </w:tblGrid>
      <w:tr w:rsidR="00FA6D69" w:rsidRPr="00DF559D" w14:paraId="53A86E7B" w14:textId="77777777" w:rsidTr="00D13848">
        <w:trPr>
          <w:jc w:val="center"/>
        </w:trPr>
        <w:tc>
          <w:tcPr>
            <w:tcW w:w="1795" w:type="dxa"/>
          </w:tcPr>
          <w:p w14:paraId="15A1B196" w14:textId="77777777" w:rsidR="00FA6D69" w:rsidRPr="00DF559D" w:rsidRDefault="00FA6D69" w:rsidP="00D13848">
            <w:pPr>
              <w:jc w:val="center"/>
              <w:rPr>
                <w:rFonts w:ascii="Garamond" w:hAnsi="Garamond"/>
              </w:rPr>
            </w:pPr>
            <w:r w:rsidRPr="00DF559D">
              <w:rPr>
                <w:rFonts w:ascii="Garamond" w:hAnsi="Garamond"/>
              </w:rPr>
              <w:t>Parameter</w:t>
            </w:r>
          </w:p>
        </w:tc>
        <w:tc>
          <w:tcPr>
            <w:tcW w:w="1080" w:type="dxa"/>
          </w:tcPr>
          <w:p w14:paraId="772690EB" w14:textId="77777777" w:rsidR="00FA6D69" w:rsidRPr="00DF559D" w:rsidRDefault="00FA6D69" w:rsidP="00D13848">
            <w:pPr>
              <w:jc w:val="center"/>
              <w:rPr>
                <w:rFonts w:ascii="Garamond" w:hAnsi="Garamond"/>
              </w:rPr>
            </w:pPr>
            <w:r w:rsidRPr="00DF559D">
              <w:rPr>
                <w:rFonts w:ascii="Garamond" w:hAnsi="Garamond"/>
              </w:rPr>
              <w:t>Median</w:t>
            </w:r>
          </w:p>
        </w:tc>
        <w:tc>
          <w:tcPr>
            <w:tcW w:w="900" w:type="dxa"/>
          </w:tcPr>
          <w:p w14:paraId="1D9287E0" w14:textId="77777777" w:rsidR="00FA6D69" w:rsidRPr="00DF559D" w:rsidRDefault="00FA6D69" w:rsidP="00D13848">
            <w:pPr>
              <w:jc w:val="center"/>
              <w:rPr>
                <w:rFonts w:ascii="Garamond" w:hAnsi="Garamond"/>
              </w:rPr>
            </w:pPr>
            <w:r w:rsidRPr="00DF559D">
              <w:rPr>
                <w:rFonts w:ascii="Garamond" w:hAnsi="Garamond"/>
              </w:rPr>
              <w:t>5.5%</w:t>
            </w:r>
          </w:p>
        </w:tc>
        <w:tc>
          <w:tcPr>
            <w:tcW w:w="931" w:type="dxa"/>
          </w:tcPr>
          <w:p w14:paraId="197363A2" w14:textId="77777777" w:rsidR="00FA6D69" w:rsidRPr="00DF559D" w:rsidRDefault="00FA6D69" w:rsidP="00D13848">
            <w:pPr>
              <w:jc w:val="center"/>
              <w:rPr>
                <w:rFonts w:ascii="Garamond" w:hAnsi="Garamond"/>
              </w:rPr>
            </w:pPr>
            <w:r w:rsidRPr="00DF559D">
              <w:rPr>
                <w:rFonts w:ascii="Garamond" w:hAnsi="Garamond"/>
              </w:rPr>
              <w:t>94.5%</w:t>
            </w:r>
          </w:p>
        </w:tc>
        <w:tc>
          <w:tcPr>
            <w:tcW w:w="1056" w:type="dxa"/>
          </w:tcPr>
          <w:p w14:paraId="7AC20DB9"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56" w:type="dxa"/>
          </w:tcPr>
          <w:p w14:paraId="0195642D"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56" w:type="dxa"/>
          </w:tcPr>
          <w:p w14:paraId="5B30D076"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7ABA2EF5"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4FD2B3A3" w14:textId="77777777" w:rsidTr="00D13848">
        <w:trPr>
          <w:jc w:val="center"/>
        </w:trPr>
        <w:tc>
          <w:tcPr>
            <w:tcW w:w="1795" w:type="dxa"/>
          </w:tcPr>
          <w:p w14:paraId="7FA339B9"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80" w:type="dxa"/>
          </w:tcPr>
          <w:p w14:paraId="33EA74A1" w14:textId="77777777" w:rsidR="00FA6D69" w:rsidRPr="00DF559D" w:rsidRDefault="00FA6D69" w:rsidP="00D13848">
            <w:pPr>
              <w:jc w:val="center"/>
              <w:rPr>
                <w:rFonts w:ascii="Garamond" w:hAnsi="Garamond"/>
              </w:rPr>
            </w:pPr>
            <w:r>
              <w:rPr>
                <w:rFonts w:ascii="Garamond" w:hAnsi="Garamond"/>
              </w:rPr>
              <w:t>67.89</w:t>
            </w:r>
          </w:p>
        </w:tc>
        <w:tc>
          <w:tcPr>
            <w:tcW w:w="900" w:type="dxa"/>
          </w:tcPr>
          <w:p w14:paraId="44891915" w14:textId="77777777" w:rsidR="00FA6D69" w:rsidRPr="00DF559D" w:rsidRDefault="00FA6D69" w:rsidP="00D13848">
            <w:pPr>
              <w:jc w:val="center"/>
              <w:rPr>
                <w:rFonts w:ascii="Garamond" w:hAnsi="Garamond"/>
              </w:rPr>
            </w:pPr>
            <w:r>
              <w:rPr>
                <w:rFonts w:ascii="Garamond" w:hAnsi="Garamond"/>
              </w:rPr>
              <w:t>53.10</w:t>
            </w:r>
          </w:p>
        </w:tc>
        <w:tc>
          <w:tcPr>
            <w:tcW w:w="931" w:type="dxa"/>
          </w:tcPr>
          <w:p w14:paraId="5A94173D" w14:textId="77777777" w:rsidR="00FA6D69" w:rsidRPr="00DF559D" w:rsidRDefault="00FA6D69" w:rsidP="00D13848">
            <w:pPr>
              <w:jc w:val="center"/>
              <w:rPr>
                <w:rFonts w:ascii="Garamond" w:hAnsi="Garamond"/>
              </w:rPr>
            </w:pPr>
            <w:r>
              <w:rPr>
                <w:rFonts w:ascii="Garamond" w:hAnsi="Garamond"/>
              </w:rPr>
              <w:t>82.66</w:t>
            </w:r>
          </w:p>
        </w:tc>
        <w:tc>
          <w:tcPr>
            <w:tcW w:w="1056" w:type="dxa"/>
          </w:tcPr>
          <w:p w14:paraId="7E4C6C7A" w14:textId="77777777" w:rsidR="00FA6D69" w:rsidRPr="00DF559D" w:rsidRDefault="00FA6D69" w:rsidP="00D13848">
            <w:pPr>
              <w:jc w:val="center"/>
              <w:rPr>
                <w:rFonts w:ascii="Garamond" w:hAnsi="Garamond"/>
              </w:rPr>
            </w:pPr>
            <w:r>
              <w:rPr>
                <w:rFonts w:ascii="Garamond" w:hAnsi="Garamond"/>
              </w:rPr>
              <w:t>100</w:t>
            </w:r>
            <w:r w:rsidRPr="00DF559D">
              <w:rPr>
                <w:rFonts w:ascii="Garamond" w:hAnsi="Garamond"/>
              </w:rPr>
              <w:t>%</w:t>
            </w:r>
          </w:p>
        </w:tc>
        <w:tc>
          <w:tcPr>
            <w:tcW w:w="1056" w:type="dxa"/>
          </w:tcPr>
          <w:p w14:paraId="54EA850C"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43FEF972" w14:textId="77777777" w:rsidR="00FA6D69" w:rsidRPr="00DF559D" w:rsidRDefault="00FA6D69" w:rsidP="00D13848">
            <w:pPr>
              <w:jc w:val="center"/>
              <w:rPr>
                <w:rFonts w:ascii="Garamond" w:hAnsi="Garamond"/>
              </w:rPr>
            </w:pPr>
            <w:r>
              <w:rPr>
                <w:rFonts w:ascii="Garamond" w:hAnsi="Garamond"/>
              </w:rPr>
              <w:t>14,670</w:t>
            </w:r>
          </w:p>
        </w:tc>
        <w:tc>
          <w:tcPr>
            <w:tcW w:w="1056" w:type="dxa"/>
          </w:tcPr>
          <w:p w14:paraId="27B46D52" w14:textId="77777777" w:rsidR="00FA6D69" w:rsidRPr="00DF559D" w:rsidRDefault="00FA6D69" w:rsidP="00D13848">
            <w:pPr>
              <w:jc w:val="center"/>
              <w:rPr>
                <w:rFonts w:ascii="Garamond" w:hAnsi="Garamond"/>
              </w:rPr>
            </w:pPr>
            <w:r w:rsidRPr="00DF559D">
              <w:rPr>
                <w:rFonts w:ascii="Garamond" w:hAnsi="Garamond"/>
              </w:rPr>
              <w:t>0.0</w:t>
            </w:r>
            <w:r>
              <w:rPr>
                <w:rFonts w:ascii="Garamond" w:hAnsi="Garamond"/>
              </w:rPr>
              <w:t>770</w:t>
            </w:r>
          </w:p>
        </w:tc>
      </w:tr>
      <w:tr w:rsidR="00FA6D69" w:rsidRPr="00DF559D" w14:paraId="618F6D77" w14:textId="77777777" w:rsidTr="00D13848">
        <w:trPr>
          <w:jc w:val="center"/>
        </w:trPr>
        <w:tc>
          <w:tcPr>
            <w:tcW w:w="1795" w:type="dxa"/>
          </w:tcPr>
          <w:p w14:paraId="61424DAD" w14:textId="77777777" w:rsidR="00FA6D69" w:rsidRPr="00DF559D" w:rsidRDefault="00FA6D69" w:rsidP="00D13848">
            <w:pPr>
              <w:jc w:val="center"/>
              <w:rPr>
                <w:rFonts w:ascii="Garamond" w:hAnsi="Garamond"/>
              </w:rPr>
            </w:pPr>
            <w:r>
              <w:rPr>
                <w:rFonts w:ascii="Garamond" w:hAnsi="Garamond"/>
              </w:rPr>
              <w:lastRenderedPageBreak/>
              <w:t>Female</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80" w:type="dxa"/>
          </w:tcPr>
          <w:p w14:paraId="47AAE167" w14:textId="77777777" w:rsidR="00FA6D69" w:rsidRPr="00DF559D" w:rsidRDefault="00FA6D69" w:rsidP="00D13848">
            <w:pPr>
              <w:jc w:val="center"/>
              <w:rPr>
                <w:rFonts w:ascii="Garamond" w:hAnsi="Garamond"/>
              </w:rPr>
            </w:pPr>
            <w:r>
              <w:rPr>
                <w:rFonts w:ascii="Garamond" w:hAnsi="Garamond"/>
              </w:rPr>
              <w:t>-2.36</w:t>
            </w:r>
          </w:p>
        </w:tc>
        <w:tc>
          <w:tcPr>
            <w:tcW w:w="900" w:type="dxa"/>
          </w:tcPr>
          <w:p w14:paraId="01961A6B" w14:textId="77777777" w:rsidR="00FA6D69" w:rsidRPr="00DF559D" w:rsidRDefault="00FA6D69" w:rsidP="00D13848">
            <w:pPr>
              <w:jc w:val="center"/>
              <w:rPr>
                <w:rFonts w:ascii="Garamond" w:hAnsi="Garamond"/>
              </w:rPr>
            </w:pPr>
            <w:r>
              <w:rPr>
                <w:rFonts w:ascii="Garamond" w:hAnsi="Garamond"/>
              </w:rPr>
              <w:t>-18.74</w:t>
            </w:r>
          </w:p>
        </w:tc>
        <w:tc>
          <w:tcPr>
            <w:tcW w:w="931" w:type="dxa"/>
          </w:tcPr>
          <w:p w14:paraId="768020DB" w14:textId="77777777" w:rsidR="00FA6D69" w:rsidRPr="00DF559D" w:rsidRDefault="00FA6D69" w:rsidP="00D13848">
            <w:pPr>
              <w:jc w:val="center"/>
              <w:rPr>
                <w:rFonts w:ascii="Garamond" w:hAnsi="Garamond"/>
              </w:rPr>
            </w:pPr>
            <w:r>
              <w:rPr>
                <w:rFonts w:ascii="Garamond" w:hAnsi="Garamond"/>
              </w:rPr>
              <w:t>13.19</w:t>
            </w:r>
          </w:p>
        </w:tc>
        <w:tc>
          <w:tcPr>
            <w:tcW w:w="1056" w:type="dxa"/>
          </w:tcPr>
          <w:p w14:paraId="2C797549" w14:textId="77777777" w:rsidR="00FA6D69" w:rsidRPr="00DF559D" w:rsidRDefault="00FA6D69" w:rsidP="00D13848">
            <w:pPr>
              <w:jc w:val="center"/>
              <w:rPr>
                <w:rFonts w:ascii="Garamond" w:hAnsi="Garamond"/>
              </w:rPr>
            </w:pPr>
            <w:r>
              <w:rPr>
                <w:rFonts w:ascii="Garamond" w:hAnsi="Garamond"/>
              </w:rPr>
              <w:t>59.45</w:t>
            </w:r>
            <w:r w:rsidRPr="00DF559D">
              <w:rPr>
                <w:rFonts w:ascii="Garamond" w:hAnsi="Garamond"/>
              </w:rPr>
              <w:t>%</w:t>
            </w:r>
          </w:p>
        </w:tc>
        <w:tc>
          <w:tcPr>
            <w:tcW w:w="1056" w:type="dxa"/>
          </w:tcPr>
          <w:p w14:paraId="4A953CF9" w14:textId="77777777" w:rsidR="00FA6D69" w:rsidRPr="00DF559D" w:rsidRDefault="00FA6D69" w:rsidP="00D13848">
            <w:pPr>
              <w:jc w:val="center"/>
              <w:rPr>
                <w:rFonts w:ascii="Garamond" w:hAnsi="Garamond"/>
              </w:rPr>
            </w:pPr>
            <w:r w:rsidRPr="00DF559D">
              <w:rPr>
                <w:rFonts w:ascii="Garamond" w:hAnsi="Garamond"/>
              </w:rPr>
              <w:t>1.00</w:t>
            </w:r>
          </w:p>
        </w:tc>
        <w:tc>
          <w:tcPr>
            <w:tcW w:w="1056" w:type="dxa"/>
          </w:tcPr>
          <w:p w14:paraId="5A50F2EC" w14:textId="77777777" w:rsidR="00FA6D69" w:rsidRPr="00DF559D" w:rsidRDefault="00FA6D69" w:rsidP="00D13848">
            <w:pPr>
              <w:jc w:val="center"/>
              <w:rPr>
                <w:rFonts w:ascii="Garamond" w:hAnsi="Garamond"/>
              </w:rPr>
            </w:pPr>
            <w:r>
              <w:rPr>
                <w:rFonts w:ascii="Garamond" w:hAnsi="Garamond"/>
              </w:rPr>
              <w:t>14,848</w:t>
            </w:r>
          </w:p>
        </w:tc>
        <w:tc>
          <w:tcPr>
            <w:tcW w:w="1056" w:type="dxa"/>
          </w:tcPr>
          <w:p w14:paraId="6E843919" w14:textId="77777777" w:rsidR="00FA6D69" w:rsidRPr="00DF559D" w:rsidRDefault="00FA6D69" w:rsidP="00D13848">
            <w:pPr>
              <w:jc w:val="center"/>
              <w:rPr>
                <w:rFonts w:ascii="Garamond" w:hAnsi="Garamond"/>
              </w:rPr>
            </w:pPr>
            <w:r w:rsidRPr="00DF559D">
              <w:rPr>
                <w:rFonts w:ascii="Garamond" w:hAnsi="Garamond"/>
              </w:rPr>
              <w:t>0.0</w:t>
            </w:r>
            <w:r>
              <w:rPr>
                <w:rFonts w:ascii="Garamond" w:hAnsi="Garamond"/>
              </w:rPr>
              <w:t>832</w:t>
            </w:r>
          </w:p>
        </w:tc>
      </w:tr>
    </w:tbl>
    <w:p w14:paraId="566751F5" w14:textId="7137B229"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w:t>
      </w:r>
      <w:r>
        <w:rPr>
          <w:rFonts w:ascii="Garamond" w:hAnsi="Garamond"/>
        </w:rPr>
        <w:t>3</w:t>
      </w:r>
      <w:r>
        <w:rPr>
          <w:rFonts w:ascii="Garamond" w:hAnsi="Garamond"/>
        </w:rPr>
        <w:t>7</w:t>
      </w:r>
      <w:r w:rsidRPr="00DF559D">
        <w:rPr>
          <w:rFonts w:ascii="Garamond" w:hAnsi="Garamond"/>
        </w:rPr>
        <w:t>:</w:t>
      </w:r>
      <w:r>
        <w:rPr>
          <w:rFonts w:ascii="Garamond" w:hAnsi="Garamond"/>
        </w:rPr>
        <w:t xml:space="preserve"> MCMC sampling summary for BA by Gender</w:t>
      </w:r>
    </w:p>
    <w:p w14:paraId="54C01B24" w14:textId="77777777" w:rsidR="00FA6D69" w:rsidRPr="00DF559D" w:rsidRDefault="00FA6D69" w:rsidP="00FA6D69">
      <w:pPr>
        <w:rPr>
          <w:rFonts w:ascii="Garamond" w:hAnsi="Garamond"/>
        </w:rPr>
      </w:pPr>
    </w:p>
    <w:p w14:paraId="28AF0EB8" w14:textId="22CAE198" w:rsidR="00FA6D69" w:rsidRDefault="00FA6D69" w:rsidP="00FA6D69">
      <w:pPr>
        <w:rPr>
          <w:rFonts w:ascii="Garamond" w:hAnsi="Garamond"/>
          <w:b/>
          <w:bCs/>
        </w:rPr>
      </w:pPr>
      <w:r w:rsidRPr="00521317">
        <w:rPr>
          <w:rFonts w:ascii="Garamond" w:hAnsi="Garamond"/>
          <w:b/>
          <w:bCs/>
        </w:rPr>
        <w:t xml:space="preserve">Response behavior </w:t>
      </w:r>
      <w:r>
        <w:rPr>
          <w:rFonts w:ascii="Garamond" w:hAnsi="Garamond"/>
          <w:b/>
          <w:bCs/>
        </w:rPr>
        <w:t xml:space="preserve">(Item) </w:t>
      </w:r>
      <w:r w:rsidRPr="00521317">
        <w:rPr>
          <w:rFonts w:ascii="Garamond" w:hAnsi="Garamond"/>
          <w:b/>
          <w:bCs/>
        </w:rPr>
        <w:t>x Subjective Measures + Gender (4)</w:t>
      </w:r>
    </w:p>
    <w:p w14:paraId="5ED47019" w14:textId="77777777" w:rsidR="00FA6D69" w:rsidRPr="00DF559D" w:rsidRDefault="00FA6D69" w:rsidP="00FA6D69">
      <w:pPr>
        <w:jc w:val="center"/>
        <w:rPr>
          <w:rFonts w:ascii="Garamond" w:hAnsi="Garamond"/>
          <w:i/>
          <w:iCs/>
        </w:rPr>
      </w:pPr>
      <w:r w:rsidRPr="00DF559D">
        <w:rPr>
          <w:rFonts w:ascii="Garamond" w:hAnsi="Garamond"/>
          <w:i/>
          <w:iCs/>
        </w:rPr>
        <w:t>Vividness of Visual Imagery (VVIQ)</w:t>
      </w:r>
    </w:p>
    <w:p w14:paraId="16DD6552" w14:textId="77777777" w:rsidR="00FA6D69" w:rsidRPr="00DF559D"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(d ~ VVIQ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FA6D69" w:rsidRPr="00DF559D" w14:paraId="79690AFE" w14:textId="77777777" w:rsidTr="00D13848">
        <w:trPr>
          <w:jc w:val="center"/>
        </w:trPr>
        <w:tc>
          <w:tcPr>
            <w:tcW w:w="1781" w:type="dxa"/>
          </w:tcPr>
          <w:p w14:paraId="4684C664" w14:textId="77777777" w:rsidR="00FA6D69" w:rsidRPr="00DF559D" w:rsidRDefault="00FA6D69" w:rsidP="00D13848">
            <w:pPr>
              <w:jc w:val="center"/>
              <w:rPr>
                <w:rFonts w:ascii="Garamond" w:hAnsi="Garamond"/>
              </w:rPr>
            </w:pPr>
            <w:r w:rsidRPr="00DF559D">
              <w:rPr>
                <w:rFonts w:ascii="Garamond" w:hAnsi="Garamond"/>
              </w:rPr>
              <w:t>Parameter</w:t>
            </w:r>
          </w:p>
        </w:tc>
        <w:tc>
          <w:tcPr>
            <w:tcW w:w="1076" w:type="dxa"/>
          </w:tcPr>
          <w:p w14:paraId="6EBBCEBB" w14:textId="77777777" w:rsidR="00FA6D69" w:rsidRPr="00DF559D" w:rsidRDefault="00FA6D69" w:rsidP="00D13848">
            <w:pPr>
              <w:jc w:val="center"/>
              <w:rPr>
                <w:rFonts w:ascii="Garamond" w:hAnsi="Garamond"/>
              </w:rPr>
            </w:pPr>
            <w:r w:rsidRPr="00DF559D">
              <w:rPr>
                <w:rFonts w:ascii="Garamond" w:hAnsi="Garamond"/>
              </w:rPr>
              <w:t>Median</w:t>
            </w:r>
          </w:p>
        </w:tc>
        <w:tc>
          <w:tcPr>
            <w:tcW w:w="915" w:type="dxa"/>
          </w:tcPr>
          <w:p w14:paraId="35F6C50F" w14:textId="77777777" w:rsidR="00FA6D69" w:rsidRPr="00DF559D" w:rsidRDefault="00FA6D69" w:rsidP="00D13848">
            <w:pPr>
              <w:jc w:val="center"/>
              <w:rPr>
                <w:rFonts w:ascii="Garamond" w:hAnsi="Garamond"/>
              </w:rPr>
            </w:pPr>
            <w:r w:rsidRPr="00DF559D">
              <w:rPr>
                <w:rFonts w:ascii="Garamond" w:hAnsi="Garamond"/>
              </w:rPr>
              <w:t>5.5%</w:t>
            </w:r>
          </w:p>
        </w:tc>
        <w:tc>
          <w:tcPr>
            <w:tcW w:w="967" w:type="dxa"/>
          </w:tcPr>
          <w:p w14:paraId="56F2A44B" w14:textId="77777777" w:rsidR="00FA6D69" w:rsidRPr="00DF559D" w:rsidRDefault="00FA6D69" w:rsidP="00D13848">
            <w:pPr>
              <w:jc w:val="center"/>
              <w:rPr>
                <w:rFonts w:ascii="Garamond" w:hAnsi="Garamond"/>
              </w:rPr>
            </w:pPr>
            <w:r w:rsidRPr="00DF559D">
              <w:rPr>
                <w:rFonts w:ascii="Garamond" w:hAnsi="Garamond"/>
              </w:rPr>
              <w:t>94.5%</w:t>
            </w:r>
          </w:p>
        </w:tc>
        <w:tc>
          <w:tcPr>
            <w:tcW w:w="1045" w:type="dxa"/>
          </w:tcPr>
          <w:p w14:paraId="3595B4E7"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42" w:type="dxa"/>
          </w:tcPr>
          <w:p w14:paraId="4B49CBB9"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8" w:type="dxa"/>
          </w:tcPr>
          <w:p w14:paraId="69194ED2"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0AF1CD99"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024A175F" w14:textId="77777777" w:rsidTr="00D13848">
        <w:trPr>
          <w:jc w:val="center"/>
        </w:trPr>
        <w:tc>
          <w:tcPr>
            <w:tcW w:w="1781" w:type="dxa"/>
          </w:tcPr>
          <w:p w14:paraId="4DD7BD1D"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687EF1B3" w14:textId="77777777" w:rsidR="00FA6D69" w:rsidRPr="00DF559D" w:rsidRDefault="00FA6D69" w:rsidP="00D13848">
            <w:pPr>
              <w:jc w:val="center"/>
              <w:rPr>
                <w:rFonts w:ascii="Garamond" w:hAnsi="Garamond"/>
              </w:rPr>
            </w:pPr>
            <w:r>
              <w:rPr>
                <w:rFonts w:ascii="Garamond" w:hAnsi="Garamond"/>
              </w:rPr>
              <w:t>1.52</w:t>
            </w:r>
          </w:p>
        </w:tc>
        <w:tc>
          <w:tcPr>
            <w:tcW w:w="915" w:type="dxa"/>
          </w:tcPr>
          <w:p w14:paraId="690B5D01" w14:textId="77777777" w:rsidR="00FA6D69" w:rsidRPr="00DF559D" w:rsidRDefault="00FA6D69" w:rsidP="00D13848">
            <w:pPr>
              <w:jc w:val="center"/>
              <w:rPr>
                <w:rFonts w:ascii="Garamond" w:hAnsi="Garamond"/>
              </w:rPr>
            </w:pPr>
            <w:r>
              <w:rPr>
                <w:rFonts w:ascii="Garamond" w:hAnsi="Garamond"/>
              </w:rPr>
              <w:t>0.79</w:t>
            </w:r>
          </w:p>
        </w:tc>
        <w:tc>
          <w:tcPr>
            <w:tcW w:w="967" w:type="dxa"/>
          </w:tcPr>
          <w:p w14:paraId="73FBEEAA" w14:textId="77777777" w:rsidR="00FA6D69" w:rsidRPr="00DF559D" w:rsidRDefault="00FA6D69" w:rsidP="00D13848">
            <w:pPr>
              <w:jc w:val="center"/>
              <w:rPr>
                <w:rFonts w:ascii="Garamond" w:hAnsi="Garamond"/>
              </w:rPr>
            </w:pPr>
            <w:r>
              <w:rPr>
                <w:rFonts w:ascii="Garamond" w:hAnsi="Garamond"/>
              </w:rPr>
              <w:t>2.24</w:t>
            </w:r>
          </w:p>
        </w:tc>
        <w:tc>
          <w:tcPr>
            <w:tcW w:w="1045" w:type="dxa"/>
          </w:tcPr>
          <w:p w14:paraId="22FFE0E7" w14:textId="77777777" w:rsidR="00FA6D69" w:rsidRPr="00DF559D" w:rsidRDefault="00FA6D69" w:rsidP="00D13848">
            <w:pPr>
              <w:jc w:val="center"/>
              <w:rPr>
                <w:rFonts w:ascii="Garamond" w:hAnsi="Garamond"/>
              </w:rPr>
            </w:pPr>
            <w:r>
              <w:rPr>
                <w:rFonts w:ascii="Garamond" w:hAnsi="Garamond"/>
              </w:rPr>
              <w:t>99.90</w:t>
            </w:r>
            <w:r w:rsidRPr="00DF559D">
              <w:rPr>
                <w:rFonts w:ascii="Garamond" w:hAnsi="Garamond"/>
              </w:rPr>
              <w:t>%</w:t>
            </w:r>
          </w:p>
        </w:tc>
        <w:tc>
          <w:tcPr>
            <w:tcW w:w="1042" w:type="dxa"/>
          </w:tcPr>
          <w:p w14:paraId="4D63BC08"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06316F01" w14:textId="77777777" w:rsidR="00FA6D69" w:rsidRPr="00DF559D" w:rsidRDefault="00FA6D69" w:rsidP="00D13848">
            <w:pPr>
              <w:jc w:val="center"/>
              <w:rPr>
                <w:rFonts w:ascii="Garamond" w:hAnsi="Garamond"/>
              </w:rPr>
            </w:pPr>
            <w:r>
              <w:rPr>
                <w:rFonts w:ascii="Garamond" w:hAnsi="Garamond"/>
              </w:rPr>
              <w:t>6,189</w:t>
            </w:r>
          </w:p>
        </w:tc>
        <w:tc>
          <w:tcPr>
            <w:tcW w:w="1056" w:type="dxa"/>
          </w:tcPr>
          <w:p w14:paraId="317C22A6" w14:textId="77777777" w:rsidR="00FA6D69" w:rsidRPr="00DF559D" w:rsidRDefault="00FA6D69" w:rsidP="00D13848">
            <w:pPr>
              <w:jc w:val="center"/>
              <w:rPr>
                <w:rFonts w:ascii="Garamond" w:hAnsi="Garamond"/>
              </w:rPr>
            </w:pPr>
            <w:r>
              <w:rPr>
                <w:rFonts w:ascii="Garamond" w:hAnsi="Garamond"/>
              </w:rPr>
              <w:t>0.00584</w:t>
            </w:r>
          </w:p>
        </w:tc>
      </w:tr>
      <w:tr w:rsidR="00FA6D69" w:rsidRPr="00DF559D" w14:paraId="14E2E48C" w14:textId="77777777" w:rsidTr="00D13848">
        <w:trPr>
          <w:jc w:val="center"/>
        </w:trPr>
        <w:tc>
          <w:tcPr>
            <w:tcW w:w="1781" w:type="dxa"/>
          </w:tcPr>
          <w:p w14:paraId="6F6F3B8D" w14:textId="77777777" w:rsidR="00FA6D69" w:rsidRPr="00DF559D" w:rsidRDefault="00FA6D69"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194C783A"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915" w:type="dxa"/>
          </w:tcPr>
          <w:p w14:paraId="25AD17F9" w14:textId="77777777" w:rsidR="00FA6D69" w:rsidRPr="00DF559D" w:rsidRDefault="00FA6D69" w:rsidP="00D13848">
            <w:pPr>
              <w:jc w:val="center"/>
              <w:rPr>
                <w:rFonts w:ascii="Garamond" w:hAnsi="Garamond"/>
              </w:rPr>
            </w:pPr>
            <w:r>
              <w:rPr>
                <w:rFonts w:ascii="Garamond" w:hAnsi="Garamond"/>
              </w:rPr>
              <w:t>0.00</w:t>
            </w:r>
          </w:p>
        </w:tc>
        <w:tc>
          <w:tcPr>
            <w:tcW w:w="967" w:type="dxa"/>
          </w:tcPr>
          <w:p w14:paraId="7C7D6932" w14:textId="77777777" w:rsidR="00FA6D69" w:rsidRPr="00DF559D" w:rsidRDefault="00FA6D69" w:rsidP="00D13848">
            <w:pPr>
              <w:jc w:val="center"/>
              <w:rPr>
                <w:rFonts w:ascii="Garamond" w:hAnsi="Garamond"/>
              </w:rPr>
            </w:pPr>
            <w:r>
              <w:rPr>
                <w:rFonts w:ascii="Garamond" w:hAnsi="Garamond"/>
              </w:rPr>
              <w:t>0.02</w:t>
            </w:r>
          </w:p>
        </w:tc>
        <w:tc>
          <w:tcPr>
            <w:tcW w:w="1045" w:type="dxa"/>
          </w:tcPr>
          <w:p w14:paraId="723996C7" w14:textId="77777777" w:rsidR="00FA6D69" w:rsidRPr="00DF559D" w:rsidRDefault="00FA6D69" w:rsidP="00D13848">
            <w:pPr>
              <w:jc w:val="center"/>
              <w:rPr>
                <w:rFonts w:ascii="Garamond" w:hAnsi="Garamond"/>
              </w:rPr>
            </w:pPr>
            <w:r>
              <w:rPr>
                <w:rFonts w:ascii="Garamond" w:hAnsi="Garamond"/>
              </w:rPr>
              <w:t>90.88</w:t>
            </w:r>
            <w:r w:rsidRPr="00DF559D">
              <w:rPr>
                <w:rFonts w:ascii="Garamond" w:hAnsi="Garamond"/>
              </w:rPr>
              <w:t>%</w:t>
            </w:r>
          </w:p>
        </w:tc>
        <w:tc>
          <w:tcPr>
            <w:tcW w:w="1042" w:type="dxa"/>
          </w:tcPr>
          <w:p w14:paraId="265A34A0"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6DA199FE" w14:textId="77777777" w:rsidR="00FA6D69" w:rsidRPr="00DF559D" w:rsidRDefault="00FA6D69" w:rsidP="00D13848">
            <w:pPr>
              <w:jc w:val="center"/>
              <w:rPr>
                <w:rFonts w:ascii="Garamond" w:hAnsi="Garamond"/>
              </w:rPr>
            </w:pPr>
            <w:r>
              <w:rPr>
                <w:rFonts w:ascii="Garamond" w:hAnsi="Garamond"/>
              </w:rPr>
              <w:t>6,097</w:t>
            </w:r>
          </w:p>
        </w:tc>
        <w:tc>
          <w:tcPr>
            <w:tcW w:w="1056" w:type="dxa"/>
          </w:tcPr>
          <w:p w14:paraId="6B9D8421"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000098</w:t>
            </w:r>
          </w:p>
        </w:tc>
      </w:tr>
      <w:tr w:rsidR="00FA6D69" w:rsidRPr="00DF559D" w14:paraId="575068D9" w14:textId="77777777" w:rsidTr="00D13848">
        <w:trPr>
          <w:jc w:val="center"/>
        </w:trPr>
        <w:tc>
          <w:tcPr>
            <w:tcW w:w="1781" w:type="dxa"/>
          </w:tcPr>
          <w:p w14:paraId="5F667A64" w14:textId="77777777" w:rsidR="00FA6D69" w:rsidRPr="00DF559D"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0D4130">
              <w:rPr>
                <w:rFonts w:ascii="Garamond" w:hAnsi="Garamond"/>
                <w:vertAlign w:val="subscript"/>
              </w:rPr>
              <w:t>2</w:t>
            </w:r>
            <w:r w:rsidRPr="00DF559D">
              <w:rPr>
                <w:rFonts w:ascii="Garamond" w:hAnsi="Garamond"/>
              </w:rPr>
              <w:t>)</w:t>
            </w:r>
          </w:p>
        </w:tc>
        <w:tc>
          <w:tcPr>
            <w:tcW w:w="1076" w:type="dxa"/>
          </w:tcPr>
          <w:p w14:paraId="79723C9F" w14:textId="77777777" w:rsidR="00FA6D69" w:rsidRDefault="00FA6D69" w:rsidP="00D13848">
            <w:pPr>
              <w:jc w:val="center"/>
              <w:rPr>
                <w:rFonts w:ascii="Garamond" w:hAnsi="Garamond"/>
              </w:rPr>
            </w:pPr>
            <w:r>
              <w:rPr>
                <w:rFonts w:ascii="Garamond" w:hAnsi="Garamond"/>
              </w:rPr>
              <w:t>0.14</w:t>
            </w:r>
          </w:p>
        </w:tc>
        <w:tc>
          <w:tcPr>
            <w:tcW w:w="915" w:type="dxa"/>
          </w:tcPr>
          <w:p w14:paraId="2E8C87FD" w14:textId="77777777" w:rsidR="00FA6D69" w:rsidRDefault="00FA6D69" w:rsidP="00D13848">
            <w:pPr>
              <w:jc w:val="center"/>
              <w:rPr>
                <w:rFonts w:ascii="Garamond" w:hAnsi="Garamond"/>
              </w:rPr>
            </w:pPr>
            <w:r>
              <w:rPr>
                <w:rFonts w:ascii="Garamond" w:hAnsi="Garamond"/>
              </w:rPr>
              <w:t>-0.18</w:t>
            </w:r>
          </w:p>
        </w:tc>
        <w:tc>
          <w:tcPr>
            <w:tcW w:w="967" w:type="dxa"/>
          </w:tcPr>
          <w:p w14:paraId="6049C1DC" w14:textId="77777777" w:rsidR="00FA6D69" w:rsidRDefault="00FA6D69" w:rsidP="00D13848">
            <w:pPr>
              <w:jc w:val="center"/>
              <w:rPr>
                <w:rFonts w:ascii="Garamond" w:hAnsi="Garamond"/>
              </w:rPr>
            </w:pPr>
            <w:r>
              <w:rPr>
                <w:rFonts w:ascii="Garamond" w:hAnsi="Garamond"/>
              </w:rPr>
              <w:t>0.46</w:t>
            </w:r>
          </w:p>
        </w:tc>
        <w:tc>
          <w:tcPr>
            <w:tcW w:w="1045" w:type="dxa"/>
          </w:tcPr>
          <w:p w14:paraId="089F03AB" w14:textId="77777777" w:rsidR="00FA6D69" w:rsidRDefault="00FA6D69" w:rsidP="00D13848">
            <w:pPr>
              <w:jc w:val="center"/>
              <w:rPr>
                <w:rFonts w:ascii="Garamond" w:hAnsi="Garamond"/>
              </w:rPr>
            </w:pPr>
            <w:r>
              <w:rPr>
                <w:rFonts w:ascii="Garamond" w:hAnsi="Garamond"/>
              </w:rPr>
              <w:t>75.38%</w:t>
            </w:r>
          </w:p>
        </w:tc>
        <w:tc>
          <w:tcPr>
            <w:tcW w:w="1042" w:type="dxa"/>
          </w:tcPr>
          <w:p w14:paraId="575C7C6E" w14:textId="77777777" w:rsidR="00FA6D69" w:rsidRPr="00DF559D" w:rsidRDefault="00FA6D69" w:rsidP="00D13848">
            <w:pPr>
              <w:jc w:val="center"/>
              <w:rPr>
                <w:rFonts w:ascii="Garamond" w:hAnsi="Garamond"/>
              </w:rPr>
            </w:pPr>
            <w:r>
              <w:rPr>
                <w:rFonts w:ascii="Garamond" w:hAnsi="Garamond"/>
              </w:rPr>
              <w:t>1.00</w:t>
            </w:r>
          </w:p>
        </w:tc>
        <w:tc>
          <w:tcPr>
            <w:tcW w:w="1048" w:type="dxa"/>
          </w:tcPr>
          <w:p w14:paraId="121E627A" w14:textId="77777777" w:rsidR="00FA6D69" w:rsidRDefault="00FA6D69" w:rsidP="00D13848">
            <w:pPr>
              <w:jc w:val="center"/>
              <w:rPr>
                <w:rFonts w:ascii="Garamond" w:hAnsi="Garamond"/>
              </w:rPr>
            </w:pPr>
            <w:r>
              <w:rPr>
                <w:rFonts w:ascii="Garamond" w:hAnsi="Garamond"/>
              </w:rPr>
              <w:t>7,144</w:t>
            </w:r>
          </w:p>
        </w:tc>
        <w:tc>
          <w:tcPr>
            <w:tcW w:w="1056" w:type="dxa"/>
          </w:tcPr>
          <w:p w14:paraId="32B4A5FB" w14:textId="77777777" w:rsidR="00FA6D69" w:rsidRDefault="00FA6D69" w:rsidP="00D13848">
            <w:pPr>
              <w:jc w:val="center"/>
              <w:rPr>
                <w:rFonts w:ascii="Garamond" w:hAnsi="Garamond"/>
              </w:rPr>
            </w:pPr>
            <w:r>
              <w:rPr>
                <w:rFonts w:ascii="Garamond" w:hAnsi="Garamond"/>
              </w:rPr>
              <w:t>0.00238</w:t>
            </w:r>
          </w:p>
        </w:tc>
      </w:tr>
    </w:tbl>
    <w:p w14:paraId="42D31E6E" w14:textId="2D6839B2"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w:t>
      </w:r>
      <w:r>
        <w:rPr>
          <w:rFonts w:ascii="Garamond" w:hAnsi="Garamond"/>
        </w:rPr>
        <w:t>3</w:t>
      </w:r>
      <w:r>
        <w:rPr>
          <w:rFonts w:ascii="Garamond" w:hAnsi="Garamond"/>
        </w:rPr>
        <w:t>8</w:t>
      </w:r>
      <w:r w:rsidRPr="00DF559D">
        <w:rPr>
          <w:rFonts w:ascii="Garamond" w:hAnsi="Garamond"/>
        </w:rPr>
        <w:t>:</w:t>
      </w:r>
      <w:r>
        <w:rPr>
          <w:rFonts w:ascii="Garamond" w:hAnsi="Garamond"/>
        </w:rPr>
        <w:t xml:space="preserve"> MCMC sampling summary for d’, VVIQ, and Gender in Item memory</w:t>
      </w:r>
    </w:p>
    <w:p w14:paraId="38433462" w14:textId="77777777" w:rsidR="00FA6D69" w:rsidRPr="00DF559D" w:rsidRDefault="00FA6D69" w:rsidP="00FA6D69">
      <w:pPr>
        <w:jc w:val="center"/>
        <w:rPr>
          <w:rFonts w:ascii="Garamond" w:hAnsi="Garamond"/>
        </w:rPr>
      </w:pPr>
    </w:p>
    <w:p w14:paraId="053D65F4" w14:textId="77777777" w:rsidR="00FA6D69"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(c ~ VVIQ +</w:t>
      </w:r>
      <w:r>
        <w:rPr>
          <w:rFonts w:ascii="Garamond" w:hAnsi="Garamond"/>
          <w:b/>
          <w:bCs/>
          <w:i/>
          <w:iCs/>
        </w:rPr>
        <w:t xml:space="preserve"> Gender</w:t>
      </w:r>
      <w:r w:rsidRPr="00DF559D">
        <w:rPr>
          <w:rFonts w:ascii="Garamond" w:hAnsi="Garamond"/>
          <w:b/>
          <w:bCs/>
          <w:i/>
          <w:iCs/>
        </w:rPr>
        <w:t xml:space="preserve"> </w:t>
      </w:r>
      <w:r>
        <w:rPr>
          <w:rFonts w:ascii="Garamond" w:hAnsi="Garamond"/>
          <w:b/>
          <w:bCs/>
          <w:i/>
          <w:iCs/>
        </w:rPr>
        <w:t xml:space="preserve">+ </w:t>
      </w:r>
      <w:r w:rsidRPr="00DF559D">
        <w:rPr>
          <w:rFonts w:ascii="Garamond" w:hAnsi="Garamond"/>
          <w:b/>
          <w:bCs/>
          <w:i/>
          <w:iCs/>
        </w:rPr>
        <w:t xml:space="preserve">(1|ID),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66"/>
        <w:gridCol w:w="1072"/>
        <w:gridCol w:w="1091"/>
        <w:gridCol w:w="831"/>
        <w:gridCol w:w="1041"/>
        <w:gridCol w:w="1031"/>
        <w:gridCol w:w="1042"/>
        <w:gridCol w:w="1056"/>
      </w:tblGrid>
      <w:tr w:rsidR="00FA6D69" w:rsidRPr="00DF559D" w14:paraId="25D6FD50" w14:textId="77777777" w:rsidTr="00D13848">
        <w:trPr>
          <w:jc w:val="center"/>
        </w:trPr>
        <w:tc>
          <w:tcPr>
            <w:tcW w:w="1766" w:type="dxa"/>
          </w:tcPr>
          <w:p w14:paraId="1F7CE6A8" w14:textId="77777777" w:rsidR="00FA6D69" w:rsidRPr="00DF559D" w:rsidRDefault="00FA6D69" w:rsidP="00D13848">
            <w:pPr>
              <w:jc w:val="center"/>
              <w:rPr>
                <w:rFonts w:ascii="Garamond" w:hAnsi="Garamond"/>
              </w:rPr>
            </w:pPr>
            <w:r w:rsidRPr="00DF559D">
              <w:rPr>
                <w:rFonts w:ascii="Garamond" w:hAnsi="Garamond"/>
              </w:rPr>
              <w:t>Parameter</w:t>
            </w:r>
          </w:p>
        </w:tc>
        <w:tc>
          <w:tcPr>
            <w:tcW w:w="1072" w:type="dxa"/>
          </w:tcPr>
          <w:p w14:paraId="15A98A88" w14:textId="77777777" w:rsidR="00FA6D69" w:rsidRPr="00DF559D" w:rsidRDefault="00FA6D69" w:rsidP="00D13848">
            <w:pPr>
              <w:jc w:val="center"/>
              <w:rPr>
                <w:rFonts w:ascii="Garamond" w:hAnsi="Garamond"/>
              </w:rPr>
            </w:pPr>
            <w:r w:rsidRPr="00DF559D">
              <w:rPr>
                <w:rFonts w:ascii="Garamond" w:hAnsi="Garamond"/>
              </w:rPr>
              <w:t>Median</w:t>
            </w:r>
          </w:p>
        </w:tc>
        <w:tc>
          <w:tcPr>
            <w:tcW w:w="1091" w:type="dxa"/>
          </w:tcPr>
          <w:p w14:paraId="24345288" w14:textId="77777777" w:rsidR="00FA6D69" w:rsidRPr="00DF559D" w:rsidRDefault="00FA6D69" w:rsidP="00D13848">
            <w:pPr>
              <w:jc w:val="center"/>
              <w:rPr>
                <w:rFonts w:ascii="Garamond" w:hAnsi="Garamond"/>
              </w:rPr>
            </w:pPr>
            <w:r w:rsidRPr="00DF559D">
              <w:rPr>
                <w:rFonts w:ascii="Garamond" w:hAnsi="Garamond"/>
              </w:rPr>
              <w:t>5.5%</w:t>
            </w:r>
          </w:p>
        </w:tc>
        <w:tc>
          <w:tcPr>
            <w:tcW w:w="831" w:type="dxa"/>
          </w:tcPr>
          <w:p w14:paraId="064EFE0E" w14:textId="77777777" w:rsidR="00FA6D69" w:rsidRPr="00DF559D" w:rsidRDefault="00FA6D69" w:rsidP="00D13848">
            <w:pPr>
              <w:jc w:val="center"/>
              <w:rPr>
                <w:rFonts w:ascii="Garamond" w:hAnsi="Garamond"/>
              </w:rPr>
            </w:pPr>
            <w:r w:rsidRPr="00DF559D">
              <w:rPr>
                <w:rFonts w:ascii="Garamond" w:hAnsi="Garamond"/>
              </w:rPr>
              <w:t>94.5%</w:t>
            </w:r>
          </w:p>
        </w:tc>
        <w:tc>
          <w:tcPr>
            <w:tcW w:w="1041" w:type="dxa"/>
          </w:tcPr>
          <w:p w14:paraId="1F751FFA"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31" w:type="dxa"/>
          </w:tcPr>
          <w:p w14:paraId="6B5878D5"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2" w:type="dxa"/>
          </w:tcPr>
          <w:p w14:paraId="3C207A5E"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45032CB5"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522A1510" w14:textId="77777777" w:rsidTr="00D13848">
        <w:trPr>
          <w:jc w:val="center"/>
        </w:trPr>
        <w:tc>
          <w:tcPr>
            <w:tcW w:w="1766" w:type="dxa"/>
          </w:tcPr>
          <w:p w14:paraId="43C0AC92"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2" w:type="dxa"/>
          </w:tcPr>
          <w:p w14:paraId="51A933F5" w14:textId="77777777" w:rsidR="00FA6D69" w:rsidRPr="00DF559D" w:rsidRDefault="00FA6D69" w:rsidP="00D13848">
            <w:pPr>
              <w:jc w:val="center"/>
              <w:rPr>
                <w:rFonts w:ascii="Garamond" w:hAnsi="Garamond"/>
              </w:rPr>
            </w:pPr>
            <w:r>
              <w:rPr>
                <w:rFonts w:ascii="Garamond" w:hAnsi="Garamond"/>
              </w:rPr>
              <w:t>-0.54</w:t>
            </w:r>
          </w:p>
        </w:tc>
        <w:tc>
          <w:tcPr>
            <w:tcW w:w="1091" w:type="dxa"/>
          </w:tcPr>
          <w:p w14:paraId="633B0C74" w14:textId="77777777" w:rsidR="00FA6D69" w:rsidRPr="00DF559D" w:rsidRDefault="00FA6D69" w:rsidP="00D13848">
            <w:pPr>
              <w:jc w:val="center"/>
              <w:rPr>
                <w:rFonts w:ascii="Garamond" w:hAnsi="Garamond"/>
              </w:rPr>
            </w:pPr>
            <w:r>
              <w:rPr>
                <w:rFonts w:ascii="Garamond" w:hAnsi="Garamond"/>
              </w:rPr>
              <w:t>-0.82</w:t>
            </w:r>
          </w:p>
        </w:tc>
        <w:tc>
          <w:tcPr>
            <w:tcW w:w="831" w:type="dxa"/>
          </w:tcPr>
          <w:p w14:paraId="6B599ECC" w14:textId="77777777" w:rsidR="00FA6D69" w:rsidRPr="00DF559D" w:rsidRDefault="00FA6D69" w:rsidP="00D13848">
            <w:pPr>
              <w:jc w:val="center"/>
              <w:rPr>
                <w:rFonts w:ascii="Garamond" w:hAnsi="Garamond"/>
              </w:rPr>
            </w:pPr>
            <w:r>
              <w:rPr>
                <w:rFonts w:ascii="Garamond" w:hAnsi="Garamond"/>
              </w:rPr>
              <w:t>-0.27</w:t>
            </w:r>
          </w:p>
        </w:tc>
        <w:tc>
          <w:tcPr>
            <w:tcW w:w="1041" w:type="dxa"/>
          </w:tcPr>
          <w:p w14:paraId="682DDE16" w14:textId="77777777" w:rsidR="00FA6D69" w:rsidRPr="00DF559D" w:rsidRDefault="00FA6D69" w:rsidP="00D13848">
            <w:pPr>
              <w:jc w:val="center"/>
              <w:rPr>
                <w:rFonts w:ascii="Garamond" w:hAnsi="Garamond"/>
              </w:rPr>
            </w:pPr>
            <w:r>
              <w:rPr>
                <w:rFonts w:ascii="Garamond" w:hAnsi="Garamond"/>
              </w:rPr>
              <w:t>99.89</w:t>
            </w:r>
            <w:r w:rsidRPr="00DF559D">
              <w:rPr>
                <w:rFonts w:ascii="Garamond" w:hAnsi="Garamond"/>
              </w:rPr>
              <w:t>%</w:t>
            </w:r>
          </w:p>
        </w:tc>
        <w:tc>
          <w:tcPr>
            <w:tcW w:w="1031" w:type="dxa"/>
          </w:tcPr>
          <w:p w14:paraId="42ADD413"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21ADADD4" w14:textId="77777777" w:rsidR="00FA6D69" w:rsidRPr="00DF559D" w:rsidRDefault="00FA6D69" w:rsidP="00D13848">
            <w:pPr>
              <w:jc w:val="center"/>
              <w:rPr>
                <w:rFonts w:ascii="Garamond" w:hAnsi="Garamond"/>
              </w:rPr>
            </w:pPr>
            <w:r>
              <w:rPr>
                <w:rFonts w:ascii="Garamond" w:hAnsi="Garamond"/>
              </w:rPr>
              <w:t>5,701</w:t>
            </w:r>
          </w:p>
        </w:tc>
        <w:tc>
          <w:tcPr>
            <w:tcW w:w="1056" w:type="dxa"/>
          </w:tcPr>
          <w:p w14:paraId="1EF25816"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0023</w:t>
            </w:r>
          </w:p>
        </w:tc>
      </w:tr>
      <w:tr w:rsidR="00FA6D69" w:rsidRPr="00DF559D" w14:paraId="483E2CF7" w14:textId="77777777" w:rsidTr="00D13848">
        <w:trPr>
          <w:jc w:val="center"/>
        </w:trPr>
        <w:tc>
          <w:tcPr>
            <w:tcW w:w="1766" w:type="dxa"/>
          </w:tcPr>
          <w:p w14:paraId="3376F52F" w14:textId="77777777" w:rsidR="00FA6D69" w:rsidRPr="00DF559D" w:rsidRDefault="00FA6D69" w:rsidP="00D13848">
            <w:pPr>
              <w:jc w:val="center"/>
              <w:rPr>
                <w:rFonts w:ascii="Garamond" w:hAnsi="Garamond"/>
              </w:rPr>
            </w:pPr>
            <w:r>
              <w:rPr>
                <w:rFonts w:ascii="Garamond" w:hAnsi="Garamond"/>
              </w:rPr>
              <w:t>VVIQ</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2" w:type="dxa"/>
          </w:tcPr>
          <w:p w14:paraId="75A8D4E7"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1091" w:type="dxa"/>
          </w:tcPr>
          <w:p w14:paraId="68FC9109" w14:textId="77777777" w:rsidR="00FA6D69" w:rsidRPr="00DF559D" w:rsidRDefault="00FA6D69" w:rsidP="00D13848">
            <w:pPr>
              <w:jc w:val="center"/>
              <w:rPr>
                <w:rFonts w:ascii="Garamond" w:hAnsi="Garamond"/>
              </w:rPr>
            </w:pPr>
            <w:r>
              <w:rPr>
                <w:rFonts w:ascii="Garamond" w:hAnsi="Garamond"/>
              </w:rPr>
              <w:t>0.00</w:t>
            </w:r>
          </w:p>
        </w:tc>
        <w:tc>
          <w:tcPr>
            <w:tcW w:w="831" w:type="dxa"/>
          </w:tcPr>
          <w:p w14:paraId="3C54EE7F"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1041" w:type="dxa"/>
          </w:tcPr>
          <w:p w14:paraId="214E4B04" w14:textId="77777777" w:rsidR="00FA6D69" w:rsidRPr="00DF559D" w:rsidRDefault="00FA6D69" w:rsidP="00D13848">
            <w:pPr>
              <w:jc w:val="center"/>
              <w:rPr>
                <w:rFonts w:ascii="Garamond" w:hAnsi="Garamond"/>
              </w:rPr>
            </w:pPr>
            <w:r>
              <w:rPr>
                <w:rFonts w:ascii="Garamond" w:hAnsi="Garamond"/>
              </w:rPr>
              <w:t>94.09</w:t>
            </w:r>
            <w:r w:rsidRPr="00DF559D">
              <w:rPr>
                <w:rFonts w:ascii="Garamond" w:hAnsi="Garamond"/>
              </w:rPr>
              <w:t>%</w:t>
            </w:r>
          </w:p>
        </w:tc>
        <w:tc>
          <w:tcPr>
            <w:tcW w:w="1031" w:type="dxa"/>
          </w:tcPr>
          <w:p w14:paraId="53A099DD"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533BA314" w14:textId="77777777" w:rsidR="00FA6D69" w:rsidRPr="00DF559D" w:rsidRDefault="00FA6D69" w:rsidP="00D13848">
            <w:pPr>
              <w:jc w:val="center"/>
              <w:rPr>
                <w:rFonts w:ascii="Garamond" w:hAnsi="Garamond"/>
              </w:rPr>
            </w:pPr>
            <w:r>
              <w:rPr>
                <w:rFonts w:ascii="Garamond" w:hAnsi="Garamond"/>
              </w:rPr>
              <w:t>5,525</w:t>
            </w:r>
          </w:p>
        </w:tc>
        <w:tc>
          <w:tcPr>
            <w:tcW w:w="1056" w:type="dxa"/>
          </w:tcPr>
          <w:p w14:paraId="31EC1068"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000039</w:t>
            </w:r>
          </w:p>
        </w:tc>
      </w:tr>
      <w:tr w:rsidR="00FA6D69" w:rsidRPr="00DF559D" w14:paraId="6394EAEF" w14:textId="77777777" w:rsidTr="00D13848">
        <w:trPr>
          <w:jc w:val="center"/>
        </w:trPr>
        <w:tc>
          <w:tcPr>
            <w:tcW w:w="1766" w:type="dxa"/>
          </w:tcPr>
          <w:p w14:paraId="144FC8A4" w14:textId="77777777" w:rsidR="00FA6D69"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0D4130">
              <w:rPr>
                <w:rFonts w:ascii="Garamond" w:hAnsi="Garamond"/>
                <w:vertAlign w:val="subscript"/>
              </w:rPr>
              <w:t>2</w:t>
            </w:r>
            <w:r w:rsidRPr="00DF559D">
              <w:rPr>
                <w:rFonts w:ascii="Garamond" w:hAnsi="Garamond"/>
              </w:rPr>
              <w:t>)</w:t>
            </w:r>
          </w:p>
        </w:tc>
        <w:tc>
          <w:tcPr>
            <w:tcW w:w="1072" w:type="dxa"/>
          </w:tcPr>
          <w:p w14:paraId="53D0E4F0" w14:textId="77777777" w:rsidR="00FA6D69" w:rsidRDefault="00FA6D69" w:rsidP="00D13848">
            <w:pPr>
              <w:jc w:val="center"/>
              <w:rPr>
                <w:rFonts w:ascii="Garamond" w:hAnsi="Garamond"/>
              </w:rPr>
            </w:pPr>
            <w:r>
              <w:rPr>
                <w:rFonts w:ascii="Garamond" w:hAnsi="Garamond"/>
              </w:rPr>
              <w:t>0.02</w:t>
            </w:r>
          </w:p>
        </w:tc>
        <w:tc>
          <w:tcPr>
            <w:tcW w:w="1091" w:type="dxa"/>
          </w:tcPr>
          <w:p w14:paraId="0FEBAF38" w14:textId="77777777" w:rsidR="00FA6D69" w:rsidRDefault="00FA6D69" w:rsidP="00D13848">
            <w:pPr>
              <w:jc w:val="center"/>
              <w:rPr>
                <w:rFonts w:ascii="Garamond" w:hAnsi="Garamond"/>
              </w:rPr>
            </w:pPr>
            <w:r>
              <w:rPr>
                <w:rFonts w:ascii="Garamond" w:hAnsi="Garamond"/>
              </w:rPr>
              <w:t>-0.10</w:t>
            </w:r>
          </w:p>
        </w:tc>
        <w:tc>
          <w:tcPr>
            <w:tcW w:w="831" w:type="dxa"/>
          </w:tcPr>
          <w:p w14:paraId="5FADBDA0" w14:textId="77777777" w:rsidR="00FA6D69" w:rsidRDefault="00FA6D69" w:rsidP="00D13848">
            <w:pPr>
              <w:jc w:val="center"/>
              <w:rPr>
                <w:rFonts w:ascii="Garamond" w:hAnsi="Garamond"/>
              </w:rPr>
            </w:pPr>
            <w:r>
              <w:rPr>
                <w:rFonts w:ascii="Garamond" w:hAnsi="Garamond"/>
              </w:rPr>
              <w:t>0.16</w:t>
            </w:r>
          </w:p>
        </w:tc>
        <w:tc>
          <w:tcPr>
            <w:tcW w:w="1041" w:type="dxa"/>
          </w:tcPr>
          <w:p w14:paraId="27508B80" w14:textId="77777777" w:rsidR="00FA6D69" w:rsidRDefault="00FA6D69" w:rsidP="00D13848">
            <w:pPr>
              <w:jc w:val="center"/>
              <w:rPr>
                <w:rFonts w:ascii="Garamond" w:hAnsi="Garamond"/>
              </w:rPr>
            </w:pPr>
            <w:r>
              <w:rPr>
                <w:rFonts w:ascii="Garamond" w:hAnsi="Garamond"/>
              </w:rPr>
              <w:t>61.97%</w:t>
            </w:r>
          </w:p>
        </w:tc>
        <w:tc>
          <w:tcPr>
            <w:tcW w:w="1031" w:type="dxa"/>
          </w:tcPr>
          <w:p w14:paraId="58048850" w14:textId="77777777" w:rsidR="00FA6D69" w:rsidRPr="00DF559D" w:rsidRDefault="00FA6D69" w:rsidP="00D13848">
            <w:pPr>
              <w:jc w:val="center"/>
              <w:rPr>
                <w:rFonts w:ascii="Garamond" w:hAnsi="Garamond"/>
              </w:rPr>
            </w:pPr>
            <w:r>
              <w:rPr>
                <w:rFonts w:ascii="Garamond" w:hAnsi="Garamond"/>
              </w:rPr>
              <w:t>1.00</w:t>
            </w:r>
          </w:p>
        </w:tc>
        <w:tc>
          <w:tcPr>
            <w:tcW w:w="1042" w:type="dxa"/>
          </w:tcPr>
          <w:p w14:paraId="40EE4499" w14:textId="77777777" w:rsidR="00FA6D69" w:rsidRDefault="00FA6D69" w:rsidP="00D13848">
            <w:pPr>
              <w:jc w:val="center"/>
              <w:rPr>
                <w:rFonts w:ascii="Garamond" w:hAnsi="Garamond"/>
              </w:rPr>
            </w:pPr>
            <w:r>
              <w:rPr>
                <w:rFonts w:ascii="Garamond" w:hAnsi="Garamond"/>
              </w:rPr>
              <w:t>5,899</w:t>
            </w:r>
          </w:p>
        </w:tc>
        <w:tc>
          <w:tcPr>
            <w:tcW w:w="1056" w:type="dxa"/>
          </w:tcPr>
          <w:p w14:paraId="0FCA6BC4" w14:textId="77777777" w:rsidR="00FA6D69" w:rsidRDefault="00FA6D69" w:rsidP="00D13848">
            <w:pPr>
              <w:jc w:val="center"/>
              <w:rPr>
                <w:rFonts w:ascii="Garamond" w:hAnsi="Garamond"/>
              </w:rPr>
            </w:pPr>
            <w:r>
              <w:rPr>
                <w:rFonts w:ascii="Garamond" w:hAnsi="Garamond"/>
              </w:rPr>
              <w:t>0.0011</w:t>
            </w:r>
          </w:p>
        </w:tc>
      </w:tr>
    </w:tbl>
    <w:p w14:paraId="6305BD85" w14:textId="3FD14D52"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w:t>
      </w:r>
      <w:r>
        <w:rPr>
          <w:rFonts w:ascii="Garamond" w:hAnsi="Garamond"/>
        </w:rPr>
        <w:t>3</w:t>
      </w:r>
      <w:r>
        <w:rPr>
          <w:rFonts w:ascii="Garamond" w:hAnsi="Garamond"/>
        </w:rPr>
        <w:t>9</w:t>
      </w:r>
      <w:r w:rsidRPr="00DF559D">
        <w:rPr>
          <w:rFonts w:ascii="Garamond" w:hAnsi="Garamond"/>
        </w:rPr>
        <w:t>:</w:t>
      </w:r>
      <w:r>
        <w:rPr>
          <w:rFonts w:ascii="Garamond" w:hAnsi="Garamond"/>
        </w:rPr>
        <w:t xml:space="preserve"> MCMC sampling summary for c, VVIQ, and Gender in Item memory</w:t>
      </w:r>
    </w:p>
    <w:p w14:paraId="6E448A54" w14:textId="77777777" w:rsidR="00FA6D69" w:rsidRPr="0004213B" w:rsidRDefault="00FA6D69" w:rsidP="00FA6D69">
      <w:pPr>
        <w:jc w:val="center"/>
        <w:rPr>
          <w:rFonts w:ascii="Garamond" w:hAnsi="Garamond"/>
        </w:rPr>
      </w:pPr>
    </w:p>
    <w:p w14:paraId="567BB1C0" w14:textId="77777777" w:rsidR="00FA6D69" w:rsidRDefault="00FA6D69" w:rsidP="00FA6D69">
      <w:pPr>
        <w:jc w:val="center"/>
        <w:rPr>
          <w:rFonts w:ascii="Garamond" w:hAnsi="Garamond"/>
          <w:i/>
          <w:iCs/>
        </w:rPr>
      </w:pPr>
      <w:r w:rsidRPr="00DF559D">
        <w:rPr>
          <w:rFonts w:ascii="Garamond" w:hAnsi="Garamond"/>
          <w:i/>
          <w:iCs/>
        </w:rPr>
        <w:t>Body Awareness (BA)</w:t>
      </w:r>
    </w:p>
    <w:p w14:paraId="625EE88B" w14:textId="77777777" w:rsidR="00FA6D69" w:rsidRDefault="00FA6D69" w:rsidP="00FA6D69">
      <w:pPr>
        <w:jc w:val="center"/>
        <w:rPr>
          <w:rFonts w:ascii="Garamond" w:hAnsi="Garamond"/>
          <w:i/>
          <w:iCs/>
        </w:rPr>
      </w:pPr>
      <w:proofErr w:type="spellStart"/>
      <w:r w:rsidRPr="00DF559D">
        <w:rPr>
          <w:rFonts w:ascii="Garamond" w:hAnsi="Garamond"/>
          <w:b/>
          <w:bCs/>
          <w:i/>
          <w:iCs/>
        </w:rPr>
        <w:t>brm</w:t>
      </w:r>
      <w:proofErr w:type="spellEnd"/>
      <w:r w:rsidRPr="00DF559D">
        <w:rPr>
          <w:rFonts w:ascii="Garamond" w:hAnsi="Garamond"/>
          <w:b/>
          <w:bCs/>
          <w:i/>
          <w:iCs/>
        </w:rPr>
        <w:t xml:space="preserve">(d ~ BA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FA6D69" w:rsidRPr="00DF559D" w14:paraId="386620E4" w14:textId="77777777" w:rsidTr="00D13848">
        <w:trPr>
          <w:jc w:val="center"/>
        </w:trPr>
        <w:tc>
          <w:tcPr>
            <w:tcW w:w="1781" w:type="dxa"/>
          </w:tcPr>
          <w:p w14:paraId="6E0BF582" w14:textId="77777777" w:rsidR="00FA6D69" w:rsidRPr="00DF559D" w:rsidRDefault="00FA6D69" w:rsidP="00D13848">
            <w:pPr>
              <w:jc w:val="center"/>
              <w:rPr>
                <w:rFonts w:ascii="Garamond" w:hAnsi="Garamond"/>
              </w:rPr>
            </w:pPr>
            <w:r w:rsidRPr="00DF559D">
              <w:rPr>
                <w:rFonts w:ascii="Garamond" w:hAnsi="Garamond"/>
              </w:rPr>
              <w:t>Parameter</w:t>
            </w:r>
          </w:p>
        </w:tc>
        <w:tc>
          <w:tcPr>
            <w:tcW w:w="1076" w:type="dxa"/>
          </w:tcPr>
          <w:p w14:paraId="5BD67456" w14:textId="77777777" w:rsidR="00FA6D69" w:rsidRPr="00DF559D" w:rsidRDefault="00FA6D69" w:rsidP="00D13848">
            <w:pPr>
              <w:jc w:val="center"/>
              <w:rPr>
                <w:rFonts w:ascii="Garamond" w:hAnsi="Garamond"/>
              </w:rPr>
            </w:pPr>
            <w:r w:rsidRPr="00DF559D">
              <w:rPr>
                <w:rFonts w:ascii="Garamond" w:hAnsi="Garamond"/>
              </w:rPr>
              <w:t>Median</w:t>
            </w:r>
          </w:p>
        </w:tc>
        <w:tc>
          <w:tcPr>
            <w:tcW w:w="915" w:type="dxa"/>
          </w:tcPr>
          <w:p w14:paraId="4D39E7AD" w14:textId="77777777" w:rsidR="00FA6D69" w:rsidRPr="00DF559D" w:rsidRDefault="00FA6D69" w:rsidP="00D13848">
            <w:pPr>
              <w:jc w:val="center"/>
              <w:rPr>
                <w:rFonts w:ascii="Garamond" w:hAnsi="Garamond"/>
              </w:rPr>
            </w:pPr>
            <w:r w:rsidRPr="00DF559D">
              <w:rPr>
                <w:rFonts w:ascii="Garamond" w:hAnsi="Garamond"/>
              </w:rPr>
              <w:t>5.5%</w:t>
            </w:r>
          </w:p>
        </w:tc>
        <w:tc>
          <w:tcPr>
            <w:tcW w:w="967" w:type="dxa"/>
          </w:tcPr>
          <w:p w14:paraId="4179A8EC" w14:textId="77777777" w:rsidR="00FA6D69" w:rsidRPr="00DF559D" w:rsidRDefault="00FA6D69" w:rsidP="00D13848">
            <w:pPr>
              <w:jc w:val="center"/>
              <w:rPr>
                <w:rFonts w:ascii="Garamond" w:hAnsi="Garamond"/>
              </w:rPr>
            </w:pPr>
            <w:r w:rsidRPr="00DF559D">
              <w:rPr>
                <w:rFonts w:ascii="Garamond" w:hAnsi="Garamond"/>
              </w:rPr>
              <w:t>94.5%</w:t>
            </w:r>
          </w:p>
        </w:tc>
        <w:tc>
          <w:tcPr>
            <w:tcW w:w="1045" w:type="dxa"/>
          </w:tcPr>
          <w:p w14:paraId="73522DBD"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42" w:type="dxa"/>
          </w:tcPr>
          <w:p w14:paraId="32B19ADB"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8" w:type="dxa"/>
          </w:tcPr>
          <w:p w14:paraId="628E8C50"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11A9C137"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3FA71036" w14:textId="77777777" w:rsidTr="00D13848">
        <w:trPr>
          <w:jc w:val="center"/>
        </w:trPr>
        <w:tc>
          <w:tcPr>
            <w:tcW w:w="1781" w:type="dxa"/>
          </w:tcPr>
          <w:p w14:paraId="4108905D"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009708D8" w14:textId="77777777" w:rsidR="00FA6D69" w:rsidRPr="00DF559D" w:rsidRDefault="00FA6D69" w:rsidP="00D13848">
            <w:pPr>
              <w:jc w:val="center"/>
              <w:rPr>
                <w:rFonts w:ascii="Garamond" w:hAnsi="Garamond"/>
              </w:rPr>
            </w:pPr>
            <w:r>
              <w:rPr>
                <w:rFonts w:ascii="Garamond" w:hAnsi="Garamond"/>
              </w:rPr>
              <w:t>2.22</w:t>
            </w:r>
          </w:p>
        </w:tc>
        <w:tc>
          <w:tcPr>
            <w:tcW w:w="915" w:type="dxa"/>
          </w:tcPr>
          <w:p w14:paraId="3D3AFDC4" w14:textId="77777777" w:rsidR="00FA6D69" w:rsidRPr="00DF559D" w:rsidRDefault="00FA6D69" w:rsidP="00D13848">
            <w:pPr>
              <w:jc w:val="center"/>
              <w:rPr>
                <w:rFonts w:ascii="Garamond" w:hAnsi="Garamond"/>
              </w:rPr>
            </w:pPr>
            <w:r>
              <w:rPr>
                <w:rFonts w:ascii="Garamond" w:hAnsi="Garamond"/>
              </w:rPr>
              <w:t>1.72</w:t>
            </w:r>
          </w:p>
        </w:tc>
        <w:tc>
          <w:tcPr>
            <w:tcW w:w="967" w:type="dxa"/>
          </w:tcPr>
          <w:p w14:paraId="1B2623FE" w14:textId="77777777" w:rsidR="00FA6D69" w:rsidRPr="00DF559D" w:rsidRDefault="00FA6D69" w:rsidP="00D13848">
            <w:pPr>
              <w:jc w:val="center"/>
              <w:rPr>
                <w:rFonts w:ascii="Garamond" w:hAnsi="Garamond"/>
              </w:rPr>
            </w:pPr>
            <w:r>
              <w:rPr>
                <w:rFonts w:ascii="Garamond" w:hAnsi="Garamond"/>
              </w:rPr>
              <w:t>2</w:t>
            </w:r>
            <w:r w:rsidRPr="00DF559D">
              <w:rPr>
                <w:rFonts w:ascii="Garamond" w:hAnsi="Garamond"/>
              </w:rPr>
              <w:t>.</w:t>
            </w:r>
            <w:r>
              <w:rPr>
                <w:rFonts w:ascii="Garamond" w:hAnsi="Garamond"/>
              </w:rPr>
              <w:t>72</w:t>
            </w:r>
          </w:p>
        </w:tc>
        <w:tc>
          <w:tcPr>
            <w:tcW w:w="1045" w:type="dxa"/>
          </w:tcPr>
          <w:p w14:paraId="213F99C6" w14:textId="77777777" w:rsidR="00FA6D69" w:rsidRPr="00DF559D" w:rsidRDefault="00FA6D69" w:rsidP="00D13848">
            <w:pPr>
              <w:jc w:val="center"/>
              <w:rPr>
                <w:rFonts w:ascii="Garamond" w:hAnsi="Garamond"/>
              </w:rPr>
            </w:pPr>
            <w:r>
              <w:rPr>
                <w:rFonts w:ascii="Garamond" w:hAnsi="Garamond"/>
              </w:rPr>
              <w:t>100</w:t>
            </w:r>
            <w:r w:rsidRPr="00DF559D">
              <w:rPr>
                <w:rFonts w:ascii="Garamond" w:hAnsi="Garamond"/>
              </w:rPr>
              <w:t>%</w:t>
            </w:r>
          </w:p>
        </w:tc>
        <w:tc>
          <w:tcPr>
            <w:tcW w:w="1042" w:type="dxa"/>
          </w:tcPr>
          <w:p w14:paraId="1FFAF3E2"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796AEC5B" w14:textId="77777777" w:rsidR="00FA6D69" w:rsidRPr="00DF559D" w:rsidRDefault="00FA6D69" w:rsidP="00D13848">
            <w:pPr>
              <w:jc w:val="center"/>
              <w:rPr>
                <w:rFonts w:ascii="Garamond" w:hAnsi="Garamond"/>
              </w:rPr>
            </w:pPr>
            <w:r>
              <w:rPr>
                <w:rFonts w:ascii="Garamond" w:hAnsi="Garamond"/>
              </w:rPr>
              <w:t>5,164</w:t>
            </w:r>
          </w:p>
        </w:tc>
        <w:tc>
          <w:tcPr>
            <w:tcW w:w="1056" w:type="dxa"/>
          </w:tcPr>
          <w:p w14:paraId="15FA554C"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0042</w:t>
            </w:r>
          </w:p>
        </w:tc>
      </w:tr>
      <w:tr w:rsidR="00FA6D69" w:rsidRPr="00DF559D" w14:paraId="1FDBB881" w14:textId="77777777" w:rsidTr="00D13848">
        <w:trPr>
          <w:jc w:val="center"/>
        </w:trPr>
        <w:tc>
          <w:tcPr>
            <w:tcW w:w="1781" w:type="dxa"/>
          </w:tcPr>
          <w:p w14:paraId="0725CC06" w14:textId="77777777" w:rsidR="00FA6D69" w:rsidRPr="00DF559D" w:rsidRDefault="00FA6D69" w:rsidP="00D13848">
            <w:pPr>
              <w:jc w:val="center"/>
              <w:rPr>
                <w:rFonts w:ascii="Garamond" w:hAnsi="Garamond"/>
              </w:rPr>
            </w:pPr>
            <w:r>
              <w:rPr>
                <w:rFonts w:ascii="Garamond" w:hAnsi="Garamond"/>
              </w:rPr>
              <w:t>BA</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5010C4F1"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915" w:type="dxa"/>
          </w:tcPr>
          <w:p w14:paraId="2E602552" w14:textId="77777777" w:rsidR="00FA6D69" w:rsidRPr="00DF559D" w:rsidRDefault="00FA6D69" w:rsidP="00D13848">
            <w:pPr>
              <w:jc w:val="center"/>
              <w:rPr>
                <w:rFonts w:ascii="Garamond" w:hAnsi="Garamond"/>
              </w:rPr>
            </w:pPr>
            <w:r>
              <w:rPr>
                <w:rFonts w:ascii="Garamond" w:hAnsi="Garamond"/>
              </w:rPr>
              <w:t>-0.01</w:t>
            </w:r>
          </w:p>
        </w:tc>
        <w:tc>
          <w:tcPr>
            <w:tcW w:w="967" w:type="dxa"/>
          </w:tcPr>
          <w:p w14:paraId="3984977A"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1045" w:type="dxa"/>
          </w:tcPr>
          <w:p w14:paraId="2EB3F13F" w14:textId="77777777" w:rsidR="00FA6D69" w:rsidRPr="00DF559D" w:rsidRDefault="00FA6D69" w:rsidP="00D13848">
            <w:pPr>
              <w:jc w:val="center"/>
              <w:rPr>
                <w:rFonts w:ascii="Garamond" w:hAnsi="Garamond"/>
              </w:rPr>
            </w:pPr>
            <w:r>
              <w:rPr>
                <w:rFonts w:ascii="Garamond" w:hAnsi="Garamond"/>
              </w:rPr>
              <w:t>72.34</w:t>
            </w:r>
            <w:r w:rsidRPr="00DF559D">
              <w:rPr>
                <w:rFonts w:ascii="Garamond" w:hAnsi="Garamond"/>
              </w:rPr>
              <w:t>%</w:t>
            </w:r>
          </w:p>
        </w:tc>
        <w:tc>
          <w:tcPr>
            <w:tcW w:w="1042" w:type="dxa"/>
          </w:tcPr>
          <w:p w14:paraId="483AD421"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13E8D274" w14:textId="77777777" w:rsidR="00FA6D69" w:rsidRPr="00DF559D" w:rsidRDefault="00FA6D69" w:rsidP="00D13848">
            <w:pPr>
              <w:jc w:val="center"/>
              <w:rPr>
                <w:rFonts w:ascii="Garamond" w:hAnsi="Garamond"/>
              </w:rPr>
            </w:pPr>
            <w:r>
              <w:rPr>
                <w:rFonts w:ascii="Garamond" w:hAnsi="Garamond"/>
              </w:rPr>
              <w:t>5,635</w:t>
            </w:r>
          </w:p>
        </w:tc>
        <w:tc>
          <w:tcPr>
            <w:tcW w:w="1056" w:type="dxa"/>
          </w:tcPr>
          <w:p w14:paraId="65DE6529"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000050</w:t>
            </w:r>
          </w:p>
        </w:tc>
      </w:tr>
      <w:tr w:rsidR="00FA6D69" w:rsidRPr="00DF559D" w14:paraId="46433718" w14:textId="77777777" w:rsidTr="00D13848">
        <w:trPr>
          <w:jc w:val="center"/>
        </w:trPr>
        <w:tc>
          <w:tcPr>
            <w:tcW w:w="1781" w:type="dxa"/>
          </w:tcPr>
          <w:p w14:paraId="4B41E1D6" w14:textId="77777777" w:rsidR="00FA6D69"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0D4130">
              <w:rPr>
                <w:rFonts w:ascii="Garamond" w:hAnsi="Garamond"/>
                <w:vertAlign w:val="subscript"/>
              </w:rPr>
              <w:t>2</w:t>
            </w:r>
            <w:r w:rsidRPr="00DF559D">
              <w:rPr>
                <w:rFonts w:ascii="Garamond" w:hAnsi="Garamond"/>
              </w:rPr>
              <w:t>)</w:t>
            </w:r>
          </w:p>
        </w:tc>
        <w:tc>
          <w:tcPr>
            <w:tcW w:w="1076" w:type="dxa"/>
          </w:tcPr>
          <w:p w14:paraId="3981B8B1" w14:textId="77777777" w:rsidR="00FA6D69" w:rsidRDefault="00FA6D69" w:rsidP="00D13848">
            <w:pPr>
              <w:jc w:val="center"/>
              <w:rPr>
                <w:rFonts w:ascii="Garamond" w:hAnsi="Garamond"/>
              </w:rPr>
            </w:pPr>
            <w:r>
              <w:rPr>
                <w:rFonts w:ascii="Garamond" w:hAnsi="Garamond"/>
              </w:rPr>
              <w:t>0.17</w:t>
            </w:r>
          </w:p>
        </w:tc>
        <w:tc>
          <w:tcPr>
            <w:tcW w:w="915" w:type="dxa"/>
          </w:tcPr>
          <w:p w14:paraId="409731FF" w14:textId="77777777" w:rsidR="00FA6D69" w:rsidRDefault="00FA6D69" w:rsidP="00D13848">
            <w:pPr>
              <w:jc w:val="center"/>
              <w:rPr>
                <w:rFonts w:ascii="Garamond" w:hAnsi="Garamond"/>
              </w:rPr>
            </w:pPr>
            <w:r>
              <w:rPr>
                <w:rFonts w:ascii="Garamond" w:hAnsi="Garamond"/>
              </w:rPr>
              <w:t>-0.16</w:t>
            </w:r>
          </w:p>
        </w:tc>
        <w:tc>
          <w:tcPr>
            <w:tcW w:w="967" w:type="dxa"/>
          </w:tcPr>
          <w:p w14:paraId="0365D95C" w14:textId="77777777" w:rsidR="00FA6D69" w:rsidRDefault="00FA6D69" w:rsidP="00D13848">
            <w:pPr>
              <w:jc w:val="center"/>
              <w:rPr>
                <w:rFonts w:ascii="Garamond" w:hAnsi="Garamond"/>
              </w:rPr>
            </w:pPr>
            <w:r>
              <w:rPr>
                <w:rFonts w:ascii="Garamond" w:hAnsi="Garamond"/>
              </w:rPr>
              <w:t>0.47</w:t>
            </w:r>
          </w:p>
        </w:tc>
        <w:tc>
          <w:tcPr>
            <w:tcW w:w="1045" w:type="dxa"/>
          </w:tcPr>
          <w:p w14:paraId="75504A1A" w14:textId="77777777" w:rsidR="00FA6D69" w:rsidRDefault="00FA6D69" w:rsidP="00D13848">
            <w:pPr>
              <w:jc w:val="center"/>
              <w:rPr>
                <w:rFonts w:ascii="Garamond" w:hAnsi="Garamond"/>
              </w:rPr>
            </w:pPr>
            <w:r>
              <w:rPr>
                <w:rFonts w:ascii="Garamond" w:hAnsi="Garamond"/>
              </w:rPr>
              <w:t>81.13%</w:t>
            </w:r>
          </w:p>
        </w:tc>
        <w:tc>
          <w:tcPr>
            <w:tcW w:w="1042" w:type="dxa"/>
          </w:tcPr>
          <w:p w14:paraId="2437C3AE" w14:textId="77777777" w:rsidR="00FA6D69" w:rsidRPr="00DF559D" w:rsidRDefault="00FA6D69" w:rsidP="00D13848">
            <w:pPr>
              <w:jc w:val="center"/>
              <w:rPr>
                <w:rFonts w:ascii="Garamond" w:hAnsi="Garamond"/>
              </w:rPr>
            </w:pPr>
            <w:r>
              <w:rPr>
                <w:rFonts w:ascii="Garamond" w:hAnsi="Garamond"/>
              </w:rPr>
              <w:t>1.00</w:t>
            </w:r>
          </w:p>
        </w:tc>
        <w:tc>
          <w:tcPr>
            <w:tcW w:w="1048" w:type="dxa"/>
          </w:tcPr>
          <w:p w14:paraId="0A5AA3D6" w14:textId="77777777" w:rsidR="00FA6D69" w:rsidRDefault="00FA6D69" w:rsidP="00D13848">
            <w:pPr>
              <w:jc w:val="center"/>
              <w:rPr>
                <w:rFonts w:ascii="Garamond" w:hAnsi="Garamond"/>
              </w:rPr>
            </w:pPr>
            <w:r>
              <w:rPr>
                <w:rFonts w:ascii="Garamond" w:hAnsi="Garamond"/>
              </w:rPr>
              <w:t>7,131</w:t>
            </w:r>
          </w:p>
        </w:tc>
        <w:tc>
          <w:tcPr>
            <w:tcW w:w="1056" w:type="dxa"/>
          </w:tcPr>
          <w:p w14:paraId="524BF001" w14:textId="77777777" w:rsidR="00FA6D69"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0024</w:t>
            </w:r>
          </w:p>
        </w:tc>
      </w:tr>
    </w:tbl>
    <w:p w14:paraId="1BA580AB" w14:textId="23CC7233"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w:t>
      </w:r>
      <w:r>
        <w:rPr>
          <w:rFonts w:ascii="Garamond" w:hAnsi="Garamond"/>
        </w:rPr>
        <w:t>4</w:t>
      </w:r>
      <w:r>
        <w:rPr>
          <w:rFonts w:ascii="Garamond" w:hAnsi="Garamond"/>
        </w:rPr>
        <w:t>0</w:t>
      </w:r>
      <w:r w:rsidRPr="00DF559D">
        <w:rPr>
          <w:rFonts w:ascii="Garamond" w:hAnsi="Garamond"/>
        </w:rPr>
        <w:t>:</w:t>
      </w:r>
      <w:r>
        <w:rPr>
          <w:rFonts w:ascii="Garamond" w:hAnsi="Garamond"/>
        </w:rPr>
        <w:t xml:space="preserve"> MCMC sampling summary for d’, BA, and Gender in Item memory</w:t>
      </w:r>
    </w:p>
    <w:p w14:paraId="3745D7A5" w14:textId="77777777" w:rsidR="00FA6D69" w:rsidRPr="00DF559D" w:rsidRDefault="00FA6D69" w:rsidP="00FA6D69">
      <w:pPr>
        <w:jc w:val="center"/>
        <w:rPr>
          <w:rFonts w:ascii="Garamond" w:hAnsi="Garamond"/>
        </w:rPr>
      </w:pPr>
    </w:p>
    <w:p w14:paraId="0D6E9F46" w14:textId="77777777" w:rsidR="00FA6D69" w:rsidRPr="00DF559D"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BA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34"/>
        <w:gridCol w:w="1063"/>
        <w:gridCol w:w="831"/>
        <w:gridCol w:w="1045"/>
        <w:gridCol w:w="1042"/>
        <w:gridCol w:w="1012"/>
        <w:gridCol w:w="1034"/>
        <w:gridCol w:w="1169"/>
      </w:tblGrid>
      <w:tr w:rsidR="00FA6D69" w:rsidRPr="00DF559D" w14:paraId="16CE15ED" w14:textId="77777777" w:rsidTr="00D13848">
        <w:trPr>
          <w:jc w:val="center"/>
        </w:trPr>
        <w:tc>
          <w:tcPr>
            <w:tcW w:w="1734" w:type="dxa"/>
          </w:tcPr>
          <w:p w14:paraId="67E0FB19" w14:textId="77777777" w:rsidR="00FA6D69" w:rsidRPr="00DF559D" w:rsidRDefault="00FA6D69" w:rsidP="00D13848">
            <w:pPr>
              <w:jc w:val="center"/>
              <w:rPr>
                <w:rFonts w:ascii="Garamond" w:hAnsi="Garamond"/>
              </w:rPr>
            </w:pPr>
            <w:r w:rsidRPr="00DF559D">
              <w:rPr>
                <w:rFonts w:ascii="Garamond" w:hAnsi="Garamond"/>
              </w:rPr>
              <w:t>Parameter</w:t>
            </w:r>
          </w:p>
        </w:tc>
        <w:tc>
          <w:tcPr>
            <w:tcW w:w="1063" w:type="dxa"/>
          </w:tcPr>
          <w:p w14:paraId="3D0DD08A" w14:textId="77777777" w:rsidR="00FA6D69" w:rsidRPr="00DF559D" w:rsidRDefault="00FA6D69" w:rsidP="00D13848">
            <w:pPr>
              <w:jc w:val="center"/>
              <w:rPr>
                <w:rFonts w:ascii="Garamond" w:hAnsi="Garamond"/>
              </w:rPr>
            </w:pPr>
            <w:r w:rsidRPr="00DF559D">
              <w:rPr>
                <w:rFonts w:ascii="Garamond" w:hAnsi="Garamond"/>
              </w:rPr>
              <w:t>Median</w:t>
            </w:r>
          </w:p>
        </w:tc>
        <w:tc>
          <w:tcPr>
            <w:tcW w:w="831" w:type="dxa"/>
          </w:tcPr>
          <w:p w14:paraId="56060B88" w14:textId="77777777" w:rsidR="00FA6D69" w:rsidRPr="00DF559D" w:rsidRDefault="00FA6D69" w:rsidP="00D13848">
            <w:pPr>
              <w:jc w:val="center"/>
              <w:rPr>
                <w:rFonts w:ascii="Garamond" w:hAnsi="Garamond"/>
              </w:rPr>
            </w:pPr>
            <w:r w:rsidRPr="00DF559D">
              <w:rPr>
                <w:rFonts w:ascii="Garamond" w:hAnsi="Garamond"/>
              </w:rPr>
              <w:t>5.5%</w:t>
            </w:r>
          </w:p>
        </w:tc>
        <w:tc>
          <w:tcPr>
            <w:tcW w:w="1045" w:type="dxa"/>
          </w:tcPr>
          <w:p w14:paraId="40F55299" w14:textId="77777777" w:rsidR="00FA6D69" w:rsidRPr="00DF559D" w:rsidRDefault="00FA6D69" w:rsidP="00D13848">
            <w:pPr>
              <w:jc w:val="center"/>
              <w:rPr>
                <w:rFonts w:ascii="Garamond" w:hAnsi="Garamond"/>
              </w:rPr>
            </w:pPr>
            <w:r w:rsidRPr="00DF559D">
              <w:rPr>
                <w:rFonts w:ascii="Garamond" w:hAnsi="Garamond"/>
              </w:rPr>
              <w:t>94.5%</w:t>
            </w:r>
          </w:p>
        </w:tc>
        <w:tc>
          <w:tcPr>
            <w:tcW w:w="1042" w:type="dxa"/>
          </w:tcPr>
          <w:p w14:paraId="1E6E8A88"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12" w:type="dxa"/>
          </w:tcPr>
          <w:p w14:paraId="11C539CF"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34" w:type="dxa"/>
          </w:tcPr>
          <w:p w14:paraId="564768BB" w14:textId="77777777" w:rsidR="00FA6D69" w:rsidRPr="00DF559D" w:rsidRDefault="00FA6D69" w:rsidP="00D13848">
            <w:pPr>
              <w:jc w:val="center"/>
              <w:rPr>
                <w:rFonts w:ascii="Garamond" w:hAnsi="Garamond"/>
              </w:rPr>
            </w:pPr>
            <w:r w:rsidRPr="00DF559D">
              <w:rPr>
                <w:rFonts w:ascii="Garamond" w:hAnsi="Garamond"/>
              </w:rPr>
              <w:t>ESS</w:t>
            </w:r>
          </w:p>
        </w:tc>
        <w:tc>
          <w:tcPr>
            <w:tcW w:w="1169" w:type="dxa"/>
          </w:tcPr>
          <w:p w14:paraId="0C89A00F"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01922481" w14:textId="77777777" w:rsidTr="00D13848">
        <w:trPr>
          <w:jc w:val="center"/>
        </w:trPr>
        <w:tc>
          <w:tcPr>
            <w:tcW w:w="1734" w:type="dxa"/>
          </w:tcPr>
          <w:p w14:paraId="7B2BDA98"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3" w:type="dxa"/>
          </w:tcPr>
          <w:p w14:paraId="5C6DED95" w14:textId="77777777" w:rsidR="00FA6D69" w:rsidRPr="00DF559D" w:rsidRDefault="00FA6D69" w:rsidP="00D13848">
            <w:pPr>
              <w:jc w:val="center"/>
              <w:rPr>
                <w:rFonts w:ascii="Garamond" w:hAnsi="Garamond"/>
              </w:rPr>
            </w:pPr>
            <w:r>
              <w:rPr>
                <w:rFonts w:ascii="Garamond" w:hAnsi="Garamond"/>
              </w:rPr>
              <w:t>-0.25</w:t>
            </w:r>
          </w:p>
        </w:tc>
        <w:tc>
          <w:tcPr>
            <w:tcW w:w="831" w:type="dxa"/>
          </w:tcPr>
          <w:p w14:paraId="00404A6B" w14:textId="77777777" w:rsidR="00FA6D69" w:rsidRPr="00DF559D" w:rsidRDefault="00FA6D69" w:rsidP="00D13848">
            <w:pPr>
              <w:jc w:val="center"/>
              <w:rPr>
                <w:rFonts w:ascii="Garamond" w:hAnsi="Garamond"/>
              </w:rPr>
            </w:pPr>
            <w:r>
              <w:rPr>
                <w:rFonts w:ascii="Garamond" w:hAnsi="Garamond"/>
              </w:rPr>
              <w:t>-0.45</w:t>
            </w:r>
          </w:p>
        </w:tc>
        <w:tc>
          <w:tcPr>
            <w:tcW w:w="1045" w:type="dxa"/>
          </w:tcPr>
          <w:p w14:paraId="3D73A3D1" w14:textId="77777777" w:rsidR="00FA6D69" w:rsidRPr="00DF559D" w:rsidRDefault="00FA6D69" w:rsidP="00D13848">
            <w:pPr>
              <w:jc w:val="center"/>
              <w:rPr>
                <w:rFonts w:ascii="Garamond" w:hAnsi="Garamond"/>
              </w:rPr>
            </w:pPr>
            <w:r>
              <w:rPr>
                <w:rFonts w:ascii="Garamond" w:hAnsi="Garamond"/>
              </w:rPr>
              <w:t>-0.06</w:t>
            </w:r>
          </w:p>
        </w:tc>
        <w:tc>
          <w:tcPr>
            <w:tcW w:w="1042" w:type="dxa"/>
          </w:tcPr>
          <w:p w14:paraId="18606491" w14:textId="77777777" w:rsidR="00FA6D69" w:rsidRPr="00DF559D" w:rsidRDefault="00FA6D69" w:rsidP="00D13848">
            <w:pPr>
              <w:jc w:val="center"/>
              <w:rPr>
                <w:rFonts w:ascii="Garamond" w:hAnsi="Garamond"/>
              </w:rPr>
            </w:pPr>
            <w:r>
              <w:rPr>
                <w:rFonts w:ascii="Garamond" w:hAnsi="Garamond"/>
              </w:rPr>
              <w:t>97.72</w:t>
            </w:r>
            <w:r w:rsidRPr="00DF559D">
              <w:rPr>
                <w:rFonts w:ascii="Garamond" w:hAnsi="Garamond"/>
              </w:rPr>
              <w:t>%</w:t>
            </w:r>
          </w:p>
        </w:tc>
        <w:tc>
          <w:tcPr>
            <w:tcW w:w="1012" w:type="dxa"/>
          </w:tcPr>
          <w:p w14:paraId="44FED628"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34" w:type="dxa"/>
          </w:tcPr>
          <w:p w14:paraId="7F6AA14E" w14:textId="77777777" w:rsidR="00FA6D69" w:rsidRPr="00DF559D" w:rsidRDefault="00FA6D69" w:rsidP="00D13848">
            <w:pPr>
              <w:jc w:val="center"/>
              <w:rPr>
                <w:rFonts w:ascii="Garamond" w:hAnsi="Garamond"/>
              </w:rPr>
            </w:pPr>
            <w:r>
              <w:rPr>
                <w:rFonts w:ascii="Garamond" w:hAnsi="Garamond"/>
              </w:rPr>
              <w:t>7,532</w:t>
            </w:r>
          </w:p>
        </w:tc>
        <w:tc>
          <w:tcPr>
            <w:tcW w:w="1169" w:type="dxa"/>
          </w:tcPr>
          <w:p w14:paraId="38BB394E"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0014</w:t>
            </w:r>
          </w:p>
        </w:tc>
      </w:tr>
      <w:tr w:rsidR="00FA6D69" w:rsidRPr="00DF559D" w14:paraId="17776409" w14:textId="77777777" w:rsidTr="00D13848">
        <w:trPr>
          <w:jc w:val="center"/>
        </w:trPr>
        <w:tc>
          <w:tcPr>
            <w:tcW w:w="1734" w:type="dxa"/>
          </w:tcPr>
          <w:p w14:paraId="5E8F210F" w14:textId="77777777" w:rsidR="00FA6D69" w:rsidRPr="00DF559D" w:rsidRDefault="00FA6D69"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63" w:type="dxa"/>
          </w:tcPr>
          <w:p w14:paraId="33F41F22"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831" w:type="dxa"/>
          </w:tcPr>
          <w:p w14:paraId="375B22C2"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1045" w:type="dxa"/>
          </w:tcPr>
          <w:p w14:paraId="3E514A4A" w14:textId="77777777" w:rsidR="00FA6D69" w:rsidRPr="00DF559D" w:rsidRDefault="00FA6D69" w:rsidP="00D13848">
            <w:pPr>
              <w:jc w:val="center"/>
              <w:rPr>
                <w:rFonts w:ascii="Garamond" w:hAnsi="Garamond"/>
              </w:rPr>
            </w:pPr>
            <w:r>
              <w:rPr>
                <w:rFonts w:ascii="Garamond" w:hAnsi="Garamond"/>
              </w:rPr>
              <w:t>0.00</w:t>
            </w:r>
          </w:p>
        </w:tc>
        <w:tc>
          <w:tcPr>
            <w:tcW w:w="1042" w:type="dxa"/>
          </w:tcPr>
          <w:p w14:paraId="4F9BBC3E" w14:textId="77777777" w:rsidR="00FA6D69" w:rsidRPr="00DF559D" w:rsidRDefault="00FA6D69" w:rsidP="00D13848">
            <w:pPr>
              <w:jc w:val="center"/>
              <w:rPr>
                <w:rFonts w:ascii="Garamond" w:hAnsi="Garamond"/>
              </w:rPr>
            </w:pPr>
            <w:r>
              <w:rPr>
                <w:rFonts w:ascii="Garamond" w:hAnsi="Garamond"/>
              </w:rPr>
              <w:t>67.96</w:t>
            </w:r>
            <w:r w:rsidRPr="00DF559D">
              <w:rPr>
                <w:rFonts w:ascii="Garamond" w:hAnsi="Garamond"/>
              </w:rPr>
              <w:t>%</w:t>
            </w:r>
          </w:p>
        </w:tc>
        <w:tc>
          <w:tcPr>
            <w:tcW w:w="1012" w:type="dxa"/>
          </w:tcPr>
          <w:p w14:paraId="24917BAE"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34" w:type="dxa"/>
          </w:tcPr>
          <w:p w14:paraId="7C427DED" w14:textId="77777777" w:rsidR="00FA6D69" w:rsidRPr="00DF559D" w:rsidRDefault="00FA6D69" w:rsidP="00D13848">
            <w:pPr>
              <w:jc w:val="center"/>
              <w:rPr>
                <w:rFonts w:ascii="Garamond" w:hAnsi="Garamond"/>
              </w:rPr>
            </w:pPr>
            <w:r>
              <w:rPr>
                <w:rFonts w:ascii="Garamond" w:hAnsi="Garamond"/>
              </w:rPr>
              <w:t>9,174</w:t>
            </w:r>
          </w:p>
        </w:tc>
        <w:tc>
          <w:tcPr>
            <w:tcW w:w="1169" w:type="dxa"/>
          </w:tcPr>
          <w:p w14:paraId="1DE5E463"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000015</w:t>
            </w:r>
          </w:p>
        </w:tc>
      </w:tr>
      <w:tr w:rsidR="00FA6D69" w:rsidRPr="00DF559D" w14:paraId="1EAC2E0F" w14:textId="77777777" w:rsidTr="00D13848">
        <w:trPr>
          <w:jc w:val="center"/>
        </w:trPr>
        <w:tc>
          <w:tcPr>
            <w:tcW w:w="1734" w:type="dxa"/>
          </w:tcPr>
          <w:p w14:paraId="5A457E57" w14:textId="77777777" w:rsidR="00FA6D69" w:rsidRPr="00DF559D"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0D4130">
              <w:rPr>
                <w:rFonts w:ascii="Garamond" w:hAnsi="Garamond"/>
                <w:vertAlign w:val="subscript"/>
              </w:rPr>
              <w:t>2</w:t>
            </w:r>
            <w:r w:rsidRPr="00DF559D">
              <w:rPr>
                <w:rFonts w:ascii="Garamond" w:hAnsi="Garamond"/>
              </w:rPr>
              <w:t>)</w:t>
            </w:r>
          </w:p>
        </w:tc>
        <w:tc>
          <w:tcPr>
            <w:tcW w:w="1063" w:type="dxa"/>
          </w:tcPr>
          <w:p w14:paraId="370CBDFA" w14:textId="77777777" w:rsidR="00FA6D69" w:rsidRDefault="00FA6D69" w:rsidP="00D13848">
            <w:pPr>
              <w:jc w:val="center"/>
              <w:rPr>
                <w:rFonts w:ascii="Garamond" w:hAnsi="Garamond"/>
              </w:rPr>
            </w:pPr>
            <w:r>
              <w:rPr>
                <w:rFonts w:ascii="Garamond" w:hAnsi="Garamond"/>
              </w:rPr>
              <w:t>0.04</w:t>
            </w:r>
          </w:p>
        </w:tc>
        <w:tc>
          <w:tcPr>
            <w:tcW w:w="831" w:type="dxa"/>
          </w:tcPr>
          <w:p w14:paraId="7EE0E8A6" w14:textId="77777777" w:rsidR="00FA6D69" w:rsidRDefault="00FA6D69" w:rsidP="00D13848">
            <w:pPr>
              <w:jc w:val="center"/>
              <w:rPr>
                <w:rFonts w:ascii="Garamond" w:hAnsi="Garamond"/>
              </w:rPr>
            </w:pPr>
            <w:r>
              <w:rPr>
                <w:rFonts w:ascii="Garamond" w:hAnsi="Garamond"/>
              </w:rPr>
              <w:t>-0.09</w:t>
            </w:r>
          </w:p>
        </w:tc>
        <w:tc>
          <w:tcPr>
            <w:tcW w:w="1045" w:type="dxa"/>
          </w:tcPr>
          <w:p w14:paraId="154A176D" w14:textId="77777777" w:rsidR="00FA6D69" w:rsidRDefault="00FA6D69" w:rsidP="00D13848">
            <w:pPr>
              <w:jc w:val="center"/>
              <w:rPr>
                <w:rFonts w:ascii="Garamond" w:hAnsi="Garamond"/>
              </w:rPr>
            </w:pPr>
            <w:r>
              <w:rPr>
                <w:rFonts w:ascii="Garamond" w:hAnsi="Garamond"/>
              </w:rPr>
              <w:t>0.17</w:t>
            </w:r>
          </w:p>
        </w:tc>
        <w:tc>
          <w:tcPr>
            <w:tcW w:w="1042" w:type="dxa"/>
          </w:tcPr>
          <w:p w14:paraId="56717275" w14:textId="77777777" w:rsidR="00FA6D69" w:rsidRDefault="00FA6D69" w:rsidP="00D13848">
            <w:pPr>
              <w:jc w:val="center"/>
              <w:rPr>
                <w:rFonts w:ascii="Garamond" w:hAnsi="Garamond"/>
              </w:rPr>
            </w:pPr>
            <w:r>
              <w:rPr>
                <w:rFonts w:ascii="Garamond" w:hAnsi="Garamond"/>
              </w:rPr>
              <w:t>70.36%</w:t>
            </w:r>
          </w:p>
        </w:tc>
        <w:tc>
          <w:tcPr>
            <w:tcW w:w="1012" w:type="dxa"/>
          </w:tcPr>
          <w:p w14:paraId="5940E5BE" w14:textId="77777777" w:rsidR="00FA6D69" w:rsidRPr="00DF559D" w:rsidRDefault="00FA6D69" w:rsidP="00D13848">
            <w:pPr>
              <w:jc w:val="center"/>
              <w:rPr>
                <w:rFonts w:ascii="Garamond" w:hAnsi="Garamond"/>
              </w:rPr>
            </w:pPr>
            <w:r>
              <w:rPr>
                <w:rFonts w:ascii="Garamond" w:hAnsi="Garamond"/>
              </w:rPr>
              <w:t>1.00</w:t>
            </w:r>
          </w:p>
        </w:tc>
        <w:tc>
          <w:tcPr>
            <w:tcW w:w="1034" w:type="dxa"/>
          </w:tcPr>
          <w:p w14:paraId="29BA91CD" w14:textId="77777777" w:rsidR="00FA6D69" w:rsidRDefault="00FA6D69" w:rsidP="00D13848">
            <w:pPr>
              <w:jc w:val="center"/>
              <w:rPr>
                <w:rFonts w:ascii="Garamond" w:hAnsi="Garamond"/>
              </w:rPr>
            </w:pPr>
            <w:r>
              <w:rPr>
                <w:rFonts w:ascii="Garamond" w:hAnsi="Garamond"/>
              </w:rPr>
              <w:t>6,043</w:t>
            </w:r>
          </w:p>
        </w:tc>
        <w:tc>
          <w:tcPr>
            <w:tcW w:w="1169" w:type="dxa"/>
          </w:tcPr>
          <w:p w14:paraId="75782EE6" w14:textId="77777777" w:rsidR="00FA6D69" w:rsidRDefault="00FA6D69" w:rsidP="00D13848">
            <w:pPr>
              <w:jc w:val="center"/>
              <w:rPr>
                <w:rFonts w:ascii="Garamond" w:hAnsi="Garamond"/>
              </w:rPr>
            </w:pPr>
            <w:r>
              <w:rPr>
                <w:rFonts w:ascii="Garamond" w:hAnsi="Garamond"/>
              </w:rPr>
              <w:t>0.0011</w:t>
            </w:r>
          </w:p>
        </w:tc>
      </w:tr>
    </w:tbl>
    <w:p w14:paraId="4E6FBCB5" w14:textId="5339F690"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S41</w:t>
      </w:r>
      <w:r w:rsidRPr="00DF559D">
        <w:rPr>
          <w:rFonts w:ascii="Garamond" w:hAnsi="Garamond"/>
        </w:rPr>
        <w:t>:</w:t>
      </w:r>
      <w:r>
        <w:rPr>
          <w:rFonts w:ascii="Garamond" w:hAnsi="Garamond"/>
        </w:rPr>
        <w:t xml:space="preserve"> MCMC sampling summary for c, BA, and Gender in Item memory</w:t>
      </w:r>
    </w:p>
    <w:p w14:paraId="2FA73BA1" w14:textId="77777777" w:rsidR="00FA6D69" w:rsidRDefault="00FA6D69" w:rsidP="00FA6D69">
      <w:pPr>
        <w:rPr>
          <w:rFonts w:ascii="Garamond" w:hAnsi="Garamond"/>
          <w:i/>
          <w:iCs/>
        </w:rPr>
      </w:pPr>
    </w:p>
    <w:p w14:paraId="585E65C2" w14:textId="5C3D55F7" w:rsidR="00FA6D69" w:rsidRDefault="00FA6D69" w:rsidP="00FA6D69">
      <w:pPr>
        <w:rPr>
          <w:rFonts w:ascii="Garamond" w:hAnsi="Garamond"/>
          <w:b/>
          <w:bCs/>
        </w:rPr>
      </w:pPr>
      <w:r w:rsidRPr="00521317">
        <w:rPr>
          <w:rFonts w:ascii="Garamond" w:hAnsi="Garamond"/>
          <w:b/>
          <w:bCs/>
        </w:rPr>
        <w:t>Response behavior (Associative Detail) x Subjective Measures + Gender (4)</w:t>
      </w:r>
    </w:p>
    <w:p w14:paraId="3872AC9A" w14:textId="77777777" w:rsidR="00FA6D69" w:rsidRPr="00DF559D" w:rsidRDefault="00FA6D69" w:rsidP="00FA6D69">
      <w:pPr>
        <w:jc w:val="center"/>
        <w:rPr>
          <w:rFonts w:ascii="Garamond" w:hAnsi="Garamond"/>
          <w:i/>
          <w:iCs/>
        </w:rPr>
      </w:pPr>
      <w:r w:rsidRPr="00DF559D">
        <w:rPr>
          <w:rFonts w:ascii="Garamond" w:hAnsi="Garamond"/>
          <w:i/>
          <w:iCs/>
        </w:rPr>
        <w:t>Vividness of Visual Imagery (VVIQ)</w:t>
      </w:r>
    </w:p>
    <w:p w14:paraId="225463B8" w14:textId="77777777" w:rsidR="00FA6D69" w:rsidRPr="00DF559D"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(d ~ VVIQ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FA6D69" w:rsidRPr="00DF559D" w14:paraId="5E48F183" w14:textId="77777777" w:rsidTr="00D13848">
        <w:trPr>
          <w:jc w:val="center"/>
        </w:trPr>
        <w:tc>
          <w:tcPr>
            <w:tcW w:w="1781" w:type="dxa"/>
          </w:tcPr>
          <w:p w14:paraId="1A82402B" w14:textId="77777777" w:rsidR="00FA6D69" w:rsidRPr="00DF559D" w:rsidRDefault="00FA6D69" w:rsidP="00D13848">
            <w:pPr>
              <w:jc w:val="center"/>
              <w:rPr>
                <w:rFonts w:ascii="Garamond" w:hAnsi="Garamond"/>
              </w:rPr>
            </w:pPr>
            <w:r w:rsidRPr="00DF559D">
              <w:rPr>
                <w:rFonts w:ascii="Garamond" w:hAnsi="Garamond"/>
              </w:rPr>
              <w:t>Parameter</w:t>
            </w:r>
          </w:p>
        </w:tc>
        <w:tc>
          <w:tcPr>
            <w:tcW w:w="1076" w:type="dxa"/>
          </w:tcPr>
          <w:p w14:paraId="11E47F8D" w14:textId="77777777" w:rsidR="00FA6D69" w:rsidRPr="00DF559D" w:rsidRDefault="00FA6D69" w:rsidP="00D13848">
            <w:pPr>
              <w:jc w:val="center"/>
              <w:rPr>
                <w:rFonts w:ascii="Garamond" w:hAnsi="Garamond"/>
              </w:rPr>
            </w:pPr>
            <w:r w:rsidRPr="00DF559D">
              <w:rPr>
                <w:rFonts w:ascii="Garamond" w:hAnsi="Garamond"/>
              </w:rPr>
              <w:t>Median</w:t>
            </w:r>
          </w:p>
        </w:tc>
        <w:tc>
          <w:tcPr>
            <w:tcW w:w="915" w:type="dxa"/>
          </w:tcPr>
          <w:p w14:paraId="05FDF41B" w14:textId="77777777" w:rsidR="00FA6D69" w:rsidRPr="00DF559D" w:rsidRDefault="00FA6D69" w:rsidP="00D13848">
            <w:pPr>
              <w:jc w:val="center"/>
              <w:rPr>
                <w:rFonts w:ascii="Garamond" w:hAnsi="Garamond"/>
              </w:rPr>
            </w:pPr>
            <w:r w:rsidRPr="00DF559D">
              <w:rPr>
                <w:rFonts w:ascii="Garamond" w:hAnsi="Garamond"/>
              </w:rPr>
              <w:t>5.5%</w:t>
            </w:r>
          </w:p>
        </w:tc>
        <w:tc>
          <w:tcPr>
            <w:tcW w:w="967" w:type="dxa"/>
          </w:tcPr>
          <w:p w14:paraId="7A8A65E7" w14:textId="77777777" w:rsidR="00FA6D69" w:rsidRPr="00DF559D" w:rsidRDefault="00FA6D69" w:rsidP="00D13848">
            <w:pPr>
              <w:jc w:val="center"/>
              <w:rPr>
                <w:rFonts w:ascii="Garamond" w:hAnsi="Garamond"/>
              </w:rPr>
            </w:pPr>
            <w:r w:rsidRPr="00DF559D">
              <w:rPr>
                <w:rFonts w:ascii="Garamond" w:hAnsi="Garamond"/>
              </w:rPr>
              <w:t>94.5%</w:t>
            </w:r>
          </w:p>
        </w:tc>
        <w:tc>
          <w:tcPr>
            <w:tcW w:w="1045" w:type="dxa"/>
          </w:tcPr>
          <w:p w14:paraId="2A7454AB"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42" w:type="dxa"/>
          </w:tcPr>
          <w:p w14:paraId="4BE0E070"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8" w:type="dxa"/>
          </w:tcPr>
          <w:p w14:paraId="0D0F0AFF"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1525981B"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686004FD" w14:textId="77777777" w:rsidTr="00D13848">
        <w:trPr>
          <w:jc w:val="center"/>
        </w:trPr>
        <w:tc>
          <w:tcPr>
            <w:tcW w:w="1781" w:type="dxa"/>
          </w:tcPr>
          <w:p w14:paraId="2F662727"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7CF8C09B"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51</w:t>
            </w:r>
          </w:p>
        </w:tc>
        <w:tc>
          <w:tcPr>
            <w:tcW w:w="915" w:type="dxa"/>
          </w:tcPr>
          <w:p w14:paraId="6E01F869" w14:textId="77777777" w:rsidR="00FA6D69" w:rsidRPr="00DF559D" w:rsidRDefault="00FA6D69" w:rsidP="00D13848">
            <w:pPr>
              <w:jc w:val="center"/>
              <w:rPr>
                <w:rFonts w:ascii="Garamond" w:hAnsi="Garamond"/>
              </w:rPr>
            </w:pPr>
            <w:r>
              <w:rPr>
                <w:rFonts w:ascii="Garamond" w:hAnsi="Garamond"/>
              </w:rPr>
              <w:t>-0.58</w:t>
            </w:r>
          </w:p>
        </w:tc>
        <w:tc>
          <w:tcPr>
            <w:tcW w:w="967" w:type="dxa"/>
          </w:tcPr>
          <w:p w14:paraId="5CA3C8F5" w14:textId="77777777" w:rsidR="00FA6D69" w:rsidRPr="00DF559D" w:rsidRDefault="00FA6D69" w:rsidP="00D13848">
            <w:pPr>
              <w:jc w:val="center"/>
              <w:rPr>
                <w:rFonts w:ascii="Garamond" w:hAnsi="Garamond"/>
              </w:rPr>
            </w:pPr>
            <w:r>
              <w:rPr>
                <w:rFonts w:ascii="Garamond" w:hAnsi="Garamond"/>
              </w:rPr>
              <w:t>1</w:t>
            </w:r>
            <w:r w:rsidRPr="00DF559D">
              <w:rPr>
                <w:rFonts w:ascii="Garamond" w:hAnsi="Garamond"/>
              </w:rPr>
              <w:t>.</w:t>
            </w:r>
            <w:r>
              <w:rPr>
                <w:rFonts w:ascii="Garamond" w:hAnsi="Garamond"/>
              </w:rPr>
              <w:t>57</w:t>
            </w:r>
          </w:p>
        </w:tc>
        <w:tc>
          <w:tcPr>
            <w:tcW w:w="1045" w:type="dxa"/>
          </w:tcPr>
          <w:p w14:paraId="12613FBD" w14:textId="77777777" w:rsidR="00FA6D69" w:rsidRPr="00DF559D" w:rsidRDefault="00FA6D69" w:rsidP="00D13848">
            <w:pPr>
              <w:jc w:val="center"/>
              <w:rPr>
                <w:rFonts w:ascii="Garamond" w:hAnsi="Garamond"/>
              </w:rPr>
            </w:pPr>
            <w:r>
              <w:rPr>
                <w:rFonts w:ascii="Garamond" w:hAnsi="Garamond"/>
              </w:rPr>
              <w:t>77.84</w:t>
            </w:r>
            <w:r w:rsidRPr="00DF559D">
              <w:rPr>
                <w:rFonts w:ascii="Garamond" w:hAnsi="Garamond"/>
              </w:rPr>
              <w:t>%</w:t>
            </w:r>
          </w:p>
        </w:tc>
        <w:tc>
          <w:tcPr>
            <w:tcW w:w="1042" w:type="dxa"/>
          </w:tcPr>
          <w:p w14:paraId="37D6FC3E"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4D97B468" w14:textId="77777777" w:rsidR="00FA6D69" w:rsidRPr="00DF559D" w:rsidRDefault="00FA6D69" w:rsidP="00D13848">
            <w:pPr>
              <w:jc w:val="center"/>
              <w:rPr>
                <w:rFonts w:ascii="Garamond" w:hAnsi="Garamond"/>
              </w:rPr>
            </w:pPr>
            <w:r>
              <w:rPr>
                <w:rFonts w:ascii="Garamond" w:hAnsi="Garamond"/>
              </w:rPr>
              <w:t>3,333</w:t>
            </w:r>
          </w:p>
        </w:tc>
        <w:tc>
          <w:tcPr>
            <w:tcW w:w="1056" w:type="dxa"/>
          </w:tcPr>
          <w:p w14:paraId="4FF0EA79"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0118</w:t>
            </w:r>
          </w:p>
        </w:tc>
      </w:tr>
      <w:tr w:rsidR="00FA6D69" w:rsidRPr="00DF559D" w14:paraId="312858B0" w14:textId="77777777" w:rsidTr="00D13848">
        <w:trPr>
          <w:jc w:val="center"/>
        </w:trPr>
        <w:tc>
          <w:tcPr>
            <w:tcW w:w="1781" w:type="dxa"/>
          </w:tcPr>
          <w:p w14:paraId="46AC405E" w14:textId="77777777" w:rsidR="00FA6D69" w:rsidRPr="00DF559D" w:rsidRDefault="00FA6D69" w:rsidP="00D13848">
            <w:pPr>
              <w:jc w:val="center"/>
              <w:rPr>
                <w:rFonts w:ascii="Garamond" w:hAnsi="Garamond"/>
              </w:rPr>
            </w:pPr>
            <w:r w:rsidRPr="00DF559D">
              <w:rPr>
                <w:rFonts w:ascii="Garamond" w:hAnsi="Garamond"/>
              </w:rPr>
              <w:t>VVIQ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592E238C"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915" w:type="dxa"/>
          </w:tcPr>
          <w:p w14:paraId="5A16A40C"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967" w:type="dxa"/>
          </w:tcPr>
          <w:p w14:paraId="31A059AB"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03</w:t>
            </w:r>
          </w:p>
        </w:tc>
        <w:tc>
          <w:tcPr>
            <w:tcW w:w="1045" w:type="dxa"/>
          </w:tcPr>
          <w:p w14:paraId="6F9CD1E1" w14:textId="77777777" w:rsidR="00FA6D69" w:rsidRPr="00DF559D" w:rsidRDefault="00FA6D69" w:rsidP="00D13848">
            <w:pPr>
              <w:jc w:val="center"/>
              <w:rPr>
                <w:rFonts w:ascii="Garamond" w:hAnsi="Garamond"/>
              </w:rPr>
            </w:pPr>
            <w:r>
              <w:rPr>
                <w:rFonts w:ascii="Garamond" w:hAnsi="Garamond"/>
              </w:rPr>
              <w:t>85.46</w:t>
            </w:r>
            <w:r w:rsidRPr="00DF559D">
              <w:rPr>
                <w:rFonts w:ascii="Garamond" w:hAnsi="Garamond"/>
              </w:rPr>
              <w:t>%</w:t>
            </w:r>
          </w:p>
        </w:tc>
        <w:tc>
          <w:tcPr>
            <w:tcW w:w="1042" w:type="dxa"/>
          </w:tcPr>
          <w:p w14:paraId="6E2C9FFE"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4102CBD5" w14:textId="77777777" w:rsidR="00FA6D69" w:rsidRPr="00DF559D" w:rsidRDefault="00FA6D69" w:rsidP="00D13848">
            <w:pPr>
              <w:jc w:val="center"/>
              <w:rPr>
                <w:rFonts w:ascii="Garamond" w:hAnsi="Garamond"/>
              </w:rPr>
            </w:pPr>
            <w:r>
              <w:rPr>
                <w:rFonts w:ascii="Garamond" w:hAnsi="Garamond"/>
              </w:rPr>
              <w:t>3,324</w:t>
            </w:r>
          </w:p>
        </w:tc>
        <w:tc>
          <w:tcPr>
            <w:tcW w:w="1056" w:type="dxa"/>
          </w:tcPr>
          <w:p w14:paraId="23528E43"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00020</w:t>
            </w:r>
          </w:p>
        </w:tc>
      </w:tr>
      <w:tr w:rsidR="00FA6D69" w:rsidRPr="00DF559D" w14:paraId="3B1D44A1" w14:textId="77777777" w:rsidTr="00D13848">
        <w:trPr>
          <w:jc w:val="center"/>
        </w:trPr>
        <w:tc>
          <w:tcPr>
            <w:tcW w:w="1781" w:type="dxa"/>
          </w:tcPr>
          <w:p w14:paraId="73DF2230" w14:textId="77777777" w:rsidR="00FA6D69" w:rsidRPr="00DF559D" w:rsidRDefault="00FA6D69" w:rsidP="00D13848">
            <w:pPr>
              <w:tabs>
                <w:tab w:val="left" w:pos="1256"/>
              </w:tabs>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6" w:type="dxa"/>
          </w:tcPr>
          <w:p w14:paraId="522F8BDD" w14:textId="77777777" w:rsidR="00FA6D69" w:rsidRDefault="00FA6D69" w:rsidP="00D13848">
            <w:pPr>
              <w:jc w:val="center"/>
              <w:rPr>
                <w:rFonts w:ascii="Garamond" w:hAnsi="Garamond"/>
              </w:rPr>
            </w:pPr>
            <w:r>
              <w:rPr>
                <w:rFonts w:ascii="Garamond" w:hAnsi="Garamond"/>
              </w:rPr>
              <w:t>0.11</w:t>
            </w:r>
          </w:p>
        </w:tc>
        <w:tc>
          <w:tcPr>
            <w:tcW w:w="915" w:type="dxa"/>
          </w:tcPr>
          <w:p w14:paraId="051583DE" w14:textId="77777777" w:rsidR="00FA6D69" w:rsidRDefault="00FA6D69" w:rsidP="00D13848">
            <w:pPr>
              <w:jc w:val="center"/>
              <w:rPr>
                <w:rFonts w:ascii="Garamond" w:hAnsi="Garamond"/>
              </w:rPr>
            </w:pPr>
            <w:r>
              <w:rPr>
                <w:rFonts w:ascii="Garamond" w:hAnsi="Garamond"/>
              </w:rPr>
              <w:t>-0.31</w:t>
            </w:r>
          </w:p>
        </w:tc>
        <w:tc>
          <w:tcPr>
            <w:tcW w:w="967" w:type="dxa"/>
          </w:tcPr>
          <w:p w14:paraId="25708250" w14:textId="77777777" w:rsidR="00FA6D69" w:rsidRDefault="00FA6D69" w:rsidP="00D13848">
            <w:pPr>
              <w:jc w:val="center"/>
              <w:rPr>
                <w:rFonts w:ascii="Garamond" w:hAnsi="Garamond"/>
              </w:rPr>
            </w:pPr>
            <w:r>
              <w:rPr>
                <w:rFonts w:ascii="Garamond" w:hAnsi="Garamond"/>
              </w:rPr>
              <w:t>0.54</w:t>
            </w:r>
          </w:p>
        </w:tc>
        <w:tc>
          <w:tcPr>
            <w:tcW w:w="1045" w:type="dxa"/>
          </w:tcPr>
          <w:p w14:paraId="68440669" w14:textId="77777777" w:rsidR="00FA6D69" w:rsidRDefault="00FA6D69" w:rsidP="00D13848">
            <w:pPr>
              <w:jc w:val="center"/>
              <w:rPr>
                <w:rFonts w:ascii="Garamond" w:hAnsi="Garamond"/>
              </w:rPr>
            </w:pPr>
            <w:r>
              <w:rPr>
                <w:rFonts w:ascii="Garamond" w:hAnsi="Garamond"/>
              </w:rPr>
              <w:t>66.88%</w:t>
            </w:r>
          </w:p>
        </w:tc>
        <w:tc>
          <w:tcPr>
            <w:tcW w:w="1042" w:type="dxa"/>
          </w:tcPr>
          <w:p w14:paraId="14B6D1B3" w14:textId="77777777" w:rsidR="00FA6D69" w:rsidRPr="00DF559D" w:rsidRDefault="00FA6D69" w:rsidP="00D13848">
            <w:pPr>
              <w:jc w:val="center"/>
              <w:rPr>
                <w:rFonts w:ascii="Garamond" w:hAnsi="Garamond"/>
              </w:rPr>
            </w:pPr>
            <w:r>
              <w:rPr>
                <w:rFonts w:ascii="Garamond" w:hAnsi="Garamond"/>
              </w:rPr>
              <w:t>1.00</w:t>
            </w:r>
          </w:p>
        </w:tc>
        <w:tc>
          <w:tcPr>
            <w:tcW w:w="1048" w:type="dxa"/>
          </w:tcPr>
          <w:p w14:paraId="4497748D" w14:textId="77777777" w:rsidR="00FA6D69" w:rsidRDefault="00FA6D69" w:rsidP="00D13848">
            <w:pPr>
              <w:jc w:val="center"/>
              <w:rPr>
                <w:rFonts w:ascii="Garamond" w:hAnsi="Garamond"/>
              </w:rPr>
            </w:pPr>
            <w:r>
              <w:rPr>
                <w:rFonts w:ascii="Garamond" w:hAnsi="Garamond"/>
              </w:rPr>
              <w:t>5,303</w:t>
            </w:r>
          </w:p>
        </w:tc>
        <w:tc>
          <w:tcPr>
            <w:tcW w:w="1056" w:type="dxa"/>
          </w:tcPr>
          <w:p w14:paraId="015F2BBB" w14:textId="77777777" w:rsidR="00FA6D69" w:rsidRDefault="00FA6D69" w:rsidP="00D13848">
            <w:pPr>
              <w:jc w:val="center"/>
              <w:rPr>
                <w:rFonts w:ascii="Garamond" w:hAnsi="Garamond"/>
              </w:rPr>
            </w:pPr>
            <w:r>
              <w:rPr>
                <w:rFonts w:ascii="Garamond" w:hAnsi="Garamond"/>
              </w:rPr>
              <w:t>0.0037</w:t>
            </w:r>
          </w:p>
        </w:tc>
      </w:tr>
    </w:tbl>
    <w:p w14:paraId="6CDEA7F5" w14:textId="1A5620F3"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S42</w:t>
      </w:r>
      <w:r w:rsidRPr="00DF559D">
        <w:rPr>
          <w:rFonts w:ascii="Garamond" w:hAnsi="Garamond"/>
        </w:rPr>
        <w:t>:</w:t>
      </w:r>
      <w:r>
        <w:rPr>
          <w:rFonts w:ascii="Garamond" w:hAnsi="Garamond"/>
        </w:rPr>
        <w:t xml:space="preserve"> MCMC sampling summary for d’, VVIQ, and Gender in Associative Detail memory</w:t>
      </w:r>
    </w:p>
    <w:p w14:paraId="34DE54A5" w14:textId="77777777" w:rsidR="00FA6D69" w:rsidRPr="00DF559D" w:rsidRDefault="00FA6D69" w:rsidP="00FA6D69">
      <w:pPr>
        <w:jc w:val="center"/>
        <w:rPr>
          <w:rFonts w:ascii="Garamond" w:hAnsi="Garamond"/>
        </w:rPr>
      </w:pPr>
    </w:p>
    <w:p w14:paraId="50621455" w14:textId="77777777" w:rsidR="00FA6D69" w:rsidRDefault="00FA6D69" w:rsidP="00FA6D69">
      <w:pPr>
        <w:jc w:val="center"/>
        <w:rPr>
          <w:rFonts w:ascii="Garamond" w:hAnsi="Garamond"/>
          <w:b/>
          <w:bCs/>
          <w:i/>
          <w:iCs/>
        </w:rPr>
      </w:pPr>
      <w:proofErr w:type="spellStart"/>
      <w:r w:rsidRPr="00DF559D">
        <w:rPr>
          <w:rFonts w:ascii="Garamond" w:hAnsi="Garamond"/>
          <w:b/>
          <w:bCs/>
          <w:i/>
          <w:iCs/>
        </w:rPr>
        <w:lastRenderedPageBreak/>
        <w:t>brm</w:t>
      </w:r>
      <w:proofErr w:type="spellEnd"/>
      <w:r w:rsidRPr="00DF559D">
        <w:rPr>
          <w:rFonts w:ascii="Garamond" w:hAnsi="Garamond"/>
          <w:b/>
          <w:bCs/>
          <w:i/>
          <w:iCs/>
        </w:rPr>
        <w:t>(c ~ VVIQ +</w:t>
      </w:r>
      <w:r>
        <w:rPr>
          <w:rFonts w:ascii="Garamond" w:hAnsi="Garamond"/>
          <w:b/>
          <w:bCs/>
          <w:i/>
          <w:iCs/>
        </w:rPr>
        <w:t xml:space="preserve"> Gender</w:t>
      </w:r>
      <w:r w:rsidRPr="00DF559D">
        <w:rPr>
          <w:rFonts w:ascii="Garamond" w:hAnsi="Garamond"/>
          <w:b/>
          <w:bCs/>
          <w:i/>
          <w:iCs/>
        </w:rPr>
        <w:t xml:space="preserve"> </w:t>
      </w:r>
      <w:r>
        <w:rPr>
          <w:rFonts w:ascii="Garamond" w:hAnsi="Garamond"/>
          <w:b/>
          <w:bCs/>
          <w:i/>
          <w:iCs/>
        </w:rPr>
        <w:t xml:space="preserve">+ </w:t>
      </w:r>
      <w:r w:rsidRPr="00DF559D">
        <w:rPr>
          <w:rFonts w:ascii="Garamond" w:hAnsi="Garamond"/>
          <w:b/>
          <w:bCs/>
          <w:i/>
          <w:iCs/>
        </w:rPr>
        <w:t xml:space="preserve">(1|ID),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66"/>
        <w:gridCol w:w="1072"/>
        <w:gridCol w:w="1091"/>
        <w:gridCol w:w="831"/>
        <w:gridCol w:w="1041"/>
        <w:gridCol w:w="1031"/>
        <w:gridCol w:w="1042"/>
        <w:gridCol w:w="1056"/>
      </w:tblGrid>
      <w:tr w:rsidR="00FA6D69" w:rsidRPr="00DF559D" w14:paraId="24DCCAD6" w14:textId="77777777" w:rsidTr="00D13848">
        <w:trPr>
          <w:jc w:val="center"/>
        </w:trPr>
        <w:tc>
          <w:tcPr>
            <w:tcW w:w="1766" w:type="dxa"/>
          </w:tcPr>
          <w:p w14:paraId="5DB2EB47" w14:textId="77777777" w:rsidR="00FA6D69" w:rsidRPr="00DF559D" w:rsidRDefault="00FA6D69" w:rsidP="00D13848">
            <w:pPr>
              <w:jc w:val="center"/>
              <w:rPr>
                <w:rFonts w:ascii="Garamond" w:hAnsi="Garamond"/>
              </w:rPr>
            </w:pPr>
            <w:r w:rsidRPr="00DF559D">
              <w:rPr>
                <w:rFonts w:ascii="Garamond" w:hAnsi="Garamond"/>
              </w:rPr>
              <w:t>Parameter</w:t>
            </w:r>
          </w:p>
        </w:tc>
        <w:tc>
          <w:tcPr>
            <w:tcW w:w="1072" w:type="dxa"/>
          </w:tcPr>
          <w:p w14:paraId="33F8D9F0" w14:textId="77777777" w:rsidR="00FA6D69" w:rsidRPr="00DF559D" w:rsidRDefault="00FA6D69" w:rsidP="00D13848">
            <w:pPr>
              <w:jc w:val="center"/>
              <w:rPr>
                <w:rFonts w:ascii="Garamond" w:hAnsi="Garamond"/>
              </w:rPr>
            </w:pPr>
            <w:r w:rsidRPr="00DF559D">
              <w:rPr>
                <w:rFonts w:ascii="Garamond" w:hAnsi="Garamond"/>
              </w:rPr>
              <w:t>Median</w:t>
            </w:r>
          </w:p>
        </w:tc>
        <w:tc>
          <w:tcPr>
            <w:tcW w:w="1091" w:type="dxa"/>
          </w:tcPr>
          <w:p w14:paraId="6CCD892D" w14:textId="77777777" w:rsidR="00FA6D69" w:rsidRPr="00DF559D" w:rsidRDefault="00FA6D69" w:rsidP="00D13848">
            <w:pPr>
              <w:jc w:val="center"/>
              <w:rPr>
                <w:rFonts w:ascii="Garamond" w:hAnsi="Garamond"/>
              </w:rPr>
            </w:pPr>
            <w:r w:rsidRPr="00DF559D">
              <w:rPr>
                <w:rFonts w:ascii="Garamond" w:hAnsi="Garamond"/>
              </w:rPr>
              <w:t>5.5%</w:t>
            </w:r>
          </w:p>
        </w:tc>
        <w:tc>
          <w:tcPr>
            <w:tcW w:w="831" w:type="dxa"/>
          </w:tcPr>
          <w:p w14:paraId="24147E02" w14:textId="77777777" w:rsidR="00FA6D69" w:rsidRPr="00DF559D" w:rsidRDefault="00FA6D69" w:rsidP="00D13848">
            <w:pPr>
              <w:jc w:val="center"/>
              <w:rPr>
                <w:rFonts w:ascii="Garamond" w:hAnsi="Garamond"/>
              </w:rPr>
            </w:pPr>
            <w:r w:rsidRPr="00DF559D">
              <w:rPr>
                <w:rFonts w:ascii="Garamond" w:hAnsi="Garamond"/>
              </w:rPr>
              <w:t>94.5%</w:t>
            </w:r>
          </w:p>
        </w:tc>
        <w:tc>
          <w:tcPr>
            <w:tcW w:w="1041" w:type="dxa"/>
          </w:tcPr>
          <w:p w14:paraId="4132D38A"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31" w:type="dxa"/>
          </w:tcPr>
          <w:p w14:paraId="55EA338B"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2" w:type="dxa"/>
          </w:tcPr>
          <w:p w14:paraId="14C8303E"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5EEF7EB5"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11E918C8" w14:textId="77777777" w:rsidTr="00D13848">
        <w:trPr>
          <w:jc w:val="center"/>
        </w:trPr>
        <w:tc>
          <w:tcPr>
            <w:tcW w:w="1766" w:type="dxa"/>
          </w:tcPr>
          <w:p w14:paraId="455E287E"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2" w:type="dxa"/>
          </w:tcPr>
          <w:p w14:paraId="48443ED1" w14:textId="77777777" w:rsidR="00FA6D69" w:rsidRPr="00DF559D" w:rsidRDefault="00FA6D69" w:rsidP="00D13848">
            <w:pPr>
              <w:jc w:val="center"/>
              <w:rPr>
                <w:rFonts w:ascii="Garamond" w:hAnsi="Garamond"/>
              </w:rPr>
            </w:pPr>
            <w:r>
              <w:rPr>
                <w:rFonts w:ascii="Garamond" w:hAnsi="Garamond"/>
              </w:rPr>
              <w:t>-0.39</w:t>
            </w:r>
          </w:p>
        </w:tc>
        <w:tc>
          <w:tcPr>
            <w:tcW w:w="1091" w:type="dxa"/>
          </w:tcPr>
          <w:p w14:paraId="7D2AB7FB" w14:textId="77777777" w:rsidR="00FA6D69" w:rsidRPr="00DF559D" w:rsidRDefault="00FA6D69" w:rsidP="00D13848">
            <w:pPr>
              <w:jc w:val="center"/>
              <w:rPr>
                <w:rFonts w:ascii="Garamond" w:hAnsi="Garamond"/>
              </w:rPr>
            </w:pPr>
            <w:r>
              <w:rPr>
                <w:rFonts w:ascii="Garamond" w:hAnsi="Garamond"/>
              </w:rPr>
              <w:t>-1.19</w:t>
            </w:r>
          </w:p>
        </w:tc>
        <w:tc>
          <w:tcPr>
            <w:tcW w:w="831" w:type="dxa"/>
          </w:tcPr>
          <w:p w14:paraId="6AE11323"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39</w:t>
            </w:r>
          </w:p>
        </w:tc>
        <w:tc>
          <w:tcPr>
            <w:tcW w:w="1041" w:type="dxa"/>
          </w:tcPr>
          <w:p w14:paraId="57A828C3" w14:textId="77777777" w:rsidR="00FA6D69" w:rsidRPr="00DF559D" w:rsidRDefault="00FA6D69" w:rsidP="00D13848">
            <w:pPr>
              <w:jc w:val="center"/>
              <w:rPr>
                <w:rFonts w:ascii="Garamond" w:hAnsi="Garamond"/>
              </w:rPr>
            </w:pPr>
            <w:r>
              <w:rPr>
                <w:rFonts w:ascii="Garamond" w:hAnsi="Garamond"/>
              </w:rPr>
              <w:t>78.23</w:t>
            </w:r>
            <w:r w:rsidRPr="00DF559D">
              <w:rPr>
                <w:rFonts w:ascii="Garamond" w:hAnsi="Garamond"/>
              </w:rPr>
              <w:t>%</w:t>
            </w:r>
          </w:p>
        </w:tc>
        <w:tc>
          <w:tcPr>
            <w:tcW w:w="1031" w:type="dxa"/>
          </w:tcPr>
          <w:p w14:paraId="6930B534"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0CA4691B" w14:textId="77777777" w:rsidR="00FA6D69" w:rsidRPr="00DF559D" w:rsidRDefault="00FA6D69" w:rsidP="00D13848">
            <w:pPr>
              <w:jc w:val="center"/>
              <w:rPr>
                <w:rFonts w:ascii="Garamond" w:hAnsi="Garamond"/>
              </w:rPr>
            </w:pPr>
            <w:r>
              <w:rPr>
                <w:rFonts w:ascii="Garamond" w:hAnsi="Garamond"/>
              </w:rPr>
              <w:t>6,490</w:t>
            </w:r>
          </w:p>
        </w:tc>
        <w:tc>
          <w:tcPr>
            <w:tcW w:w="1056" w:type="dxa"/>
          </w:tcPr>
          <w:p w14:paraId="1A60E2CA"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0062</w:t>
            </w:r>
          </w:p>
        </w:tc>
      </w:tr>
      <w:tr w:rsidR="00FA6D69" w:rsidRPr="00DF559D" w14:paraId="54B393DB" w14:textId="77777777" w:rsidTr="00D13848">
        <w:trPr>
          <w:jc w:val="center"/>
        </w:trPr>
        <w:tc>
          <w:tcPr>
            <w:tcW w:w="1766" w:type="dxa"/>
          </w:tcPr>
          <w:p w14:paraId="36686961" w14:textId="77777777" w:rsidR="00FA6D69" w:rsidRPr="00DF559D" w:rsidRDefault="00FA6D69" w:rsidP="00D13848">
            <w:pPr>
              <w:jc w:val="center"/>
              <w:rPr>
                <w:rFonts w:ascii="Garamond" w:hAnsi="Garamond"/>
              </w:rPr>
            </w:pPr>
            <w:r>
              <w:rPr>
                <w:rFonts w:ascii="Garamond" w:hAnsi="Garamond"/>
              </w:rPr>
              <w:t>VVIQ</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2" w:type="dxa"/>
          </w:tcPr>
          <w:p w14:paraId="5E9F74F8" w14:textId="77777777" w:rsidR="00FA6D69" w:rsidRPr="00DF559D" w:rsidRDefault="00FA6D69" w:rsidP="00D13848">
            <w:pPr>
              <w:jc w:val="center"/>
              <w:rPr>
                <w:rFonts w:ascii="Garamond" w:hAnsi="Garamond"/>
              </w:rPr>
            </w:pPr>
            <w:r>
              <w:rPr>
                <w:rFonts w:ascii="Garamond" w:hAnsi="Garamond"/>
              </w:rPr>
              <w:t>0.01</w:t>
            </w:r>
          </w:p>
        </w:tc>
        <w:tc>
          <w:tcPr>
            <w:tcW w:w="1091" w:type="dxa"/>
          </w:tcPr>
          <w:p w14:paraId="265739EB" w14:textId="77777777" w:rsidR="00FA6D69" w:rsidRPr="00DF559D" w:rsidRDefault="00FA6D69" w:rsidP="00D13848">
            <w:pPr>
              <w:jc w:val="center"/>
              <w:rPr>
                <w:rFonts w:ascii="Garamond" w:hAnsi="Garamond"/>
              </w:rPr>
            </w:pPr>
            <w:r>
              <w:rPr>
                <w:rFonts w:ascii="Garamond" w:hAnsi="Garamond"/>
              </w:rPr>
              <w:t>0.00</w:t>
            </w:r>
          </w:p>
        </w:tc>
        <w:tc>
          <w:tcPr>
            <w:tcW w:w="831" w:type="dxa"/>
          </w:tcPr>
          <w:p w14:paraId="7B55AE74"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02</w:t>
            </w:r>
          </w:p>
        </w:tc>
        <w:tc>
          <w:tcPr>
            <w:tcW w:w="1041" w:type="dxa"/>
          </w:tcPr>
          <w:p w14:paraId="2112A04A" w14:textId="77777777" w:rsidR="00FA6D69" w:rsidRPr="00DF559D" w:rsidRDefault="00FA6D69" w:rsidP="00D13848">
            <w:pPr>
              <w:jc w:val="center"/>
              <w:rPr>
                <w:rFonts w:ascii="Garamond" w:hAnsi="Garamond"/>
              </w:rPr>
            </w:pPr>
            <w:r>
              <w:rPr>
                <w:rFonts w:ascii="Garamond" w:hAnsi="Garamond"/>
              </w:rPr>
              <w:t>87.38</w:t>
            </w:r>
            <w:r w:rsidRPr="00DF559D">
              <w:rPr>
                <w:rFonts w:ascii="Garamond" w:hAnsi="Garamond"/>
              </w:rPr>
              <w:t>%</w:t>
            </w:r>
          </w:p>
        </w:tc>
        <w:tc>
          <w:tcPr>
            <w:tcW w:w="1031" w:type="dxa"/>
          </w:tcPr>
          <w:p w14:paraId="629BEC01"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12B9DA40" w14:textId="77777777" w:rsidR="00FA6D69" w:rsidRPr="00DF559D" w:rsidRDefault="00FA6D69" w:rsidP="00D13848">
            <w:pPr>
              <w:jc w:val="center"/>
              <w:rPr>
                <w:rFonts w:ascii="Garamond" w:hAnsi="Garamond"/>
              </w:rPr>
            </w:pPr>
            <w:r>
              <w:rPr>
                <w:rFonts w:ascii="Garamond" w:hAnsi="Garamond"/>
              </w:rPr>
              <w:t>6,315</w:t>
            </w:r>
          </w:p>
        </w:tc>
        <w:tc>
          <w:tcPr>
            <w:tcW w:w="1056" w:type="dxa"/>
          </w:tcPr>
          <w:p w14:paraId="7EF694B3"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00011</w:t>
            </w:r>
          </w:p>
        </w:tc>
      </w:tr>
      <w:tr w:rsidR="00FA6D69" w:rsidRPr="00DF559D" w14:paraId="700C934B" w14:textId="77777777" w:rsidTr="00D13848">
        <w:trPr>
          <w:jc w:val="center"/>
        </w:trPr>
        <w:tc>
          <w:tcPr>
            <w:tcW w:w="1766" w:type="dxa"/>
          </w:tcPr>
          <w:p w14:paraId="083C29EE" w14:textId="77777777" w:rsidR="00FA6D69"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2" w:type="dxa"/>
          </w:tcPr>
          <w:p w14:paraId="07213C1F" w14:textId="77777777" w:rsidR="00FA6D69" w:rsidRDefault="00FA6D69" w:rsidP="00D13848">
            <w:pPr>
              <w:jc w:val="center"/>
              <w:rPr>
                <w:rFonts w:ascii="Garamond" w:hAnsi="Garamond"/>
              </w:rPr>
            </w:pPr>
            <w:r>
              <w:rPr>
                <w:rFonts w:ascii="Garamond" w:hAnsi="Garamond"/>
              </w:rPr>
              <w:t>-0.09</w:t>
            </w:r>
          </w:p>
        </w:tc>
        <w:tc>
          <w:tcPr>
            <w:tcW w:w="1091" w:type="dxa"/>
          </w:tcPr>
          <w:p w14:paraId="210C2EA1" w14:textId="77777777" w:rsidR="00FA6D69" w:rsidRDefault="00FA6D69" w:rsidP="00D13848">
            <w:pPr>
              <w:jc w:val="center"/>
              <w:rPr>
                <w:rFonts w:ascii="Garamond" w:hAnsi="Garamond"/>
              </w:rPr>
            </w:pPr>
            <w:r>
              <w:rPr>
                <w:rFonts w:ascii="Garamond" w:hAnsi="Garamond"/>
              </w:rPr>
              <w:t>-0.44</w:t>
            </w:r>
          </w:p>
        </w:tc>
        <w:tc>
          <w:tcPr>
            <w:tcW w:w="831" w:type="dxa"/>
          </w:tcPr>
          <w:p w14:paraId="6B65A742" w14:textId="77777777" w:rsidR="00FA6D69" w:rsidRDefault="00FA6D69" w:rsidP="00D13848">
            <w:pPr>
              <w:jc w:val="center"/>
              <w:rPr>
                <w:rFonts w:ascii="Garamond" w:hAnsi="Garamond"/>
              </w:rPr>
            </w:pPr>
            <w:r>
              <w:rPr>
                <w:rFonts w:ascii="Garamond" w:hAnsi="Garamond"/>
              </w:rPr>
              <w:t>0.25</w:t>
            </w:r>
          </w:p>
        </w:tc>
        <w:tc>
          <w:tcPr>
            <w:tcW w:w="1041" w:type="dxa"/>
          </w:tcPr>
          <w:p w14:paraId="35CE87D6" w14:textId="77777777" w:rsidR="00FA6D69" w:rsidRDefault="00FA6D69" w:rsidP="00D13848">
            <w:pPr>
              <w:jc w:val="center"/>
              <w:rPr>
                <w:rFonts w:ascii="Garamond" w:hAnsi="Garamond"/>
              </w:rPr>
            </w:pPr>
            <w:r>
              <w:rPr>
                <w:rFonts w:ascii="Garamond" w:hAnsi="Garamond"/>
              </w:rPr>
              <w:t>65.77%</w:t>
            </w:r>
          </w:p>
        </w:tc>
        <w:tc>
          <w:tcPr>
            <w:tcW w:w="1031" w:type="dxa"/>
          </w:tcPr>
          <w:p w14:paraId="4F3DF622" w14:textId="77777777" w:rsidR="00FA6D69" w:rsidRPr="00DF559D" w:rsidRDefault="00FA6D69" w:rsidP="00D13848">
            <w:pPr>
              <w:jc w:val="center"/>
              <w:rPr>
                <w:rFonts w:ascii="Garamond" w:hAnsi="Garamond"/>
              </w:rPr>
            </w:pPr>
            <w:r>
              <w:rPr>
                <w:rFonts w:ascii="Garamond" w:hAnsi="Garamond"/>
              </w:rPr>
              <w:t>1.00</w:t>
            </w:r>
          </w:p>
        </w:tc>
        <w:tc>
          <w:tcPr>
            <w:tcW w:w="1042" w:type="dxa"/>
          </w:tcPr>
          <w:p w14:paraId="17184494" w14:textId="77777777" w:rsidR="00FA6D69" w:rsidRDefault="00FA6D69" w:rsidP="00D13848">
            <w:pPr>
              <w:jc w:val="center"/>
              <w:rPr>
                <w:rFonts w:ascii="Garamond" w:hAnsi="Garamond"/>
              </w:rPr>
            </w:pPr>
            <w:r>
              <w:rPr>
                <w:rFonts w:ascii="Garamond" w:hAnsi="Garamond"/>
              </w:rPr>
              <w:t>6,492</w:t>
            </w:r>
          </w:p>
        </w:tc>
        <w:tc>
          <w:tcPr>
            <w:tcW w:w="1056" w:type="dxa"/>
          </w:tcPr>
          <w:p w14:paraId="190BAD85" w14:textId="77777777" w:rsidR="00FA6D69" w:rsidRDefault="00FA6D69" w:rsidP="00D13848">
            <w:pPr>
              <w:jc w:val="center"/>
              <w:rPr>
                <w:rFonts w:ascii="Garamond" w:hAnsi="Garamond"/>
              </w:rPr>
            </w:pPr>
            <w:r>
              <w:rPr>
                <w:rFonts w:ascii="Garamond" w:hAnsi="Garamond"/>
              </w:rPr>
              <w:t>0.0027</w:t>
            </w:r>
          </w:p>
        </w:tc>
      </w:tr>
    </w:tbl>
    <w:p w14:paraId="2D7B8521" w14:textId="0F91D357"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S43</w:t>
      </w:r>
      <w:r w:rsidRPr="00DF559D">
        <w:rPr>
          <w:rFonts w:ascii="Garamond" w:hAnsi="Garamond"/>
        </w:rPr>
        <w:t>:</w:t>
      </w:r>
      <w:r>
        <w:rPr>
          <w:rFonts w:ascii="Garamond" w:hAnsi="Garamond"/>
        </w:rPr>
        <w:t xml:space="preserve"> MCMC sampling summary for c, VVIQ, and Gender in Associative Detail memory</w:t>
      </w:r>
    </w:p>
    <w:p w14:paraId="76AF1794" w14:textId="77777777" w:rsidR="00FA6D69" w:rsidRPr="0004213B" w:rsidRDefault="00FA6D69" w:rsidP="00FA6D69">
      <w:pPr>
        <w:jc w:val="center"/>
        <w:rPr>
          <w:rFonts w:ascii="Garamond" w:hAnsi="Garamond"/>
        </w:rPr>
      </w:pPr>
    </w:p>
    <w:p w14:paraId="36288BBE" w14:textId="77777777" w:rsidR="00FA6D69" w:rsidRDefault="00FA6D69" w:rsidP="00FA6D69">
      <w:pPr>
        <w:jc w:val="center"/>
        <w:rPr>
          <w:rFonts w:ascii="Garamond" w:hAnsi="Garamond"/>
          <w:i/>
          <w:iCs/>
        </w:rPr>
      </w:pPr>
      <w:r w:rsidRPr="00DF559D">
        <w:rPr>
          <w:rFonts w:ascii="Garamond" w:hAnsi="Garamond"/>
          <w:i/>
          <w:iCs/>
        </w:rPr>
        <w:t>Body Awareness (BA)</w:t>
      </w:r>
    </w:p>
    <w:p w14:paraId="4C85BEFB" w14:textId="77777777" w:rsidR="00FA6D69" w:rsidRDefault="00FA6D69" w:rsidP="00FA6D69">
      <w:pPr>
        <w:jc w:val="center"/>
        <w:rPr>
          <w:rFonts w:ascii="Garamond" w:hAnsi="Garamond"/>
          <w:i/>
          <w:iCs/>
        </w:rPr>
      </w:pPr>
      <w:proofErr w:type="spellStart"/>
      <w:r w:rsidRPr="00DF559D">
        <w:rPr>
          <w:rFonts w:ascii="Garamond" w:hAnsi="Garamond"/>
          <w:b/>
          <w:bCs/>
          <w:i/>
          <w:iCs/>
        </w:rPr>
        <w:t>brm</w:t>
      </w:r>
      <w:proofErr w:type="spellEnd"/>
      <w:r w:rsidRPr="00DF559D">
        <w:rPr>
          <w:rFonts w:ascii="Garamond" w:hAnsi="Garamond"/>
          <w:b/>
          <w:bCs/>
          <w:i/>
          <w:iCs/>
        </w:rPr>
        <w:t xml:space="preserve">(d ~ BA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FA6D69" w:rsidRPr="00DF559D" w14:paraId="59939526" w14:textId="77777777" w:rsidTr="00D13848">
        <w:trPr>
          <w:jc w:val="center"/>
        </w:trPr>
        <w:tc>
          <w:tcPr>
            <w:tcW w:w="1781" w:type="dxa"/>
          </w:tcPr>
          <w:p w14:paraId="41FC7D8C" w14:textId="77777777" w:rsidR="00FA6D69" w:rsidRPr="00DF559D" w:rsidRDefault="00FA6D69" w:rsidP="00D13848">
            <w:pPr>
              <w:jc w:val="center"/>
              <w:rPr>
                <w:rFonts w:ascii="Garamond" w:hAnsi="Garamond"/>
              </w:rPr>
            </w:pPr>
            <w:r w:rsidRPr="00DF559D">
              <w:rPr>
                <w:rFonts w:ascii="Garamond" w:hAnsi="Garamond"/>
              </w:rPr>
              <w:t>Parameter</w:t>
            </w:r>
          </w:p>
        </w:tc>
        <w:tc>
          <w:tcPr>
            <w:tcW w:w="1076" w:type="dxa"/>
          </w:tcPr>
          <w:p w14:paraId="0E693FF3" w14:textId="77777777" w:rsidR="00FA6D69" w:rsidRPr="00DF559D" w:rsidRDefault="00FA6D69" w:rsidP="00D13848">
            <w:pPr>
              <w:jc w:val="center"/>
              <w:rPr>
                <w:rFonts w:ascii="Garamond" w:hAnsi="Garamond"/>
              </w:rPr>
            </w:pPr>
            <w:r w:rsidRPr="00DF559D">
              <w:rPr>
                <w:rFonts w:ascii="Garamond" w:hAnsi="Garamond"/>
              </w:rPr>
              <w:t>Median</w:t>
            </w:r>
          </w:p>
        </w:tc>
        <w:tc>
          <w:tcPr>
            <w:tcW w:w="915" w:type="dxa"/>
          </w:tcPr>
          <w:p w14:paraId="76C709D1" w14:textId="77777777" w:rsidR="00FA6D69" w:rsidRPr="00DF559D" w:rsidRDefault="00FA6D69" w:rsidP="00D13848">
            <w:pPr>
              <w:jc w:val="center"/>
              <w:rPr>
                <w:rFonts w:ascii="Garamond" w:hAnsi="Garamond"/>
              </w:rPr>
            </w:pPr>
            <w:r w:rsidRPr="00DF559D">
              <w:rPr>
                <w:rFonts w:ascii="Garamond" w:hAnsi="Garamond"/>
              </w:rPr>
              <w:t>5.5%</w:t>
            </w:r>
          </w:p>
        </w:tc>
        <w:tc>
          <w:tcPr>
            <w:tcW w:w="967" w:type="dxa"/>
          </w:tcPr>
          <w:p w14:paraId="4CD08E23" w14:textId="77777777" w:rsidR="00FA6D69" w:rsidRPr="00DF559D" w:rsidRDefault="00FA6D69" w:rsidP="00D13848">
            <w:pPr>
              <w:jc w:val="center"/>
              <w:rPr>
                <w:rFonts w:ascii="Garamond" w:hAnsi="Garamond"/>
              </w:rPr>
            </w:pPr>
            <w:r w:rsidRPr="00DF559D">
              <w:rPr>
                <w:rFonts w:ascii="Garamond" w:hAnsi="Garamond"/>
              </w:rPr>
              <w:t>94.5%</w:t>
            </w:r>
          </w:p>
        </w:tc>
        <w:tc>
          <w:tcPr>
            <w:tcW w:w="1045" w:type="dxa"/>
          </w:tcPr>
          <w:p w14:paraId="77E9AE40"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42" w:type="dxa"/>
          </w:tcPr>
          <w:p w14:paraId="5ACECFC6"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8" w:type="dxa"/>
          </w:tcPr>
          <w:p w14:paraId="4B05C8CE"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37F55390"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3F1B4D27" w14:textId="77777777" w:rsidTr="00D13848">
        <w:trPr>
          <w:jc w:val="center"/>
        </w:trPr>
        <w:tc>
          <w:tcPr>
            <w:tcW w:w="1781" w:type="dxa"/>
          </w:tcPr>
          <w:p w14:paraId="0DCDCAD8"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2AEB737F" w14:textId="77777777" w:rsidR="00FA6D69" w:rsidRPr="00DF559D" w:rsidRDefault="00FA6D69" w:rsidP="00D13848">
            <w:pPr>
              <w:jc w:val="center"/>
              <w:rPr>
                <w:rFonts w:ascii="Garamond" w:hAnsi="Garamond"/>
              </w:rPr>
            </w:pPr>
            <w:r>
              <w:rPr>
                <w:rFonts w:ascii="Garamond" w:hAnsi="Garamond"/>
              </w:rPr>
              <w:t>1</w:t>
            </w:r>
            <w:r w:rsidRPr="00DF559D">
              <w:rPr>
                <w:rFonts w:ascii="Garamond" w:hAnsi="Garamond"/>
              </w:rPr>
              <w:t>.</w:t>
            </w:r>
            <w:r>
              <w:rPr>
                <w:rFonts w:ascii="Garamond" w:hAnsi="Garamond"/>
              </w:rPr>
              <w:t>25</w:t>
            </w:r>
          </w:p>
        </w:tc>
        <w:tc>
          <w:tcPr>
            <w:tcW w:w="915" w:type="dxa"/>
          </w:tcPr>
          <w:p w14:paraId="25BA9D5D"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53</w:t>
            </w:r>
          </w:p>
        </w:tc>
        <w:tc>
          <w:tcPr>
            <w:tcW w:w="967" w:type="dxa"/>
          </w:tcPr>
          <w:p w14:paraId="0333C48B" w14:textId="77777777" w:rsidR="00FA6D69" w:rsidRPr="00DF559D" w:rsidRDefault="00FA6D69" w:rsidP="00D13848">
            <w:pPr>
              <w:jc w:val="center"/>
              <w:rPr>
                <w:rFonts w:ascii="Garamond" w:hAnsi="Garamond"/>
              </w:rPr>
            </w:pPr>
            <w:r>
              <w:rPr>
                <w:rFonts w:ascii="Garamond" w:hAnsi="Garamond"/>
              </w:rPr>
              <w:t>1</w:t>
            </w:r>
            <w:r w:rsidRPr="00DF559D">
              <w:rPr>
                <w:rFonts w:ascii="Garamond" w:hAnsi="Garamond"/>
              </w:rPr>
              <w:t>.</w:t>
            </w:r>
            <w:r>
              <w:rPr>
                <w:rFonts w:ascii="Garamond" w:hAnsi="Garamond"/>
              </w:rPr>
              <w:t>93</w:t>
            </w:r>
          </w:p>
        </w:tc>
        <w:tc>
          <w:tcPr>
            <w:tcW w:w="1045" w:type="dxa"/>
          </w:tcPr>
          <w:p w14:paraId="7407AE1B" w14:textId="77777777" w:rsidR="00FA6D69" w:rsidRPr="00DF559D" w:rsidRDefault="00FA6D69" w:rsidP="00D13848">
            <w:pPr>
              <w:jc w:val="center"/>
              <w:rPr>
                <w:rFonts w:ascii="Garamond" w:hAnsi="Garamond"/>
              </w:rPr>
            </w:pPr>
            <w:r>
              <w:rPr>
                <w:rFonts w:ascii="Garamond" w:hAnsi="Garamond"/>
              </w:rPr>
              <w:t>99.64</w:t>
            </w:r>
            <w:r w:rsidRPr="00DF559D">
              <w:rPr>
                <w:rFonts w:ascii="Garamond" w:hAnsi="Garamond"/>
              </w:rPr>
              <w:t>%</w:t>
            </w:r>
          </w:p>
        </w:tc>
        <w:tc>
          <w:tcPr>
            <w:tcW w:w="1042" w:type="dxa"/>
          </w:tcPr>
          <w:p w14:paraId="65AF490E"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1092899C" w14:textId="77777777" w:rsidR="00FA6D69" w:rsidRPr="00DF559D" w:rsidRDefault="00FA6D69" w:rsidP="00D13848">
            <w:pPr>
              <w:jc w:val="center"/>
              <w:rPr>
                <w:rFonts w:ascii="Garamond" w:hAnsi="Garamond"/>
              </w:rPr>
            </w:pPr>
            <w:r>
              <w:rPr>
                <w:rFonts w:ascii="Garamond" w:hAnsi="Garamond"/>
              </w:rPr>
              <w:t>6,435</w:t>
            </w:r>
          </w:p>
        </w:tc>
        <w:tc>
          <w:tcPr>
            <w:tcW w:w="1056" w:type="dxa"/>
          </w:tcPr>
          <w:p w14:paraId="60B5F23F"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0055</w:t>
            </w:r>
          </w:p>
        </w:tc>
      </w:tr>
      <w:tr w:rsidR="00FA6D69" w:rsidRPr="00DF559D" w14:paraId="0919E67C" w14:textId="77777777" w:rsidTr="00D13848">
        <w:trPr>
          <w:jc w:val="center"/>
        </w:trPr>
        <w:tc>
          <w:tcPr>
            <w:tcW w:w="1781" w:type="dxa"/>
          </w:tcPr>
          <w:p w14:paraId="156BAB16" w14:textId="77777777" w:rsidR="00FA6D69" w:rsidRPr="00DF559D" w:rsidRDefault="00FA6D69" w:rsidP="00D13848">
            <w:pPr>
              <w:jc w:val="center"/>
              <w:rPr>
                <w:rFonts w:ascii="Garamond" w:hAnsi="Garamond"/>
              </w:rPr>
            </w:pPr>
            <w:r>
              <w:rPr>
                <w:rFonts w:ascii="Garamond" w:hAnsi="Garamond"/>
              </w:rPr>
              <w:t>BA</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5E8F1D44"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915" w:type="dxa"/>
          </w:tcPr>
          <w:p w14:paraId="3362B556"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967" w:type="dxa"/>
          </w:tcPr>
          <w:p w14:paraId="6CD372D7"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1045" w:type="dxa"/>
          </w:tcPr>
          <w:p w14:paraId="06E990B4" w14:textId="77777777" w:rsidR="00FA6D69" w:rsidRPr="00DF559D" w:rsidRDefault="00FA6D69" w:rsidP="00D13848">
            <w:pPr>
              <w:jc w:val="center"/>
              <w:rPr>
                <w:rFonts w:ascii="Garamond" w:hAnsi="Garamond"/>
              </w:rPr>
            </w:pPr>
            <w:r>
              <w:rPr>
                <w:rFonts w:ascii="Garamond" w:hAnsi="Garamond"/>
              </w:rPr>
              <w:t>59.99</w:t>
            </w:r>
            <w:r w:rsidRPr="00DF559D">
              <w:rPr>
                <w:rFonts w:ascii="Garamond" w:hAnsi="Garamond"/>
              </w:rPr>
              <w:t>%</w:t>
            </w:r>
          </w:p>
        </w:tc>
        <w:tc>
          <w:tcPr>
            <w:tcW w:w="1042" w:type="dxa"/>
          </w:tcPr>
          <w:p w14:paraId="496100C3"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29671B99" w14:textId="77777777" w:rsidR="00FA6D69" w:rsidRPr="00DF559D" w:rsidRDefault="00FA6D69" w:rsidP="00D13848">
            <w:pPr>
              <w:jc w:val="center"/>
              <w:rPr>
                <w:rFonts w:ascii="Garamond" w:hAnsi="Garamond"/>
              </w:rPr>
            </w:pPr>
            <w:r>
              <w:rPr>
                <w:rFonts w:ascii="Garamond" w:hAnsi="Garamond"/>
              </w:rPr>
              <w:t>7,771</w:t>
            </w:r>
          </w:p>
        </w:tc>
        <w:tc>
          <w:tcPr>
            <w:tcW w:w="1056" w:type="dxa"/>
          </w:tcPr>
          <w:p w14:paraId="739A7F7D"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000061</w:t>
            </w:r>
          </w:p>
        </w:tc>
      </w:tr>
      <w:tr w:rsidR="00FA6D69" w:rsidRPr="00DF559D" w14:paraId="7B9A3787" w14:textId="77777777" w:rsidTr="00D13848">
        <w:trPr>
          <w:jc w:val="center"/>
        </w:trPr>
        <w:tc>
          <w:tcPr>
            <w:tcW w:w="1781" w:type="dxa"/>
          </w:tcPr>
          <w:p w14:paraId="41ABD121" w14:textId="77777777" w:rsidR="00FA6D69"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6" w:type="dxa"/>
          </w:tcPr>
          <w:p w14:paraId="7782ADA9" w14:textId="77777777" w:rsidR="00FA6D69" w:rsidRDefault="00FA6D69" w:rsidP="00D13848">
            <w:pPr>
              <w:jc w:val="center"/>
              <w:rPr>
                <w:rFonts w:ascii="Garamond" w:hAnsi="Garamond"/>
              </w:rPr>
            </w:pPr>
            <w:r>
              <w:rPr>
                <w:rFonts w:ascii="Garamond" w:hAnsi="Garamond"/>
              </w:rPr>
              <w:t>0.15</w:t>
            </w:r>
          </w:p>
        </w:tc>
        <w:tc>
          <w:tcPr>
            <w:tcW w:w="915" w:type="dxa"/>
          </w:tcPr>
          <w:p w14:paraId="6B4D21F4" w14:textId="77777777" w:rsidR="00FA6D69" w:rsidRDefault="00FA6D69" w:rsidP="00D13848">
            <w:pPr>
              <w:jc w:val="center"/>
              <w:rPr>
                <w:rFonts w:ascii="Garamond" w:hAnsi="Garamond"/>
              </w:rPr>
            </w:pPr>
            <w:r>
              <w:rPr>
                <w:rFonts w:ascii="Garamond" w:hAnsi="Garamond"/>
              </w:rPr>
              <w:t>-0.28</w:t>
            </w:r>
          </w:p>
        </w:tc>
        <w:tc>
          <w:tcPr>
            <w:tcW w:w="967" w:type="dxa"/>
          </w:tcPr>
          <w:p w14:paraId="091C8DB2" w14:textId="77777777" w:rsidR="00FA6D69" w:rsidRDefault="00FA6D69" w:rsidP="00D13848">
            <w:pPr>
              <w:jc w:val="center"/>
              <w:rPr>
                <w:rFonts w:ascii="Garamond" w:hAnsi="Garamond"/>
              </w:rPr>
            </w:pPr>
            <w:r>
              <w:rPr>
                <w:rFonts w:ascii="Garamond" w:hAnsi="Garamond"/>
              </w:rPr>
              <w:t>0.58</w:t>
            </w:r>
          </w:p>
        </w:tc>
        <w:tc>
          <w:tcPr>
            <w:tcW w:w="1045" w:type="dxa"/>
          </w:tcPr>
          <w:p w14:paraId="2774A97A" w14:textId="77777777" w:rsidR="00FA6D69" w:rsidRDefault="00FA6D69" w:rsidP="00D13848">
            <w:pPr>
              <w:jc w:val="center"/>
              <w:rPr>
                <w:rFonts w:ascii="Garamond" w:hAnsi="Garamond"/>
              </w:rPr>
            </w:pPr>
            <w:r>
              <w:rPr>
                <w:rFonts w:ascii="Garamond" w:hAnsi="Garamond"/>
              </w:rPr>
              <w:t>71.84%</w:t>
            </w:r>
          </w:p>
        </w:tc>
        <w:tc>
          <w:tcPr>
            <w:tcW w:w="1042" w:type="dxa"/>
          </w:tcPr>
          <w:p w14:paraId="41966F8F" w14:textId="77777777" w:rsidR="00FA6D69" w:rsidRPr="00DF559D" w:rsidRDefault="00FA6D69" w:rsidP="00D13848">
            <w:pPr>
              <w:jc w:val="center"/>
              <w:rPr>
                <w:rFonts w:ascii="Garamond" w:hAnsi="Garamond"/>
              </w:rPr>
            </w:pPr>
            <w:r>
              <w:rPr>
                <w:rFonts w:ascii="Garamond" w:hAnsi="Garamond"/>
              </w:rPr>
              <w:t>1.00</w:t>
            </w:r>
          </w:p>
        </w:tc>
        <w:tc>
          <w:tcPr>
            <w:tcW w:w="1048" w:type="dxa"/>
          </w:tcPr>
          <w:p w14:paraId="43428A4E" w14:textId="77777777" w:rsidR="00FA6D69" w:rsidRDefault="00FA6D69" w:rsidP="00D13848">
            <w:pPr>
              <w:jc w:val="center"/>
              <w:rPr>
                <w:rFonts w:ascii="Garamond" w:hAnsi="Garamond"/>
              </w:rPr>
            </w:pPr>
            <w:r>
              <w:rPr>
                <w:rFonts w:ascii="Garamond" w:hAnsi="Garamond"/>
              </w:rPr>
              <w:t>7,607</w:t>
            </w:r>
          </w:p>
        </w:tc>
        <w:tc>
          <w:tcPr>
            <w:tcW w:w="1056" w:type="dxa"/>
          </w:tcPr>
          <w:p w14:paraId="6AC0A581" w14:textId="77777777" w:rsidR="00FA6D69" w:rsidRDefault="00FA6D69" w:rsidP="00D13848">
            <w:pPr>
              <w:jc w:val="center"/>
              <w:rPr>
                <w:rFonts w:ascii="Garamond" w:hAnsi="Garamond"/>
              </w:rPr>
            </w:pPr>
            <w:r>
              <w:rPr>
                <w:rFonts w:ascii="Garamond" w:hAnsi="Garamond"/>
              </w:rPr>
              <w:t>0.0031</w:t>
            </w:r>
          </w:p>
        </w:tc>
      </w:tr>
    </w:tbl>
    <w:p w14:paraId="665124EF" w14:textId="130C1D5C"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S44</w:t>
      </w:r>
      <w:r w:rsidRPr="00DF559D">
        <w:rPr>
          <w:rFonts w:ascii="Garamond" w:hAnsi="Garamond"/>
        </w:rPr>
        <w:t>:</w:t>
      </w:r>
      <w:r>
        <w:rPr>
          <w:rFonts w:ascii="Garamond" w:hAnsi="Garamond"/>
        </w:rPr>
        <w:t xml:space="preserve"> MCMC sampling summary for d’, BA, and Gender in Associative Detail memory</w:t>
      </w:r>
    </w:p>
    <w:p w14:paraId="5202DE6F" w14:textId="77777777" w:rsidR="00FA6D69" w:rsidRPr="00DF559D" w:rsidRDefault="00FA6D69" w:rsidP="00FA6D69">
      <w:pPr>
        <w:jc w:val="center"/>
        <w:rPr>
          <w:rFonts w:ascii="Garamond" w:hAnsi="Garamond"/>
        </w:rPr>
      </w:pPr>
    </w:p>
    <w:p w14:paraId="531C1A98" w14:textId="77777777" w:rsidR="00FA6D69" w:rsidRPr="00DF559D"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 xml:space="preserve">(c ~ BA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34"/>
        <w:gridCol w:w="1063"/>
        <w:gridCol w:w="831"/>
        <w:gridCol w:w="1045"/>
        <w:gridCol w:w="1042"/>
        <w:gridCol w:w="1012"/>
        <w:gridCol w:w="1034"/>
        <w:gridCol w:w="1169"/>
      </w:tblGrid>
      <w:tr w:rsidR="00FA6D69" w:rsidRPr="00DF559D" w14:paraId="4606975F" w14:textId="77777777" w:rsidTr="00D13848">
        <w:trPr>
          <w:jc w:val="center"/>
        </w:trPr>
        <w:tc>
          <w:tcPr>
            <w:tcW w:w="1734" w:type="dxa"/>
          </w:tcPr>
          <w:p w14:paraId="783523FD" w14:textId="77777777" w:rsidR="00FA6D69" w:rsidRPr="00DF559D" w:rsidRDefault="00FA6D69" w:rsidP="00D13848">
            <w:pPr>
              <w:jc w:val="center"/>
              <w:rPr>
                <w:rFonts w:ascii="Garamond" w:hAnsi="Garamond"/>
              </w:rPr>
            </w:pPr>
            <w:r w:rsidRPr="00DF559D">
              <w:rPr>
                <w:rFonts w:ascii="Garamond" w:hAnsi="Garamond"/>
              </w:rPr>
              <w:t>Parameter</w:t>
            </w:r>
          </w:p>
        </w:tc>
        <w:tc>
          <w:tcPr>
            <w:tcW w:w="1063" w:type="dxa"/>
          </w:tcPr>
          <w:p w14:paraId="29B29AE5" w14:textId="77777777" w:rsidR="00FA6D69" w:rsidRPr="00DF559D" w:rsidRDefault="00FA6D69" w:rsidP="00D13848">
            <w:pPr>
              <w:jc w:val="center"/>
              <w:rPr>
                <w:rFonts w:ascii="Garamond" w:hAnsi="Garamond"/>
              </w:rPr>
            </w:pPr>
            <w:r w:rsidRPr="00DF559D">
              <w:rPr>
                <w:rFonts w:ascii="Garamond" w:hAnsi="Garamond"/>
              </w:rPr>
              <w:t>Median</w:t>
            </w:r>
          </w:p>
        </w:tc>
        <w:tc>
          <w:tcPr>
            <w:tcW w:w="831" w:type="dxa"/>
          </w:tcPr>
          <w:p w14:paraId="43ED11F1" w14:textId="77777777" w:rsidR="00FA6D69" w:rsidRPr="00DF559D" w:rsidRDefault="00FA6D69" w:rsidP="00D13848">
            <w:pPr>
              <w:jc w:val="center"/>
              <w:rPr>
                <w:rFonts w:ascii="Garamond" w:hAnsi="Garamond"/>
              </w:rPr>
            </w:pPr>
            <w:r w:rsidRPr="00DF559D">
              <w:rPr>
                <w:rFonts w:ascii="Garamond" w:hAnsi="Garamond"/>
              </w:rPr>
              <w:t>5.5%</w:t>
            </w:r>
          </w:p>
        </w:tc>
        <w:tc>
          <w:tcPr>
            <w:tcW w:w="1045" w:type="dxa"/>
          </w:tcPr>
          <w:p w14:paraId="78D620B7" w14:textId="77777777" w:rsidR="00FA6D69" w:rsidRPr="00DF559D" w:rsidRDefault="00FA6D69" w:rsidP="00D13848">
            <w:pPr>
              <w:jc w:val="center"/>
              <w:rPr>
                <w:rFonts w:ascii="Garamond" w:hAnsi="Garamond"/>
              </w:rPr>
            </w:pPr>
            <w:r w:rsidRPr="00DF559D">
              <w:rPr>
                <w:rFonts w:ascii="Garamond" w:hAnsi="Garamond"/>
              </w:rPr>
              <w:t>94.5%</w:t>
            </w:r>
          </w:p>
        </w:tc>
        <w:tc>
          <w:tcPr>
            <w:tcW w:w="1042" w:type="dxa"/>
          </w:tcPr>
          <w:p w14:paraId="49B20856"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12" w:type="dxa"/>
          </w:tcPr>
          <w:p w14:paraId="4DF6AED2"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34" w:type="dxa"/>
          </w:tcPr>
          <w:p w14:paraId="0B9D977E" w14:textId="77777777" w:rsidR="00FA6D69" w:rsidRPr="00DF559D" w:rsidRDefault="00FA6D69" w:rsidP="00D13848">
            <w:pPr>
              <w:jc w:val="center"/>
              <w:rPr>
                <w:rFonts w:ascii="Garamond" w:hAnsi="Garamond"/>
              </w:rPr>
            </w:pPr>
            <w:r w:rsidRPr="00DF559D">
              <w:rPr>
                <w:rFonts w:ascii="Garamond" w:hAnsi="Garamond"/>
              </w:rPr>
              <w:t>ESS</w:t>
            </w:r>
          </w:p>
        </w:tc>
        <w:tc>
          <w:tcPr>
            <w:tcW w:w="1169" w:type="dxa"/>
          </w:tcPr>
          <w:p w14:paraId="37C97126"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789D8410" w14:textId="77777777" w:rsidTr="00D13848">
        <w:trPr>
          <w:jc w:val="center"/>
        </w:trPr>
        <w:tc>
          <w:tcPr>
            <w:tcW w:w="1734" w:type="dxa"/>
          </w:tcPr>
          <w:p w14:paraId="05E9E5D1"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63" w:type="dxa"/>
          </w:tcPr>
          <w:p w14:paraId="79222F48" w14:textId="77777777" w:rsidR="00FA6D69" w:rsidRPr="00DF559D" w:rsidRDefault="00FA6D69" w:rsidP="00D13848">
            <w:pPr>
              <w:jc w:val="center"/>
              <w:rPr>
                <w:rFonts w:ascii="Garamond" w:hAnsi="Garamond"/>
              </w:rPr>
            </w:pPr>
            <w:r>
              <w:rPr>
                <w:rFonts w:ascii="Garamond" w:hAnsi="Garamond"/>
              </w:rPr>
              <w:t>-0.19</w:t>
            </w:r>
          </w:p>
        </w:tc>
        <w:tc>
          <w:tcPr>
            <w:tcW w:w="831" w:type="dxa"/>
          </w:tcPr>
          <w:p w14:paraId="2F7CCB61" w14:textId="77777777" w:rsidR="00FA6D69" w:rsidRPr="00DF559D" w:rsidRDefault="00FA6D69" w:rsidP="00D13848">
            <w:pPr>
              <w:jc w:val="center"/>
              <w:rPr>
                <w:rFonts w:ascii="Garamond" w:hAnsi="Garamond"/>
              </w:rPr>
            </w:pPr>
            <w:r>
              <w:rPr>
                <w:rFonts w:ascii="Garamond" w:hAnsi="Garamond"/>
              </w:rPr>
              <w:t>-0.71</w:t>
            </w:r>
          </w:p>
        </w:tc>
        <w:tc>
          <w:tcPr>
            <w:tcW w:w="1045" w:type="dxa"/>
          </w:tcPr>
          <w:p w14:paraId="61930335"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34</w:t>
            </w:r>
          </w:p>
        </w:tc>
        <w:tc>
          <w:tcPr>
            <w:tcW w:w="1042" w:type="dxa"/>
          </w:tcPr>
          <w:p w14:paraId="5FEEE038" w14:textId="77777777" w:rsidR="00FA6D69" w:rsidRPr="00DF559D" w:rsidRDefault="00FA6D69" w:rsidP="00D13848">
            <w:pPr>
              <w:jc w:val="center"/>
              <w:rPr>
                <w:rFonts w:ascii="Garamond" w:hAnsi="Garamond"/>
              </w:rPr>
            </w:pPr>
            <w:r>
              <w:rPr>
                <w:rFonts w:ascii="Garamond" w:hAnsi="Garamond"/>
              </w:rPr>
              <w:t>71.60</w:t>
            </w:r>
            <w:r w:rsidRPr="00DF559D">
              <w:rPr>
                <w:rFonts w:ascii="Garamond" w:hAnsi="Garamond"/>
              </w:rPr>
              <w:t>%</w:t>
            </w:r>
          </w:p>
        </w:tc>
        <w:tc>
          <w:tcPr>
            <w:tcW w:w="1012" w:type="dxa"/>
          </w:tcPr>
          <w:p w14:paraId="6A1CA79F"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34" w:type="dxa"/>
          </w:tcPr>
          <w:p w14:paraId="68577273" w14:textId="77777777" w:rsidR="00FA6D69" w:rsidRPr="00DF559D" w:rsidRDefault="00FA6D69" w:rsidP="00D13848">
            <w:pPr>
              <w:jc w:val="center"/>
              <w:rPr>
                <w:rFonts w:ascii="Garamond" w:hAnsi="Garamond"/>
              </w:rPr>
            </w:pPr>
            <w:r>
              <w:rPr>
                <w:rFonts w:ascii="Garamond" w:hAnsi="Garamond"/>
              </w:rPr>
              <w:t>7,204</w:t>
            </w:r>
          </w:p>
        </w:tc>
        <w:tc>
          <w:tcPr>
            <w:tcW w:w="1169" w:type="dxa"/>
          </w:tcPr>
          <w:p w14:paraId="7DCE90FF"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0039</w:t>
            </w:r>
          </w:p>
        </w:tc>
      </w:tr>
      <w:tr w:rsidR="00FA6D69" w:rsidRPr="00DF559D" w14:paraId="0981CA5D" w14:textId="77777777" w:rsidTr="00D13848">
        <w:trPr>
          <w:jc w:val="center"/>
        </w:trPr>
        <w:tc>
          <w:tcPr>
            <w:tcW w:w="1734" w:type="dxa"/>
          </w:tcPr>
          <w:p w14:paraId="4DE05C90" w14:textId="77777777" w:rsidR="00FA6D69" w:rsidRPr="00DF559D" w:rsidRDefault="00FA6D69" w:rsidP="00D13848">
            <w:pPr>
              <w:jc w:val="center"/>
              <w:rPr>
                <w:rFonts w:ascii="Garamond" w:hAnsi="Garamond"/>
              </w:rPr>
            </w:pPr>
            <w:r w:rsidRPr="00DF559D">
              <w:rPr>
                <w:rFonts w:ascii="Garamond" w:hAnsi="Garamond"/>
              </w:rPr>
              <w:t>BA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63" w:type="dxa"/>
          </w:tcPr>
          <w:p w14:paraId="334BD8CE"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w:t>
            </w:r>
          </w:p>
        </w:tc>
        <w:tc>
          <w:tcPr>
            <w:tcW w:w="831" w:type="dxa"/>
          </w:tcPr>
          <w:p w14:paraId="7FC91E2A" w14:textId="77777777" w:rsidR="00FA6D69" w:rsidRPr="00DF559D" w:rsidRDefault="00FA6D69" w:rsidP="00D13848">
            <w:pPr>
              <w:jc w:val="center"/>
              <w:rPr>
                <w:rFonts w:ascii="Garamond" w:hAnsi="Garamond"/>
              </w:rPr>
            </w:pPr>
            <w:r>
              <w:rPr>
                <w:rFonts w:ascii="Garamond" w:hAnsi="Garamond"/>
              </w:rPr>
              <w:t>0.00</w:t>
            </w:r>
          </w:p>
        </w:tc>
        <w:tc>
          <w:tcPr>
            <w:tcW w:w="1045" w:type="dxa"/>
          </w:tcPr>
          <w:p w14:paraId="61972E76"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01</w:t>
            </w:r>
          </w:p>
        </w:tc>
        <w:tc>
          <w:tcPr>
            <w:tcW w:w="1042" w:type="dxa"/>
          </w:tcPr>
          <w:p w14:paraId="7FDE52C9" w14:textId="77777777" w:rsidR="00FA6D69" w:rsidRPr="00DF559D" w:rsidRDefault="00FA6D69" w:rsidP="00D13848">
            <w:pPr>
              <w:jc w:val="center"/>
              <w:rPr>
                <w:rFonts w:ascii="Garamond" w:hAnsi="Garamond"/>
              </w:rPr>
            </w:pPr>
            <w:r>
              <w:rPr>
                <w:rFonts w:ascii="Garamond" w:hAnsi="Garamond"/>
              </w:rPr>
              <w:t>88.70</w:t>
            </w:r>
            <w:r w:rsidRPr="00DF559D">
              <w:rPr>
                <w:rFonts w:ascii="Garamond" w:hAnsi="Garamond"/>
              </w:rPr>
              <w:t>%</w:t>
            </w:r>
          </w:p>
        </w:tc>
        <w:tc>
          <w:tcPr>
            <w:tcW w:w="1012" w:type="dxa"/>
          </w:tcPr>
          <w:p w14:paraId="0F1AD4C5"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34" w:type="dxa"/>
          </w:tcPr>
          <w:p w14:paraId="136144B0" w14:textId="77777777" w:rsidR="00FA6D69" w:rsidRPr="00DF559D" w:rsidRDefault="00FA6D69" w:rsidP="00D13848">
            <w:pPr>
              <w:jc w:val="center"/>
              <w:rPr>
                <w:rFonts w:ascii="Garamond" w:hAnsi="Garamond"/>
              </w:rPr>
            </w:pPr>
            <w:r>
              <w:rPr>
                <w:rFonts w:ascii="Garamond" w:hAnsi="Garamond"/>
              </w:rPr>
              <w:t>6,237</w:t>
            </w:r>
          </w:p>
        </w:tc>
        <w:tc>
          <w:tcPr>
            <w:tcW w:w="1169" w:type="dxa"/>
          </w:tcPr>
          <w:p w14:paraId="1594D37B"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000050</w:t>
            </w:r>
          </w:p>
        </w:tc>
      </w:tr>
      <w:tr w:rsidR="00FA6D69" w:rsidRPr="00DF559D" w14:paraId="442DAD4D" w14:textId="77777777" w:rsidTr="00D13848">
        <w:trPr>
          <w:jc w:val="center"/>
        </w:trPr>
        <w:tc>
          <w:tcPr>
            <w:tcW w:w="1734" w:type="dxa"/>
          </w:tcPr>
          <w:p w14:paraId="533CF97F" w14:textId="77777777" w:rsidR="00FA6D69" w:rsidRPr="00DF559D"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63" w:type="dxa"/>
          </w:tcPr>
          <w:p w14:paraId="653C6150" w14:textId="77777777" w:rsidR="00FA6D69" w:rsidRDefault="00FA6D69" w:rsidP="00D13848">
            <w:pPr>
              <w:jc w:val="center"/>
              <w:rPr>
                <w:rFonts w:ascii="Garamond" w:hAnsi="Garamond"/>
              </w:rPr>
            </w:pPr>
            <w:r>
              <w:rPr>
                <w:rFonts w:ascii="Garamond" w:hAnsi="Garamond"/>
              </w:rPr>
              <w:t>-0.03</w:t>
            </w:r>
          </w:p>
        </w:tc>
        <w:tc>
          <w:tcPr>
            <w:tcW w:w="831" w:type="dxa"/>
          </w:tcPr>
          <w:p w14:paraId="586E34A5" w14:textId="77777777" w:rsidR="00FA6D69" w:rsidRDefault="00FA6D69" w:rsidP="00D13848">
            <w:pPr>
              <w:jc w:val="center"/>
              <w:rPr>
                <w:rFonts w:ascii="Garamond" w:hAnsi="Garamond"/>
              </w:rPr>
            </w:pPr>
            <w:r>
              <w:rPr>
                <w:rFonts w:ascii="Garamond" w:hAnsi="Garamond"/>
              </w:rPr>
              <w:t>-0.38</w:t>
            </w:r>
          </w:p>
        </w:tc>
        <w:tc>
          <w:tcPr>
            <w:tcW w:w="1045" w:type="dxa"/>
          </w:tcPr>
          <w:p w14:paraId="16E67E14" w14:textId="77777777" w:rsidR="00FA6D69" w:rsidRDefault="00FA6D69" w:rsidP="00D13848">
            <w:pPr>
              <w:jc w:val="center"/>
              <w:rPr>
                <w:rFonts w:ascii="Garamond" w:hAnsi="Garamond"/>
              </w:rPr>
            </w:pPr>
            <w:r>
              <w:rPr>
                <w:rFonts w:ascii="Garamond" w:hAnsi="Garamond"/>
              </w:rPr>
              <w:t>0.30</w:t>
            </w:r>
          </w:p>
        </w:tc>
        <w:tc>
          <w:tcPr>
            <w:tcW w:w="1042" w:type="dxa"/>
          </w:tcPr>
          <w:p w14:paraId="237F7A77" w14:textId="77777777" w:rsidR="00FA6D69" w:rsidRDefault="00FA6D69" w:rsidP="00D13848">
            <w:pPr>
              <w:jc w:val="center"/>
              <w:rPr>
                <w:rFonts w:ascii="Garamond" w:hAnsi="Garamond"/>
              </w:rPr>
            </w:pPr>
            <w:r>
              <w:rPr>
                <w:rFonts w:ascii="Garamond" w:hAnsi="Garamond"/>
              </w:rPr>
              <w:t>56.70%</w:t>
            </w:r>
          </w:p>
        </w:tc>
        <w:tc>
          <w:tcPr>
            <w:tcW w:w="1012" w:type="dxa"/>
          </w:tcPr>
          <w:p w14:paraId="6C89FFB8" w14:textId="77777777" w:rsidR="00FA6D69" w:rsidRPr="00DF559D" w:rsidRDefault="00FA6D69" w:rsidP="00D13848">
            <w:pPr>
              <w:jc w:val="center"/>
              <w:rPr>
                <w:rFonts w:ascii="Garamond" w:hAnsi="Garamond"/>
              </w:rPr>
            </w:pPr>
            <w:r>
              <w:rPr>
                <w:rFonts w:ascii="Garamond" w:hAnsi="Garamond"/>
              </w:rPr>
              <w:t>1.00</w:t>
            </w:r>
          </w:p>
        </w:tc>
        <w:tc>
          <w:tcPr>
            <w:tcW w:w="1034" w:type="dxa"/>
          </w:tcPr>
          <w:p w14:paraId="0524238B" w14:textId="77777777" w:rsidR="00FA6D69" w:rsidRDefault="00FA6D69" w:rsidP="00D13848">
            <w:pPr>
              <w:jc w:val="center"/>
              <w:rPr>
                <w:rFonts w:ascii="Garamond" w:hAnsi="Garamond"/>
              </w:rPr>
            </w:pPr>
            <w:r>
              <w:rPr>
                <w:rFonts w:ascii="Garamond" w:hAnsi="Garamond"/>
              </w:rPr>
              <w:t>7,431</w:t>
            </w:r>
          </w:p>
        </w:tc>
        <w:tc>
          <w:tcPr>
            <w:tcW w:w="1169" w:type="dxa"/>
          </w:tcPr>
          <w:p w14:paraId="56743BF9" w14:textId="77777777" w:rsidR="00FA6D69" w:rsidRDefault="00FA6D69" w:rsidP="00D13848">
            <w:pPr>
              <w:jc w:val="center"/>
              <w:rPr>
                <w:rFonts w:ascii="Garamond" w:hAnsi="Garamond"/>
              </w:rPr>
            </w:pPr>
            <w:r>
              <w:rPr>
                <w:rFonts w:ascii="Garamond" w:hAnsi="Garamond"/>
              </w:rPr>
              <w:t>0.0025</w:t>
            </w:r>
          </w:p>
        </w:tc>
      </w:tr>
    </w:tbl>
    <w:p w14:paraId="275E47C1" w14:textId="2BF72BDE"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S45</w:t>
      </w:r>
      <w:r w:rsidRPr="00DF559D">
        <w:rPr>
          <w:rFonts w:ascii="Garamond" w:hAnsi="Garamond"/>
        </w:rPr>
        <w:t>:</w:t>
      </w:r>
      <w:r>
        <w:rPr>
          <w:rFonts w:ascii="Garamond" w:hAnsi="Garamond"/>
        </w:rPr>
        <w:t xml:space="preserve"> MCMC sampling summary for c, BA, and Gender in Associative Detail memory</w:t>
      </w:r>
    </w:p>
    <w:p w14:paraId="1E50FA89" w14:textId="77777777" w:rsidR="00FA6D69" w:rsidRPr="0004213B" w:rsidRDefault="00FA6D69" w:rsidP="00FA6D69">
      <w:pPr>
        <w:jc w:val="center"/>
        <w:rPr>
          <w:rFonts w:ascii="Garamond" w:hAnsi="Garamond"/>
        </w:rPr>
      </w:pPr>
    </w:p>
    <w:p w14:paraId="5ACE56C6" w14:textId="7D2035C9" w:rsidR="00FA6D69" w:rsidRDefault="00FA6D69" w:rsidP="00FA6D69">
      <w:pPr>
        <w:rPr>
          <w:rFonts w:ascii="Garamond" w:hAnsi="Garamond"/>
          <w:b/>
          <w:bCs/>
        </w:rPr>
      </w:pPr>
      <w:r>
        <w:rPr>
          <w:rFonts w:ascii="Garamond" w:hAnsi="Garamond"/>
          <w:b/>
          <w:bCs/>
        </w:rPr>
        <w:t>Response Behavior</w:t>
      </w:r>
      <w:r w:rsidRPr="00521317">
        <w:rPr>
          <w:rFonts w:ascii="Garamond" w:hAnsi="Garamond"/>
          <w:b/>
          <w:bCs/>
        </w:rPr>
        <w:t xml:space="preserve"> (</w:t>
      </w:r>
      <w:r>
        <w:rPr>
          <w:rFonts w:ascii="Garamond" w:hAnsi="Garamond"/>
          <w:b/>
          <w:bCs/>
        </w:rPr>
        <w:t>Item</w:t>
      </w:r>
      <w:r w:rsidRPr="00521317">
        <w:rPr>
          <w:rFonts w:ascii="Garamond" w:hAnsi="Garamond"/>
          <w:b/>
          <w:bCs/>
        </w:rPr>
        <w:t xml:space="preserve">) x </w:t>
      </w:r>
      <w:r>
        <w:rPr>
          <w:rFonts w:ascii="Garamond" w:hAnsi="Garamond"/>
          <w:b/>
          <w:bCs/>
        </w:rPr>
        <w:t>Valence</w:t>
      </w:r>
      <w:r w:rsidRPr="00521317">
        <w:rPr>
          <w:rFonts w:ascii="Garamond" w:hAnsi="Garamond"/>
          <w:b/>
          <w:bCs/>
        </w:rPr>
        <w:t xml:space="preserve"> </w:t>
      </w:r>
      <w:r>
        <w:rPr>
          <w:rFonts w:ascii="Garamond" w:hAnsi="Garamond"/>
          <w:b/>
          <w:bCs/>
        </w:rPr>
        <w:t>x</w:t>
      </w:r>
      <w:r w:rsidRPr="00521317">
        <w:rPr>
          <w:rFonts w:ascii="Garamond" w:hAnsi="Garamond"/>
          <w:b/>
          <w:bCs/>
        </w:rPr>
        <w:t xml:space="preserve"> Gender (2)</w:t>
      </w:r>
    </w:p>
    <w:p w14:paraId="38E3D826" w14:textId="77777777" w:rsidR="00FA6D69" w:rsidRPr="00DF559D"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Pr>
          <w:rFonts w:ascii="Garamond" w:hAnsi="Garamond"/>
          <w:b/>
          <w:bCs/>
          <w:i/>
          <w:iCs/>
        </w:rPr>
        <w:t>d</w:t>
      </w:r>
      <w:r w:rsidRPr="00DF559D">
        <w:rPr>
          <w:rFonts w:ascii="Garamond" w:hAnsi="Garamond"/>
          <w:b/>
          <w:bCs/>
          <w:i/>
          <w:iCs/>
        </w:rPr>
        <w:t xml:space="preserve"> ~ V</w:t>
      </w:r>
      <w:r>
        <w:rPr>
          <w:rFonts w:ascii="Garamond" w:hAnsi="Garamond"/>
          <w:b/>
          <w:bCs/>
          <w:i/>
          <w:iCs/>
        </w:rPr>
        <w:t>alence</w:t>
      </w:r>
      <w:r w:rsidRPr="00DF559D">
        <w:rPr>
          <w:rFonts w:ascii="Garamond" w:hAnsi="Garamond"/>
          <w:b/>
          <w:bCs/>
          <w:i/>
          <w:iCs/>
        </w:rPr>
        <w:t xml:space="preserve">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FA6D69" w:rsidRPr="00DF559D" w14:paraId="6BF2FC8C" w14:textId="77777777" w:rsidTr="00D13848">
        <w:trPr>
          <w:jc w:val="center"/>
        </w:trPr>
        <w:tc>
          <w:tcPr>
            <w:tcW w:w="1781" w:type="dxa"/>
          </w:tcPr>
          <w:p w14:paraId="17E80B10" w14:textId="77777777" w:rsidR="00FA6D69" w:rsidRPr="00DF559D" w:rsidRDefault="00FA6D69" w:rsidP="00D13848">
            <w:pPr>
              <w:jc w:val="center"/>
              <w:rPr>
                <w:rFonts w:ascii="Garamond" w:hAnsi="Garamond"/>
              </w:rPr>
            </w:pPr>
            <w:r w:rsidRPr="00DF559D">
              <w:rPr>
                <w:rFonts w:ascii="Garamond" w:hAnsi="Garamond"/>
              </w:rPr>
              <w:t>Parameter</w:t>
            </w:r>
          </w:p>
        </w:tc>
        <w:tc>
          <w:tcPr>
            <w:tcW w:w="1076" w:type="dxa"/>
          </w:tcPr>
          <w:p w14:paraId="3BFD35D0" w14:textId="77777777" w:rsidR="00FA6D69" w:rsidRPr="00DF559D" w:rsidRDefault="00FA6D69" w:rsidP="00D13848">
            <w:pPr>
              <w:jc w:val="center"/>
              <w:rPr>
                <w:rFonts w:ascii="Garamond" w:hAnsi="Garamond"/>
              </w:rPr>
            </w:pPr>
            <w:r w:rsidRPr="00DF559D">
              <w:rPr>
                <w:rFonts w:ascii="Garamond" w:hAnsi="Garamond"/>
              </w:rPr>
              <w:t>Median</w:t>
            </w:r>
          </w:p>
        </w:tc>
        <w:tc>
          <w:tcPr>
            <w:tcW w:w="915" w:type="dxa"/>
          </w:tcPr>
          <w:p w14:paraId="7C062D99" w14:textId="77777777" w:rsidR="00FA6D69" w:rsidRPr="00DF559D" w:rsidRDefault="00FA6D69" w:rsidP="00D13848">
            <w:pPr>
              <w:jc w:val="center"/>
              <w:rPr>
                <w:rFonts w:ascii="Garamond" w:hAnsi="Garamond"/>
              </w:rPr>
            </w:pPr>
            <w:r w:rsidRPr="00DF559D">
              <w:rPr>
                <w:rFonts w:ascii="Garamond" w:hAnsi="Garamond"/>
              </w:rPr>
              <w:t>5.5%</w:t>
            </w:r>
          </w:p>
        </w:tc>
        <w:tc>
          <w:tcPr>
            <w:tcW w:w="967" w:type="dxa"/>
          </w:tcPr>
          <w:p w14:paraId="141039E6" w14:textId="77777777" w:rsidR="00FA6D69" w:rsidRPr="00DF559D" w:rsidRDefault="00FA6D69" w:rsidP="00D13848">
            <w:pPr>
              <w:jc w:val="center"/>
              <w:rPr>
                <w:rFonts w:ascii="Garamond" w:hAnsi="Garamond"/>
              </w:rPr>
            </w:pPr>
            <w:r w:rsidRPr="00DF559D">
              <w:rPr>
                <w:rFonts w:ascii="Garamond" w:hAnsi="Garamond"/>
              </w:rPr>
              <w:t>94.5%</w:t>
            </w:r>
          </w:p>
        </w:tc>
        <w:tc>
          <w:tcPr>
            <w:tcW w:w="1045" w:type="dxa"/>
          </w:tcPr>
          <w:p w14:paraId="4D89F503"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42" w:type="dxa"/>
          </w:tcPr>
          <w:p w14:paraId="4089405E"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8" w:type="dxa"/>
          </w:tcPr>
          <w:p w14:paraId="6C772C8A"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32F49488"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0E5E9D53" w14:textId="77777777" w:rsidTr="00D13848">
        <w:trPr>
          <w:jc w:val="center"/>
        </w:trPr>
        <w:tc>
          <w:tcPr>
            <w:tcW w:w="1781" w:type="dxa"/>
          </w:tcPr>
          <w:p w14:paraId="63CF6A36"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272A9447" w14:textId="77777777" w:rsidR="00FA6D69" w:rsidRPr="00DF559D" w:rsidRDefault="00FA6D69" w:rsidP="00D13848">
            <w:pPr>
              <w:jc w:val="center"/>
              <w:rPr>
                <w:rFonts w:ascii="Garamond" w:hAnsi="Garamond"/>
              </w:rPr>
            </w:pPr>
            <w:r>
              <w:rPr>
                <w:rFonts w:ascii="Garamond" w:hAnsi="Garamond"/>
              </w:rPr>
              <w:t>2.20</w:t>
            </w:r>
          </w:p>
        </w:tc>
        <w:tc>
          <w:tcPr>
            <w:tcW w:w="915" w:type="dxa"/>
          </w:tcPr>
          <w:p w14:paraId="27872888" w14:textId="77777777" w:rsidR="00FA6D69" w:rsidRPr="00DF559D" w:rsidRDefault="00FA6D69" w:rsidP="00D13848">
            <w:pPr>
              <w:jc w:val="center"/>
              <w:rPr>
                <w:rFonts w:ascii="Garamond" w:hAnsi="Garamond"/>
              </w:rPr>
            </w:pPr>
            <w:r>
              <w:rPr>
                <w:rFonts w:ascii="Garamond" w:hAnsi="Garamond"/>
              </w:rPr>
              <w:t>1.93</w:t>
            </w:r>
          </w:p>
        </w:tc>
        <w:tc>
          <w:tcPr>
            <w:tcW w:w="967" w:type="dxa"/>
          </w:tcPr>
          <w:p w14:paraId="072AC0DA" w14:textId="77777777" w:rsidR="00FA6D69" w:rsidRPr="00DF559D" w:rsidRDefault="00FA6D69" w:rsidP="00D13848">
            <w:pPr>
              <w:jc w:val="center"/>
              <w:rPr>
                <w:rFonts w:ascii="Garamond" w:hAnsi="Garamond"/>
              </w:rPr>
            </w:pPr>
            <w:r>
              <w:rPr>
                <w:rFonts w:ascii="Garamond" w:hAnsi="Garamond"/>
              </w:rPr>
              <w:t>2.49</w:t>
            </w:r>
          </w:p>
        </w:tc>
        <w:tc>
          <w:tcPr>
            <w:tcW w:w="1045" w:type="dxa"/>
          </w:tcPr>
          <w:p w14:paraId="0E351DB3" w14:textId="77777777" w:rsidR="00FA6D69" w:rsidRPr="00DF559D" w:rsidRDefault="00FA6D69" w:rsidP="00D13848">
            <w:pPr>
              <w:jc w:val="center"/>
              <w:rPr>
                <w:rFonts w:ascii="Garamond" w:hAnsi="Garamond"/>
              </w:rPr>
            </w:pPr>
            <w:r>
              <w:rPr>
                <w:rFonts w:ascii="Garamond" w:hAnsi="Garamond"/>
              </w:rPr>
              <w:t>100</w:t>
            </w:r>
            <w:r w:rsidRPr="00DF559D">
              <w:rPr>
                <w:rFonts w:ascii="Garamond" w:hAnsi="Garamond"/>
              </w:rPr>
              <w:t>%</w:t>
            </w:r>
          </w:p>
        </w:tc>
        <w:tc>
          <w:tcPr>
            <w:tcW w:w="1042" w:type="dxa"/>
          </w:tcPr>
          <w:p w14:paraId="26C11FD7"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59EF3D57" w14:textId="77777777" w:rsidR="00FA6D69" w:rsidRPr="00DF559D" w:rsidRDefault="00FA6D69" w:rsidP="00D13848">
            <w:pPr>
              <w:jc w:val="center"/>
              <w:rPr>
                <w:rFonts w:ascii="Garamond" w:hAnsi="Garamond"/>
              </w:rPr>
            </w:pPr>
            <w:r>
              <w:rPr>
                <w:rFonts w:ascii="Garamond" w:hAnsi="Garamond"/>
              </w:rPr>
              <w:t>10,806</w:t>
            </w:r>
          </w:p>
        </w:tc>
        <w:tc>
          <w:tcPr>
            <w:tcW w:w="1056" w:type="dxa"/>
          </w:tcPr>
          <w:p w14:paraId="4A112253" w14:textId="77777777" w:rsidR="00FA6D69" w:rsidRPr="00DF559D" w:rsidRDefault="00FA6D69" w:rsidP="00D13848">
            <w:pPr>
              <w:jc w:val="center"/>
              <w:rPr>
                <w:rFonts w:ascii="Garamond" w:hAnsi="Garamond"/>
              </w:rPr>
            </w:pPr>
            <w:r>
              <w:rPr>
                <w:rFonts w:ascii="Garamond" w:hAnsi="Garamond"/>
              </w:rPr>
              <w:t>0.0017</w:t>
            </w:r>
          </w:p>
        </w:tc>
      </w:tr>
      <w:tr w:rsidR="00FA6D69" w:rsidRPr="00DF559D" w14:paraId="454CF5C2" w14:textId="77777777" w:rsidTr="00D13848">
        <w:trPr>
          <w:jc w:val="center"/>
        </w:trPr>
        <w:tc>
          <w:tcPr>
            <w:tcW w:w="1781" w:type="dxa"/>
          </w:tcPr>
          <w:p w14:paraId="5EC64474" w14:textId="77777777" w:rsidR="00FA6D69" w:rsidRPr="00DF559D" w:rsidRDefault="00FA6D69" w:rsidP="00D13848">
            <w:pPr>
              <w:jc w:val="center"/>
              <w:rPr>
                <w:rFonts w:ascii="Garamond" w:hAnsi="Garamond"/>
              </w:rPr>
            </w:pPr>
            <w:r>
              <w:rPr>
                <w:rFonts w:ascii="Garamond" w:hAnsi="Garamond"/>
              </w:rPr>
              <w:t>Neutral</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773D0508" w14:textId="77777777" w:rsidR="00FA6D69" w:rsidRPr="00DF559D" w:rsidRDefault="00FA6D69" w:rsidP="00D13848">
            <w:pPr>
              <w:jc w:val="center"/>
              <w:rPr>
                <w:rFonts w:ascii="Garamond" w:hAnsi="Garamond"/>
              </w:rPr>
            </w:pPr>
            <w:r>
              <w:rPr>
                <w:rFonts w:ascii="Garamond" w:hAnsi="Garamond"/>
              </w:rPr>
              <w:t>-0.34</w:t>
            </w:r>
          </w:p>
        </w:tc>
        <w:tc>
          <w:tcPr>
            <w:tcW w:w="915" w:type="dxa"/>
          </w:tcPr>
          <w:p w14:paraId="7AF6FD83" w14:textId="77777777" w:rsidR="00FA6D69" w:rsidRPr="00DF559D" w:rsidRDefault="00FA6D69" w:rsidP="00D13848">
            <w:pPr>
              <w:jc w:val="center"/>
              <w:rPr>
                <w:rFonts w:ascii="Garamond" w:hAnsi="Garamond"/>
              </w:rPr>
            </w:pPr>
            <w:r>
              <w:rPr>
                <w:rFonts w:ascii="Garamond" w:hAnsi="Garamond"/>
              </w:rPr>
              <w:t>-0.46</w:t>
            </w:r>
          </w:p>
        </w:tc>
        <w:tc>
          <w:tcPr>
            <w:tcW w:w="967" w:type="dxa"/>
          </w:tcPr>
          <w:p w14:paraId="7068834C" w14:textId="77777777" w:rsidR="00FA6D69" w:rsidRPr="00DF559D" w:rsidRDefault="00FA6D69" w:rsidP="00D13848">
            <w:pPr>
              <w:jc w:val="center"/>
              <w:rPr>
                <w:rFonts w:ascii="Garamond" w:hAnsi="Garamond"/>
              </w:rPr>
            </w:pPr>
            <w:r>
              <w:rPr>
                <w:rFonts w:ascii="Garamond" w:hAnsi="Garamond"/>
              </w:rPr>
              <w:t>-0.22</w:t>
            </w:r>
          </w:p>
        </w:tc>
        <w:tc>
          <w:tcPr>
            <w:tcW w:w="1045" w:type="dxa"/>
          </w:tcPr>
          <w:p w14:paraId="7481EC6C" w14:textId="77777777" w:rsidR="00FA6D69" w:rsidRPr="00DF559D" w:rsidRDefault="00FA6D69" w:rsidP="00D13848">
            <w:pPr>
              <w:jc w:val="center"/>
              <w:rPr>
                <w:rFonts w:ascii="Garamond" w:hAnsi="Garamond"/>
              </w:rPr>
            </w:pPr>
            <w:r>
              <w:rPr>
                <w:rFonts w:ascii="Garamond" w:hAnsi="Garamond"/>
              </w:rPr>
              <w:t>100</w:t>
            </w:r>
            <w:r w:rsidRPr="00DF559D">
              <w:rPr>
                <w:rFonts w:ascii="Garamond" w:hAnsi="Garamond"/>
              </w:rPr>
              <w:t>%</w:t>
            </w:r>
          </w:p>
        </w:tc>
        <w:tc>
          <w:tcPr>
            <w:tcW w:w="1042" w:type="dxa"/>
          </w:tcPr>
          <w:p w14:paraId="3757E824"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42717F20" w14:textId="77777777" w:rsidR="00FA6D69" w:rsidRPr="00DF559D" w:rsidRDefault="00FA6D69" w:rsidP="00D13848">
            <w:pPr>
              <w:jc w:val="center"/>
              <w:rPr>
                <w:rFonts w:ascii="Garamond" w:hAnsi="Garamond"/>
              </w:rPr>
            </w:pPr>
            <w:r>
              <w:rPr>
                <w:rFonts w:ascii="Garamond" w:hAnsi="Garamond"/>
              </w:rPr>
              <w:t>27,660</w:t>
            </w:r>
          </w:p>
        </w:tc>
        <w:tc>
          <w:tcPr>
            <w:tcW w:w="1056" w:type="dxa"/>
          </w:tcPr>
          <w:p w14:paraId="1726C47F" w14:textId="77777777" w:rsidR="00FA6D69" w:rsidRPr="00DF559D" w:rsidRDefault="00FA6D69" w:rsidP="00D13848">
            <w:pPr>
              <w:jc w:val="center"/>
              <w:rPr>
                <w:rFonts w:ascii="Garamond" w:hAnsi="Garamond"/>
              </w:rPr>
            </w:pPr>
            <w:r>
              <w:rPr>
                <w:rFonts w:ascii="Garamond" w:hAnsi="Garamond"/>
              </w:rPr>
              <w:t>0.00047</w:t>
            </w:r>
          </w:p>
        </w:tc>
      </w:tr>
      <w:tr w:rsidR="00FA6D69" w:rsidRPr="00DF559D" w14:paraId="14245515" w14:textId="77777777" w:rsidTr="00D13848">
        <w:trPr>
          <w:jc w:val="center"/>
        </w:trPr>
        <w:tc>
          <w:tcPr>
            <w:tcW w:w="1781" w:type="dxa"/>
          </w:tcPr>
          <w:p w14:paraId="347CE11A" w14:textId="77777777" w:rsidR="00FA6D69" w:rsidRPr="00DF559D"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6" w:type="dxa"/>
          </w:tcPr>
          <w:p w14:paraId="35D4832E" w14:textId="77777777" w:rsidR="00FA6D69" w:rsidRDefault="00FA6D69" w:rsidP="00D13848">
            <w:pPr>
              <w:jc w:val="center"/>
              <w:rPr>
                <w:rFonts w:ascii="Garamond" w:hAnsi="Garamond"/>
              </w:rPr>
            </w:pPr>
            <w:r>
              <w:rPr>
                <w:rFonts w:ascii="Garamond" w:hAnsi="Garamond"/>
              </w:rPr>
              <w:t>0.16</w:t>
            </w:r>
          </w:p>
        </w:tc>
        <w:tc>
          <w:tcPr>
            <w:tcW w:w="915" w:type="dxa"/>
          </w:tcPr>
          <w:p w14:paraId="34B9424B" w14:textId="77777777" w:rsidR="00FA6D69" w:rsidRDefault="00FA6D69" w:rsidP="00D13848">
            <w:pPr>
              <w:jc w:val="center"/>
              <w:rPr>
                <w:rFonts w:ascii="Garamond" w:hAnsi="Garamond"/>
              </w:rPr>
            </w:pPr>
            <w:r>
              <w:rPr>
                <w:rFonts w:ascii="Garamond" w:hAnsi="Garamond"/>
              </w:rPr>
              <w:t>-0.13</w:t>
            </w:r>
          </w:p>
        </w:tc>
        <w:tc>
          <w:tcPr>
            <w:tcW w:w="967" w:type="dxa"/>
          </w:tcPr>
          <w:p w14:paraId="42311522" w14:textId="77777777" w:rsidR="00FA6D69" w:rsidRDefault="00FA6D69" w:rsidP="00D13848">
            <w:pPr>
              <w:jc w:val="center"/>
              <w:rPr>
                <w:rFonts w:ascii="Garamond" w:hAnsi="Garamond"/>
              </w:rPr>
            </w:pPr>
            <w:r>
              <w:rPr>
                <w:rFonts w:ascii="Garamond" w:hAnsi="Garamond"/>
              </w:rPr>
              <w:t>0.45</w:t>
            </w:r>
          </w:p>
        </w:tc>
        <w:tc>
          <w:tcPr>
            <w:tcW w:w="1045" w:type="dxa"/>
          </w:tcPr>
          <w:p w14:paraId="700483AE" w14:textId="77777777" w:rsidR="00FA6D69" w:rsidRDefault="00FA6D69" w:rsidP="00D13848">
            <w:pPr>
              <w:jc w:val="center"/>
              <w:rPr>
                <w:rFonts w:ascii="Garamond" w:hAnsi="Garamond"/>
              </w:rPr>
            </w:pPr>
            <w:r>
              <w:rPr>
                <w:rFonts w:ascii="Garamond" w:hAnsi="Garamond"/>
              </w:rPr>
              <w:t>81.35%</w:t>
            </w:r>
          </w:p>
        </w:tc>
        <w:tc>
          <w:tcPr>
            <w:tcW w:w="1042" w:type="dxa"/>
          </w:tcPr>
          <w:p w14:paraId="783C8B3D" w14:textId="77777777" w:rsidR="00FA6D69" w:rsidRPr="00DF559D" w:rsidRDefault="00FA6D69" w:rsidP="00D13848">
            <w:pPr>
              <w:jc w:val="center"/>
              <w:rPr>
                <w:rFonts w:ascii="Garamond" w:hAnsi="Garamond"/>
              </w:rPr>
            </w:pPr>
            <w:r>
              <w:rPr>
                <w:rFonts w:ascii="Garamond" w:hAnsi="Garamond"/>
              </w:rPr>
              <w:t>1.00</w:t>
            </w:r>
          </w:p>
        </w:tc>
        <w:tc>
          <w:tcPr>
            <w:tcW w:w="1048" w:type="dxa"/>
          </w:tcPr>
          <w:p w14:paraId="45B6AC0E" w14:textId="77777777" w:rsidR="00FA6D69" w:rsidRDefault="00FA6D69" w:rsidP="00D13848">
            <w:pPr>
              <w:jc w:val="center"/>
              <w:rPr>
                <w:rFonts w:ascii="Garamond" w:hAnsi="Garamond"/>
              </w:rPr>
            </w:pPr>
            <w:r>
              <w:rPr>
                <w:rFonts w:ascii="Garamond" w:hAnsi="Garamond"/>
              </w:rPr>
              <w:t>11,036</w:t>
            </w:r>
          </w:p>
        </w:tc>
        <w:tc>
          <w:tcPr>
            <w:tcW w:w="1056" w:type="dxa"/>
          </w:tcPr>
          <w:p w14:paraId="0BF36989" w14:textId="77777777" w:rsidR="00FA6D69" w:rsidRDefault="00FA6D69" w:rsidP="00D13848">
            <w:pPr>
              <w:jc w:val="center"/>
              <w:rPr>
                <w:rFonts w:ascii="Garamond" w:hAnsi="Garamond"/>
              </w:rPr>
            </w:pPr>
            <w:r>
              <w:rPr>
                <w:rFonts w:ascii="Garamond" w:hAnsi="Garamond"/>
              </w:rPr>
              <w:t>0.0018</w:t>
            </w:r>
          </w:p>
        </w:tc>
      </w:tr>
    </w:tbl>
    <w:p w14:paraId="50E0D5D4" w14:textId="13DFEC1E"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4</w:t>
      </w:r>
      <w:r>
        <w:rPr>
          <w:rFonts w:ascii="Garamond" w:hAnsi="Garamond"/>
        </w:rPr>
        <w:t>6</w:t>
      </w:r>
      <w:r w:rsidRPr="00DF559D">
        <w:rPr>
          <w:rFonts w:ascii="Garamond" w:hAnsi="Garamond"/>
        </w:rPr>
        <w:t>:</w:t>
      </w:r>
      <w:r>
        <w:rPr>
          <w:rFonts w:ascii="Garamond" w:hAnsi="Garamond"/>
        </w:rPr>
        <w:t xml:space="preserve"> MCMC sampling summary for d’, Valence, and Gender in Item memory</w:t>
      </w:r>
    </w:p>
    <w:p w14:paraId="5C77FFA1" w14:textId="77777777" w:rsidR="00FA6D69" w:rsidRDefault="00FA6D69" w:rsidP="00FA6D69">
      <w:pPr>
        <w:jc w:val="center"/>
        <w:rPr>
          <w:rFonts w:ascii="Garamond" w:hAnsi="Garamond"/>
        </w:rPr>
      </w:pPr>
    </w:p>
    <w:p w14:paraId="0296A69F" w14:textId="77777777" w:rsidR="00FA6D69"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w:t>
      </w:r>
      <w:r>
        <w:rPr>
          <w:rFonts w:ascii="Garamond" w:hAnsi="Garamond"/>
          <w:b/>
          <w:bCs/>
          <w:i/>
          <w:iCs/>
        </w:rPr>
        <w:t>c</w:t>
      </w:r>
      <w:r w:rsidRPr="00DF559D">
        <w:rPr>
          <w:rFonts w:ascii="Garamond" w:hAnsi="Garamond"/>
          <w:b/>
          <w:bCs/>
          <w:i/>
          <w:iCs/>
        </w:rPr>
        <w:t xml:space="preserve"> ~ </w:t>
      </w:r>
      <w:r>
        <w:rPr>
          <w:rFonts w:ascii="Garamond" w:hAnsi="Garamond"/>
          <w:b/>
          <w:bCs/>
          <w:i/>
          <w:iCs/>
        </w:rPr>
        <w:t>Valence</w:t>
      </w:r>
      <w:r w:rsidRPr="00DF559D">
        <w:rPr>
          <w:rFonts w:ascii="Garamond" w:hAnsi="Garamond"/>
          <w:b/>
          <w:bCs/>
          <w:i/>
          <w:iCs/>
        </w:rPr>
        <w:t xml:space="preserve"> </w:t>
      </w:r>
      <w:r>
        <w:rPr>
          <w:rFonts w:ascii="Garamond" w:hAnsi="Garamond"/>
          <w:b/>
          <w:bCs/>
          <w:i/>
          <w:iCs/>
        </w:rPr>
        <w:t xml:space="preserve">+ Gender </w:t>
      </w:r>
      <w:r w:rsidRPr="00DF559D">
        <w:rPr>
          <w:rFonts w:ascii="Garamond" w:hAnsi="Garamond"/>
          <w:b/>
          <w:bCs/>
          <w:i/>
          <w:iCs/>
        </w:rPr>
        <w:t xml:space="preserve">(1|ID),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66"/>
        <w:gridCol w:w="1072"/>
        <w:gridCol w:w="1091"/>
        <w:gridCol w:w="831"/>
        <w:gridCol w:w="1041"/>
        <w:gridCol w:w="1031"/>
        <w:gridCol w:w="1042"/>
        <w:gridCol w:w="1056"/>
      </w:tblGrid>
      <w:tr w:rsidR="00FA6D69" w:rsidRPr="00DF559D" w14:paraId="058A8E38" w14:textId="77777777" w:rsidTr="00D13848">
        <w:trPr>
          <w:jc w:val="center"/>
        </w:trPr>
        <w:tc>
          <w:tcPr>
            <w:tcW w:w="1766" w:type="dxa"/>
          </w:tcPr>
          <w:p w14:paraId="6882E126" w14:textId="77777777" w:rsidR="00FA6D69" w:rsidRPr="00DF559D" w:rsidRDefault="00FA6D69" w:rsidP="00D13848">
            <w:pPr>
              <w:jc w:val="center"/>
              <w:rPr>
                <w:rFonts w:ascii="Garamond" w:hAnsi="Garamond"/>
              </w:rPr>
            </w:pPr>
            <w:r w:rsidRPr="00DF559D">
              <w:rPr>
                <w:rFonts w:ascii="Garamond" w:hAnsi="Garamond"/>
              </w:rPr>
              <w:t>Parameter</w:t>
            </w:r>
          </w:p>
        </w:tc>
        <w:tc>
          <w:tcPr>
            <w:tcW w:w="1072" w:type="dxa"/>
          </w:tcPr>
          <w:p w14:paraId="00046247" w14:textId="77777777" w:rsidR="00FA6D69" w:rsidRPr="00DF559D" w:rsidRDefault="00FA6D69" w:rsidP="00D13848">
            <w:pPr>
              <w:jc w:val="center"/>
              <w:rPr>
                <w:rFonts w:ascii="Garamond" w:hAnsi="Garamond"/>
              </w:rPr>
            </w:pPr>
            <w:r w:rsidRPr="00DF559D">
              <w:rPr>
                <w:rFonts w:ascii="Garamond" w:hAnsi="Garamond"/>
              </w:rPr>
              <w:t>Median</w:t>
            </w:r>
          </w:p>
        </w:tc>
        <w:tc>
          <w:tcPr>
            <w:tcW w:w="1091" w:type="dxa"/>
          </w:tcPr>
          <w:p w14:paraId="433ADE63" w14:textId="77777777" w:rsidR="00FA6D69" w:rsidRPr="00DF559D" w:rsidRDefault="00FA6D69" w:rsidP="00D13848">
            <w:pPr>
              <w:jc w:val="center"/>
              <w:rPr>
                <w:rFonts w:ascii="Garamond" w:hAnsi="Garamond"/>
              </w:rPr>
            </w:pPr>
            <w:r w:rsidRPr="00DF559D">
              <w:rPr>
                <w:rFonts w:ascii="Garamond" w:hAnsi="Garamond"/>
              </w:rPr>
              <w:t>5.5%</w:t>
            </w:r>
          </w:p>
        </w:tc>
        <w:tc>
          <w:tcPr>
            <w:tcW w:w="831" w:type="dxa"/>
          </w:tcPr>
          <w:p w14:paraId="44725654" w14:textId="77777777" w:rsidR="00FA6D69" w:rsidRPr="00DF559D" w:rsidRDefault="00FA6D69" w:rsidP="00D13848">
            <w:pPr>
              <w:jc w:val="center"/>
              <w:rPr>
                <w:rFonts w:ascii="Garamond" w:hAnsi="Garamond"/>
              </w:rPr>
            </w:pPr>
            <w:r w:rsidRPr="00DF559D">
              <w:rPr>
                <w:rFonts w:ascii="Garamond" w:hAnsi="Garamond"/>
              </w:rPr>
              <w:t>94.5%</w:t>
            </w:r>
          </w:p>
        </w:tc>
        <w:tc>
          <w:tcPr>
            <w:tcW w:w="1041" w:type="dxa"/>
          </w:tcPr>
          <w:p w14:paraId="7166BE76"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31" w:type="dxa"/>
          </w:tcPr>
          <w:p w14:paraId="0DA5AEEE"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2" w:type="dxa"/>
          </w:tcPr>
          <w:p w14:paraId="28348FE4"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0380F6D9"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413CA7AB" w14:textId="77777777" w:rsidTr="00D13848">
        <w:trPr>
          <w:jc w:val="center"/>
        </w:trPr>
        <w:tc>
          <w:tcPr>
            <w:tcW w:w="1766" w:type="dxa"/>
          </w:tcPr>
          <w:p w14:paraId="2F7EB457"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2" w:type="dxa"/>
          </w:tcPr>
          <w:p w14:paraId="2AD937B6" w14:textId="77777777" w:rsidR="00FA6D69" w:rsidRPr="00DF559D" w:rsidRDefault="00FA6D69" w:rsidP="00D13848">
            <w:pPr>
              <w:jc w:val="center"/>
              <w:rPr>
                <w:rFonts w:ascii="Garamond" w:hAnsi="Garamond"/>
              </w:rPr>
            </w:pPr>
            <w:r>
              <w:rPr>
                <w:rFonts w:ascii="Garamond" w:hAnsi="Garamond"/>
              </w:rPr>
              <w:t>-0.25</w:t>
            </w:r>
          </w:p>
        </w:tc>
        <w:tc>
          <w:tcPr>
            <w:tcW w:w="1091" w:type="dxa"/>
          </w:tcPr>
          <w:p w14:paraId="6A3B0D3E" w14:textId="77777777" w:rsidR="00FA6D69" w:rsidRPr="00DF559D" w:rsidRDefault="00FA6D69" w:rsidP="00D13848">
            <w:pPr>
              <w:jc w:val="center"/>
              <w:rPr>
                <w:rFonts w:ascii="Garamond" w:hAnsi="Garamond"/>
              </w:rPr>
            </w:pPr>
            <w:r>
              <w:rPr>
                <w:rFonts w:ascii="Garamond" w:hAnsi="Garamond"/>
              </w:rPr>
              <w:t>-0.36</w:t>
            </w:r>
          </w:p>
        </w:tc>
        <w:tc>
          <w:tcPr>
            <w:tcW w:w="831" w:type="dxa"/>
          </w:tcPr>
          <w:p w14:paraId="7677F257" w14:textId="77777777" w:rsidR="00FA6D69" w:rsidRPr="00DF559D" w:rsidRDefault="00FA6D69" w:rsidP="00D13848">
            <w:pPr>
              <w:jc w:val="center"/>
              <w:rPr>
                <w:rFonts w:ascii="Garamond" w:hAnsi="Garamond"/>
              </w:rPr>
            </w:pPr>
            <w:r>
              <w:rPr>
                <w:rFonts w:ascii="Garamond" w:hAnsi="Garamond"/>
              </w:rPr>
              <w:t>-0.13</w:t>
            </w:r>
          </w:p>
        </w:tc>
        <w:tc>
          <w:tcPr>
            <w:tcW w:w="1041" w:type="dxa"/>
          </w:tcPr>
          <w:p w14:paraId="7298E63E" w14:textId="77777777" w:rsidR="00FA6D69" w:rsidRPr="00DF559D" w:rsidRDefault="00FA6D69" w:rsidP="00D13848">
            <w:pPr>
              <w:jc w:val="center"/>
              <w:rPr>
                <w:rFonts w:ascii="Garamond" w:hAnsi="Garamond"/>
              </w:rPr>
            </w:pPr>
            <w:r>
              <w:rPr>
                <w:rFonts w:ascii="Garamond" w:hAnsi="Garamond"/>
              </w:rPr>
              <w:t>99.96</w:t>
            </w:r>
            <w:r w:rsidRPr="00DF559D">
              <w:rPr>
                <w:rFonts w:ascii="Garamond" w:hAnsi="Garamond"/>
              </w:rPr>
              <w:t>%</w:t>
            </w:r>
          </w:p>
        </w:tc>
        <w:tc>
          <w:tcPr>
            <w:tcW w:w="1031" w:type="dxa"/>
          </w:tcPr>
          <w:p w14:paraId="6EC5D547"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3693EF44" w14:textId="77777777" w:rsidR="00FA6D69" w:rsidRPr="00DF559D" w:rsidRDefault="00FA6D69" w:rsidP="00D13848">
            <w:pPr>
              <w:jc w:val="center"/>
              <w:rPr>
                <w:rFonts w:ascii="Garamond" w:hAnsi="Garamond"/>
              </w:rPr>
            </w:pPr>
            <w:r>
              <w:rPr>
                <w:rFonts w:ascii="Garamond" w:hAnsi="Garamond"/>
              </w:rPr>
              <w:t>13,025</w:t>
            </w:r>
          </w:p>
        </w:tc>
        <w:tc>
          <w:tcPr>
            <w:tcW w:w="1056" w:type="dxa"/>
          </w:tcPr>
          <w:p w14:paraId="644EE1E3" w14:textId="77777777" w:rsidR="00FA6D69" w:rsidRPr="00DF559D" w:rsidRDefault="00FA6D69" w:rsidP="00D13848">
            <w:pPr>
              <w:jc w:val="center"/>
              <w:rPr>
                <w:rFonts w:ascii="Garamond" w:hAnsi="Garamond"/>
              </w:rPr>
            </w:pPr>
            <w:r>
              <w:rPr>
                <w:rFonts w:ascii="Garamond" w:hAnsi="Garamond"/>
              </w:rPr>
              <w:t>0.00062</w:t>
            </w:r>
          </w:p>
        </w:tc>
      </w:tr>
      <w:tr w:rsidR="00FA6D69" w:rsidRPr="00DF559D" w14:paraId="29BD947C" w14:textId="77777777" w:rsidTr="00D13848">
        <w:trPr>
          <w:jc w:val="center"/>
        </w:trPr>
        <w:tc>
          <w:tcPr>
            <w:tcW w:w="1766" w:type="dxa"/>
          </w:tcPr>
          <w:p w14:paraId="4EF91BAB" w14:textId="77777777" w:rsidR="00FA6D69" w:rsidRPr="00DF559D" w:rsidRDefault="00FA6D69" w:rsidP="00D13848">
            <w:pPr>
              <w:jc w:val="center"/>
              <w:rPr>
                <w:rFonts w:ascii="Garamond" w:hAnsi="Garamond"/>
              </w:rPr>
            </w:pPr>
            <w:r>
              <w:rPr>
                <w:rFonts w:ascii="Garamond" w:hAnsi="Garamond"/>
              </w:rPr>
              <w:t>Neutral</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2" w:type="dxa"/>
          </w:tcPr>
          <w:p w14:paraId="45A75313" w14:textId="77777777" w:rsidR="00FA6D69" w:rsidRPr="00DF559D" w:rsidRDefault="00FA6D69" w:rsidP="00D13848">
            <w:pPr>
              <w:jc w:val="center"/>
              <w:rPr>
                <w:rFonts w:ascii="Garamond" w:hAnsi="Garamond"/>
              </w:rPr>
            </w:pPr>
            <w:r>
              <w:rPr>
                <w:rFonts w:ascii="Garamond" w:hAnsi="Garamond"/>
              </w:rPr>
              <w:t>-0.08</w:t>
            </w:r>
          </w:p>
        </w:tc>
        <w:tc>
          <w:tcPr>
            <w:tcW w:w="1091" w:type="dxa"/>
          </w:tcPr>
          <w:p w14:paraId="3F2AE595" w14:textId="77777777" w:rsidR="00FA6D69" w:rsidRPr="00DF559D" w:rsidRDefault="00FA6D69" w:rsidP="00D13848">
            <w:pPr>
              <w:jc w:val="center"/>
              <w:rPr>
                <w:rFonts w:ascii="Garamond" w:hAnsi="Garamond"/>
              </w:rPr>
            </w:pPr>
            <w:r>
              <w:rPr>
                <w:rFonts w:ascii="Garamond" w:hAnsi="Garamond"/>
              </w:rPr>
              <w:t>-0.14</w:t>
            </w:r>
          </w:p>
        </w:tc>
        <w:tc>
          <w:tcPr>
            <w:tcW w:w="831" w:type="dxa"/>
          </w:tcPr>
          <w:p w14:paraId="6BB64B42" w14:textId="77777777" w:rsidR="00FA6D69" w:rsidRPr="00DF559D" w:rsidRDefault="00FA6D69" w:rsidP="00D13848">
            <w:pPr>
              <w:jc w:val="center"/>
              <w:rPr>
                <w:rFonts w:ascii="Garamond" w:hAnsi="Garamond"/>
              </w:rPr>
            </w:pPr>
            <w:r>
              <w:rPr>
                <w:rFonts w:ascii="Garamond" w:hAnsi="Garamond"/>
              </w:rPr>
              <w:t>-0.02</w:t>
            </w:r>
          </w:p>
        </w:tc>
        <w:tc>
          <w:tcPr>
            <w:tcW w:w="1041" w:type="dxa"/>
          </w:tcPr>
          <w:p w14:paraId="4B7223C7" w14:textId="77777777" w:rsidR="00FA6D69" w:rsidRPr="00DF559D" w:rsidRDefault="00FA6D69" w:rsidP="00D13848">
            <w:pPr>
              <w:jc w:val="center"/>
              <w:rPr>
                <w:rFonts w:ascii="Garamond" w:hAnsi="Garamond"/>
              </w:rPr>
            </w:pPr>
            <w:r>
              <w:rPr>
                <w:rFonts w:ascii="Garamond" w:hAnsi="Garamond"/>
              </w:rPr>
              <w:t>98.48</w:t>
            </w:r>
            <w:r w:rsidRPr="00DF559D">
              <w:rPr>
                <w:rFonts w:ascii="Garamond" w:hAnsi="Garamond"/>
              </w:rPr>
              <w:t>%</w:t>
            </w:r>
          </w:p>
        </w:tc>
        <w:tc>
          <w:tcPr>
            <w:tcW w:w="1031" w:type="dxa"/>
          </w:tcPr>
          <w:p w14:paraId="74D36C6C"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6DF350FC" w14:textId="77777777" w:rsidR="00FA6D69" w:rsidRPr="00DF559D" w:rsidRDefault="00FA6D69" w:rsidP="00D13848">
            <w:pPr>
              <w:jc w:val="center"/>
              <w:rPr>
                <w:rFonts w:ascii="Garamond" w:hAnsi="Garamond"/>
              </w:rPr>
            </w:pPr>
            <w:r>
              <w:rPr>
                <w:rFonts w:ascii="Garamond" w:hAnsi="Garamond"/>
              </w:rPr>
              <w:t>28,702</w:t>
            </w:r>
          </w:p>
        </w:tc>
        <w:tc>
          <w:tcPr>
            <w:tcW w:w="1056" w:type="dxa"/>
          </w:tcPr>
          <w:p w14:paraId="2A76C703" w14:textId="77777777" w:rsidR="00FA6D69" w:rsidRPr="00DF559D" w:rsidRDefault="00FA6D69" w:rsidP="00D13848">
            <w:pPr>
              <w:jc w:val="center"/>
              <w:rPr>
                <w:rFonts w:ascii="Garamond" w:hAnsi="Garamond"/>
              </w:rPr>
            </w:pPr>
            <w:r>
              <w:rPr>
                <w:rFonts w:ascii="Garamond" w:hAnsi="Garamond"/>
              </w:rPr>
              <w:t>0.00022</w:t>
            </w:r>
          </w:p>
        </w:tc>
      </w:tr>
      <w:tr w:rsidR="00FA6D69" w:rsidRPr="00DF559D" w14:paraId="16687FE9" w14:textId="77777777" w:rsidTr="00D13848">
        <w:trPr>
          <w:jc w:val="center"/>
        </w:trPr>
        <w:tc>
          <w:tcPr>
            <w:tcW w:w="1766" w:type="dxa"/>
          </w:tcPr>
          <w:p w14:paraId="68F61D14" w14:textId="77777777" w:rsidR="00FA6D69"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2" w:type="dxa"/>
          </w:tcPr>
          <w:p w14:paraId="44C685C5" w14:textId="77777777" w:rsidR="00FA6D69" w:rsidRDefault="00FA6D69" w:rsidP="00D13848">
            <w:pPr>
              <w:jc w:val="center"/>
              <w:rPr>
                <w:rFonts w:ascii="Garamond" w:hAnsi="Garamond"/>
              </w:rPr>
            </w:pPr>
            <w:r>
              <w:rPr>
                <w:rFonts w:ascii="Garamond" w:hAnsi="Garamond"/>
              </w:rPr>
              <w:t>0.09</w:t>
            </w:r>
          </w:p>
        </w:tc>
        <w:tc>
          <w:tcPr>
            <w:tcW w:w="1091" w:type="dxa"/>
          </w:tcPr>
          <w:p w14:paraId="0F06B9ED" w14:textId="77777777" w:rsidR="00FA6D69" w:rsidRDefault="00FA6D69" w:rsidP="00D13848">
            <w:pPr>
              <w:jc w:val="center"/>
              <w:rPr>
                <w:rFonts w:ascii="Garamond" w:hAnsi="Garamond"/>
              </w:rPr>
            </w:pPr>
            <w:r>
              <w:rPr>
                <w:rFonts w:ascii="Garamond" w:hAnsi="Garamond"/>
              </w:rPr>
              <w:t>-0.02</w:t>
            </w:r>
          </w:p>
        </w:tc>
        <w:tc>
          <w:tcPr>
            <w:tcW w:w="831" w:type="dxa"/>
          </w:tcPr>
          <w:p w14:paraId="10176708" w14:textId="77777777" w:rsidR="00FA6D69" w:rsidRDefault="00FA6D69" w:rsidP="00D13848">
            <w:pPr>
              <w:jc w:val="center"/>
              <w:rPr>
                <w:rFonts w:ascii="Garamond" w:hAnsi="Garamond"/>
              </w:rPr>
            </w:pPr>
            <w:r>
              <w:rPr>
                <w:rFonts w:ascii="Garamond" w:hAnsi="Garamond"/>
              </w:rPr>
              <w:t>0.22</w:t>
            </w:r>
          </w:p>
        </w:tc>
        <w:tc>
          <w:tcPr>
            <w:tcW w:w="1041" w:type="dxa"/>
          </w:tcPr>
          <w:p w14:paraId="6CD85EA4" w14:textId="77777777" w:rsidR="00FA6D69" w:rsidRDefault="00FA6D69" w:rsidP="00D13848">
            <w:pPr>
              <w:jc w:val="center"/>
              <w:rPr>
                <w:rFonts w:ascii="Garamond" w:hAnsi="Garamond"/>
              </w:rPr>
            </w:pPr>
            <w:r>
              <w:rPr>
                <w:rFonts w:ascii="Garamond" w:hAnsi="Garamond"/>
              </w:rPr>
              <w:t>89.92%</w:t>
            </w:r>
          </w:p>
        </w:tc>
        <w:tc>
          <w:tcPr>
            <w:tcW w:w="1031" w:type="dxa"/>
          </w:tcPr>
          <w:p w14:paraId="43B3B762" w14:textId="77777777" w:rsidR="00FA6D69" w:rsidRPr="00DF559D" w:rsidRDefault="00FA6D69" w:rsidP="00D13848">
            <w:pPr>
              <w:jc w:val="center"/>
              <w:rPr>
                <w:rFonts w:ascii="Garamond" w:hAnsi="Garamond"/>
              </w:rPr>
            </w:pPr>
            <w:r>
              <w:rPr>
                <w:rFonts w:ascii="Garamond" w:hAnsi="Garamond"/>
              </w:rPr>
              <w:t>1.00</w:t>
            </w:r>
          </w:p>
        </w:tc>
        <w:tc>
          <w:tcPr>
            <w:tcW w:w="1042" w:type="dxa"/>
          </w:tcPr>
          <w:p w14:paraId="608F038A" w14:textId="77777777" w:rsidR="00FA6D69" w:rsidRDefault="00FA6D69" w:rsidP="00D13848">
            <w:pPr>
              <w:jc w:val="center"/>
              <w:rPr>
                <w:rFonts w:ascii="Garamond" w:hAnsi="Garamond"/>
              </w:rPr>
            </w:pPr>
            <w:r>
              <w:rPr>
                <w:rFonts w:ascii="Garamond" w:hAnsi="Garamond"/>
              </w:rPr>
              <w:t>12,153</w:t>
            </w:r>
          </w:p>
        </w:tc>
        <w:tc>
          <w:tcPr>
            <w:tcW w:w="1056" w:type="dxa"/>
          </w:tcPr>
          <w:p w14:paraId="6987B646" w14:textId="77777777" w:rsidR="00FA6D69" w:rsidRDefault="00FA6D69" w:rsidP="00D13848">
            <w:pPr>
              <w:jc w:val="center"/>
              <w:rPr>
                <w:rFonts w:ascii="Garamond" w:hAnsi="Garamond"/>
              </w:rPr>
            </w:pPr>
            <w:r>
              <w:rPr>
                <w:rFonts w:ascii="Garamond" w:hAnsi="Garamond"/>
              </w:rPr>
              <w:t>0.00067</w:t>
            </w:r>
          </w:p>
        </w:tc>
      </w:tr>
    </w:tbl>
    <w:p w14:paraId="41FFD760" w14:textId="7CDE5589"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4</w:t>
      </w:r>
      <w:r>
        <w:rPr>
          <w:rFonts w:ascii="Garamond" w:hAnsi="Garamond"/>
        </w:rPr>
        <w:t>7</w:t>
      </w:r>
      <w:r w:rsidRPr="00DF559D">
        <w:rPr>
          <w:rFonts w:ascii="Garamond" w:hAnsi="Garamond"/>
        </w:rPr>
        <w:t>:</w:t>
      </w:r>
      <w:r>
        <w:rPr>
          <w:rFonts w:ascii="Garamond" w:hAnsi="Garamond"/>
        </w:rPr>
        <w:t xml:space="preserve"> MCMC sampling summary for c, Valence, and Gender in Item memory</w:t>
      </w:r>
    </w:p>
    <w:p w14:paraId="0EF64D87" w14:textId="77777777" w:rsidR="00FA6D69" w:rsidRPr="0004213B" w:rsidRDefault="00FA6D69" w:rsidP="00FA6D69">
      <w:pPr>
        <w:jc w:val="center"/>
        <w:rPr>
          <w:rFonts w:ascii="Garamond" w:hAnsi="Garamond"/>
        </w:rPr>
      </w:pPr>
    </w:p>
    <w:p w14:paraId="19AB89A0" w14:textId="1196EE2A" w:rsidR="00FA6D69" w:rsidRPr="00521317" w:rsidRDefault="00FA6D69" w:rsidP="00FA6D69">
      <w:pPr>
        <w:rPr>
          <w:rFonts w:ascii="Garamond" w:hAnsi="Garamond"/>
          <w:b/>
          <w:bCs/>
        </w:rPr>
      </w:pPr>
      <w:r w:rsidRPr="00521317">
        <w:rPr>
          <w:rFonts w:ascii="Garamond" w:hAnsi="Garamond"/>
          <w:b/>
          <w:bCs/>
        </w:rPr>
        <w:t xml:space="preserve">Response behavior (Associative Detail) x </w:t>
      </w:r>
      <w:r>
        <w:rPr>
          <w:rFonts w:ascii="Garamond" w:hAnsi="Garamond"/>
          <w:b/>
          <w:bCs/>
        </w:rPr>
        <w:t>Valence</w:t>
      </w:r>
      <w:r w:rsidRPr="00521317">
        <w:rPr>
          <w:rFonts w:ascii="Garamond" w:hAnsi="Garamond"/>
          <w:b/>
          <w:bCs/>
        </w:rPr>
        <w:t xml:space="preserve"> </w:t>
      </w:r>
      <w:r>
        <w:rPr>
          <w:rFonts w:ascii="Garamond" w:hAnsi="Garamond"/>
          <w:b/>
          <w:bCs/>
        </w:rPr>
        <w:t>x</w:t>
      </w:r>
      <w:r w:rsidRPr="00521317">
        <w:rPr>
          <w:rFonts w:ascii="Garamond" w:hAnsi="Garamond"/>
          <w:b/>
          <w:bCs/>
        </w:rPr>
        <w:t xml:space="preserve"> Gender (</w:t>
      </w:r>
      <w:r>
        <w:rPr>
          <w:rFonts w:ascii="Garamond" w:hAnsi="Garamond"/>
          <w:b/>
          <w:bCs/>
        </w:rPr>
        <w:t>2</w:t>
      </w:r>
      <w:r w:rsidRPr="00521317">
        <w:rPr>
          <w:rFonts w:ascii="Garamond" w:hAnsi="Garamond"/>
          <w:b/>
          <w:bCs/>
        </w:rPr>
        <w:t>)</w:t>
      </w:r>
    </w:p>
    <w:p w14:paraId="64CB6F27" w14:textId="77777777" w:rsidR="00FA6D69" w:rsidRPr="00DF559D"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(d ~ V</w:t>
      </w:r>
      <w:r>
        <w:rPr>
          <w:rFonts w:ascii="Garamond" w:hAnsi="Garamond"/>
          <w:b/>
          <w:bCs/>
          <w:i/>
          <w:iCs/>
        </w:rPr>
        <w:t>alence</w:t>
      </w:r>
      <w:r w:rsidRPr="00DF559D">
        <w:rPr>
          <w:rFonts w:ascii="Garamond" w:hAnsi="Garamond"/>
          <w:b/>
          <w:bCs/>
          <w:i/>
          <w:iCs/>
        </w:rPr>
        <w:t xml:space="preserve"> +</w:t>
      </w:r>
      <w:r>
        <w:rPr>
          <w:rFonts w:ascii="Garamond" w:hAnsi="Garamond"/>
          <w:b/>
          <w:bCs/>
          <w:i/>
          <w:iCs/>
        </w:rPr>
        <w:t xml:space="preserve"> Gender +</w:t>
      </w:r>
      <w:r w:rsidRPr="00DF559D">
        <w:rPr>
          <w:rFonts w:ascii="Garamond" w:hAnsi="Garamond"/>
          <w:b/>
          <w:bCs/>
          <w:i/>
          <w:iCs/>
        </w:rPr>
        <w:t xml:space="preserve"> (1|ID),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81"/>
        <w:gridCol w:w="1076"/>
        <w:gridCol w:w="915"/>
        <w:gridCol w:w="967"/>
        <w:gridCol w:w="1045"/>
        <w:gridCol w:w="1042"/>
        <w:gridCol w:w="1048"/>
        <w:gridCol w:w="1056"/>
      </w:tblGrid>
      <w:tr w:rsidR="00FA6D69" w:rsidRPr="00DF559D" w14:paraId="66EC885E" w14:textId="77777777" w:rsidTr="00D13848">
        <w:trPr>
          <w:jc w:val="center"/>
        </w:trPr>
        <w:tc>
          <w:tcPr>
            <w:tcW w:w="1781" w:type="dxa"/>
          </w:tcPr>
          <w:p w14:paraId="6B741590" w14:textId="77777777" w:rsidR="00FA6D69" w:rsidRPr="00DF559D" w:rsidRDefault="00FA6D69" w:rsidP="00D13848">
            <w:pPr>
              <w:jc w:val="center"/>
              <w:rPr>
                <w:rFonts w:ascii="Garamond" w:hAnsi="Garamond"/>
              </w:rPr>
            </w:pPr>
            <w:r w:rsidRPr="00DF559D">
              <w:rPr>
                <w:rFonts w:ascii="Garamond" w:hAnsi="Garamond"/>
              </w:rPr>
              <w:t>Parameter</w:t>
            </w:r>
          </w:p>
        </w:tc>
        <w:tc>
          <w:tcPr>
            <w:tcW w:w="1076" w:type="dxa"/>
          </w:tcPr>
          <w:p w14:paraId="5F6C32D1" w14:textId="77777777" w:rsidR="00FA6D69" w:rsidRPr="00DF559D" w:rsidRDefault="00FA6D69" w:rsidP="00D13848">
            <w:pPr>
              <w:jc w:val="center"/>
              <w:rPr>
                <w:rFonts w:ascii="Garamond" w:hAnsi="Garamond"/>
              </w:rPr>
            </w:pPr>
            <w:r w:rsidRPr="00DF559D">
              <w:rPr>
                <w:rFonts w:ascii="Garamond" w:hAnsi="Garamond"/>
              </w:rPr>
              <w:t>Median</w:t>
            </w:r>
          </w:p>
        </w:tc>
        <w:tc>
          <w:tcPr>
            <w:tcW w:w="915" w:type="dxa"/>
          </w:tcPr>
          <w:p w14:paraId="54E65F5B" w14:textId="77777777" w:rsidR="00FA6D69" w:rsidRPr="00DF559D" w:rsidRDefault="00FA6D69" w:rsidP="00D13848">
            <w:pPr>
              <w:jc w:val="center"/>
              <w:rPr>
                <w:rFonts w:ascii="Garamond" w:hAnsi="Garamond"/>
              </w:rPr>
            </w:pPr>
            <w:r w:rsidRPr="00DF559D">
              <w:rPr>
                <w:rFonts w:ascii="Garamond" w:hAnsi="Garamond"/>
              </w:rPr>
              <w:t>5.5%</w:t>
            </w:r>
          </w:p>
        </w:tc>
        <w:tc>
          <w:tcPr>
            <w:tcW w:w="967" w:type="dxa"/>
          </w:tcPr>
          <w:p w14:paraId="24E50153" w14:textId="77777777" w:rsidR="00FA6D69" w:rsidRPr="00DF559D" w:rsidRDefault="00FA6D69" w:rsidP="00D13848">
            <w:pPr>
              <w:jc w:val="center"/>
              <w:rPr>
                <w:rFonts w:ascii="Garamond" w:hAnsi="Garamond"/>
              </w:rPr>
            </w:pPr>
            <w:r w:rsidRPr="00DF559D">
              <w:rPr>
                <w:rFonts w:ascii="Garamond" w:hAnsi="Garamond"/>
              </w:rPr>
              <w:t>94.5%</w:t>
            </w:r>
          </w:p>
        </w:tc>
        <w:tc>
          <w:tcPr>
            <w:tcW w:w="1045" w:type="dxa"/>
          </w:tcPr>
          <w:p w14:paraId="007089C6"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42" w:type="dxa"/>
          </w:tcPr>
          <w:p w14:paraId="78622261"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8" w:type="dxa"/>
          </w:tcPr>
          <w:p w14:paraId="67CDDEF2"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5FEECAF2"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3E3B2896" w14:textId="77777777" w:rsidTr="00D13848">
        <w:trPr>
          <w:jc w:val="center"/>
        </w:trPr>
        <w:tc>
          <w:tcPr>
            <w:tcW w:w="1781" w:type="dxa"/>
          </w:tcPr>
          <w:p w14:paraId="1B3871EA"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6" w:type="dxa"/>
          </w:tcPr>
          <w:p w14:paraId="5F76E9D5" w14:textId="77777777" w:rsidR="00FA6D69" w:rsidRPr="00DF559D" w:rsidRDefault="00FA6D69" w:rsidP="00D13848">
            <w:pPr>
              <w:jc w:val="center"/>
              <w:rPr>
                <w:rFonts w:ascii="Garamond" w:hAnsi="Garamond"/>
              </w:rPr>
            </w:pPr>
            <w:r>
              <w:rPr>
                <w:rFonts w:ascii="Garamond" w:hAnsi="Garamond"/>
              </w:rPr>
              <w:t>0.72</w:t>
            </w:r>
          </w:p>
        </w:tc>
        <w:tc>
          <w:tcPr>
            <w:tcW w:w="915" w:type="dxa"/>
          </w:tcPr>
          <w:p w14:paraId="6FF589AF" w14:textId="77777777" w:rsidR="00FA6D69" w:rsidRPr="00DF559D" w:rsidRDefault="00FA6D69" w:rsidP="00D13848">
            <w:pPr>
              <w:jc w:val="center"/>
              <w:rPr>
                <w:rFonts w:ascii="Garamond" w:hAnsi="Garamond"/>
              </w:rPr>
            </w:pPr>
            <w:r>
              <w:rPr>
                <w:rFonts w:ascii="Garamond" w:hAnsi="Garamond"/>
              </w:rPr>
              <w:t>0.29</w:t>
            </w:r>
          </w:p>
        </w:tc>
        <w:tc>
          <w:tcPr>
            <w:tcW w:w="967" w:type="dxa"/>
          </w:tcPr>
          <w:p w14:paraId="39B001B3" w14:textId="77777777" w:rsidR="00FA6D69" w:rsidRPr="00DF559D" w:rsidRDefault="00FA6D69" w:rsidP="00D13848">
            <w:pPr>
              <w:jc w:val="center"/>
              <w:rPr>
                <w:rFonts w:ascii="Garamond" w:hAnsi="Garamond"/>
              </w:rPr>
            </w:pPr>
            <w:r>
              <w:rPr>
                <w:rFonts w:ascii="Garamond" w:hAnsi="Garamond"/>
              </w:rPr>
              <w:t>1.16</w:t>
            </w:r>
          </w:p>
        </w:tc>
        <w:tc>
          <w:tcPr>
            <w:tcW w:w="1045" w:type="dxa"/>
          </w:tcPr>
          <w:p w14:paraId="303E04EC" w14:textId="77777777" w:rsidR="00FA6D69" w:rsidRPr="00DF559D" w:rsidRDefault="00FA6D69" w:rsidP="00D13848">
            <w:pPr>
              <w:jc w:val="center"/>
              <w:rPr>
                <w:rFonts w:ascii="Garamond" w:hAnsi="Garamond"/>
              </w:rPr>
            </w:pPr>
            <w:r>
              <w:rPr>
                <w:rFonts w:ascii="Garamond" w:hAnsi="Garamond"/>
              </w:rPr>
              <w:t>99.57</w:t>
            </w:r>
            <w:r w:rsidRPr="00DF559D">
              <w:rPr>
                <w:rFonts w:ascii="Garamond" w:hAnsi="Garamond"/>
              </w:rPr>
              <w:t>%</w:t>
            </w:r>
          </w:p>
        </w:tc>
        <w:tc>
          <w:tcPr>
            <w:tcW w:w="1042" w:type="dxa"/>
          </w:tcPr>
          <w:p w14:paraId="564FA3DB"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484DE565" w14:textId="77777777" w:rsidR="00FA6D69" w:rsidRPr="00DF559D" w:rsidRDefault="00FA6D69" w:rsidP="00D13848">
            <w:pPr>
              <w:jc w:val="center"/>
              <w:rPr>
                <w:rFonts w:ascii="Garamond" w:hAnsi="Garamond"/>
              </w:rPr>
            </w:pPr>
            <w:r>
              <w:rPr>
                <w:rFonts w:ascii="Garamond" w:hAnsi="Garamond"/>
              </w:rPr>
              <w:t>9,361</w:t>
            </w:r>
          </w:p>
        </w:tc>
        <w:tc>
          <w:tcPr>
            <w:tcW w:w="1056" w:type="dxa"/>
          </w:tcPr>
          <w:p w14:paraId="6F662F8D"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0028</w:t>
            </w:r>
          </w:p>
        </w:tc>
      </w:tr>
      <w:tr w:rsidR="00FA6D69" w:rsidRPr="00DF559D" w14:paraId="064B5896" w14:textId="77777777" w:rsidTr="00D13848">
        <w:trPr>
          <w:jc w:val="center"/>
        </w:trPr>
        <w:tc>
          <w:tcPr>
            <w:tcW w:w="1781" w:type="dxa"/>
          </w:tcPr>
          <w:p w14:paraId="7E90DFC6" w14:textId="77777777" w:rsidR="00FA6D69" w:rsidRPr="00DF559D" w:rsidRDefault="00FA6D69" w:rsidP="00D13848">
            <w:pPr>
              <w:jc w:val="center"/>
              <w:rPr>
                <w:rFonts w:ascii="Garamond" w:hAnsi="Garamond"/>
              </w:rPr>
            </w:pPr>
            <w:r>
              <w:rPr>
                <w:rFonts w:ascii="Garamond" w:hAnsi="Garamond"/>
              </w:rPr>
              <w:lastRenderedPageBreak/>
              <w:t>Neutral</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6" w:type="dxa"/>
          </w:tcPr>
          <w:p w14:paraId="16E5B49B" w14:textId="77777777" w:rsidR="00FA6D69" w:rsidRPr="00DF559D" w:rsidRDefault="00FA6D69" w:rsidP="00D13848">
            <w:pPr>
              <w:jc w:val="center"/>
              <w:rPr>
                <w:rFonts w:ascii="Garamond" w:hAnsi="Garamond"/>
              </w:rPr>
            </w:pPr>
            <w:r>
              <w:rPr>
                <w:rFonts w:ascii="Garamond" w:hAnsi="Garamond"/>
              </w:rPr>
              <w:t>-0.07</w:t>
            </w:r>
          </w:p>
        </w:tc>
        <w:tc>
          <w:tcPr>
            <w:tcW w:w="915" w:type="dxa"/>
          </w:tcPr>
          <w:p w14:paraId="054E5396"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26</w:t>
            </w:r>
          </w:p>
        </w:tc>
        <w:tc>
          <w:tcPr>
            <w:tcW w:w="967" w:type="dxa"/>
          </w:tcPr>
          <w:p w14:paraId="28E95A97" w14:textId="77777777" w:rsidR="00FA6D69" w:rsidRPr="00DF559D" w:rsidRDefault="00FA6D69" w:rsidP="00D13848">
            <w:pPr>
              <w:jc w:val="center"/>
              <w:rPr>
                <w:rFonts w:ascii="Garamond" w:hAnsi="Garamond"/>
              </w:rPr>
            </w:pPr>
            <w:r>
              <w:rPr>
                <w:rFonts w:ascii="Garamond" w:hAnsi="Garamond"/>
              </w:rPr>
              <w:t>0.11</w:t>
            </w:r>
          </w:p>
        </w:tc>
        <w:tc>
          <w:tcPr>
            <w:tcW w:w="1045" w:type="dxa"/>
          </w:tcPr>
          <w:p w14:paraId="1B451612" w14:textId="77777777" w:rsidR="00FA6D69" w:rsidRPr="00DF559D" w:rsidRDefault="00FA6D69" w:rsidP="00D13848">
            <w:pPr>
              <w:jc w:val="center"/>
              <w:rPr>
                <w:rFonts w:ascii="Garamond" w:hAnsi="Garamond"/>
              </w:rPr>
            </w:pPr>
            <w:r>
              <w:rPr>
                <w:rFonts w:ascii="Garamond" w:hAnsi="Garamond"/>
              </w:rPr>
              <w:t>74.02</w:t>
            </w:r>
            <w:r w:rsidRPr="00DF559D">
              <w:rPr>
                <w:rFonts w:ascii="Garamond" w:hAnsi="Garamond"/>
              </w:rPr>
              <w:t>%</w:t>
            </w:r>
          </w:p>
        </w:tc>
        <w:tc>
          <w:tcPr>
            <w:tcW w:w="1042" w:type="dxa"/>
          </w:tcPr>
          <w:p w14:paraId="446C6164"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8" w:type="dxa"/>
          </w:tcPr>
          <w:p w14:paraId="0CE123A8" w14:textId="77777777" w:rsidR="00FA6D69" w:rsidRPr="00DF559D" w:rsidRDefault="00FA6D69" w:rsidP="00D13848">
            <w:pPr>
              <w:jc w:val="center"/>
              <w:rPr>
                <w:rFonts w:ascii="Garamond" w:hAnsi="Garamond"/>
              </w:rPr>
            </w:pPr>
            <w:r>
              <w:rPr>
                <w:rFonts w:ascii="Garamond" w:hAnsi="Garamond"/>
              </w:rPr>
              <w:t>26,427</w:t>
            </w:r>
          </w:p>
        </w:tc>
        <w:tc>
          <w:tcPr>
            <w:tcW w:w="1056" w:type="dxa"/>
          </w:tcPr>
          <w:p w14:paraId="34218DD8"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00070</w:t>
            </w:r>
          </w:p>
        </w:tc>
      </w:tr>
      <w:tr w:rsidR="00FA6D69" w:rsidRPr="00DF559D" w14:paraId="438AFB5D" w14:textId="77777777" w:rsidTr="00D13848">
        <w:trPr>
          <w:jc w:val="center"/>
        </w:trPr>
        <w:tc>
          <w:tcPr>
            <w:tcW w:w="1781" w:type="dxa"/>
          </w:tcPr>
          <w:p w14:paraId="1392200D" w14:textId="77777777" w:rsidR="00FA6D69" w:rsidRPr="00DF559D" w:rsidRDefault="00FA6D69" w:rsidP="00D13848">
            <w:pPr>
              <w:tabs>
                <w:tab w:val="left" w:pos="1256"/>
              </w:tabs>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6" w:type="dxa"/>
          </w:tcPr>
          <w:p w14:paraId="67E456FB" w14:textId="77777777" w:rsidR="00FA6D69" w:rsidRDefault="00FA6D69" w:rsidP="00D13848">
            <w:pPr>
              <w:jc w:val="center"/>
              <w:rPr>
                <w:rFonts w:ascii="Garamond" w:hAnsi="Garamond"/>
              </w:rPr>
            </w:pPr>
            <w:r>
              <w:rPr>
                <w:rFonts w:ascii="Garamond" w:hAnsi="Garamond"/>
              </w:rPr>
              <w:t>0.07</w:t>
            </w:r>
          </w:p>
        </w:tc>
        <w:tc>
          <w:tcPr>
            <w:tcW w:w="915" w:type="dxa"/>
          </w:tcPr>
          <w:p w14:paraId="3DE9C73B" w14:textId="77777777" w:rsidR="00FA6D69" w:rsidRDefault="00FA6D69" w:rsidP="00D13848">
            <w:pPr>
              <w:jc w:val="center"/>
              <w:rPr>
                <w:rFonts w:ascii="Garamond" w:hAnsi="Garamond"/>
              </w:rPr>
            </w:pPr>
            <w:r>
              <w:rPr>
                <w:rFonts w:ascii="Garamond" w:hAnsi="Garamond"/>
              </w:rPr>
              <w:t>-0.38</w:t>
            </w:r>
          </w:p>
        </w:tc>
        <w:tc>
          <w:tcPr>
            <w:tcW w:w="967" w:type="dxa"/>
          </w:tcPr>
          <w:p w14:paraId="4C8CF96D" w14:textId="77777777" w:rsidR="00FA6D69" w:rsidRDefault="00FA6D69" w:rsidP="00D13848">
            <w:pPr>
              <w:jc w:val="center"/>
              <w:rPr>
                <w:rFonts w:ascii="Garamond" w:hAnsi="Garamond"/>
              </w:rPr>
            </w:pPr>
            <w:r>
              <w:rPr>
                <w:rFonts w:ascii="Garamond" w:hAnsi="Garamond"/>
              </w:rPr>
              <w:t>0.52</w:t>
            </w:r>
          </w:p>
        </w:tc>
        <w:tc>
          <w:tcPr>
            <w:tcW w:w="1045" w:type="dxa"/>
          </w:tcPr>
          <w:p w14:paraId="5749A004" w14:textId="77777777" w:rsidR="00FA6D69" w:rsidRDefault="00FA6D69" w:rsidP="00D13848">
            <w:pPr>
              <w:jc w:val="center"/>
              <w:rPr>
                <w:rFonts w:ascii="Garamond" w:hAnsi="Garamond"/>
              </w:rPr>
            </w:pPr>
            <w:r>
              <w:rPr>
                <w:rFonts w:ascii="Garamond" w:hAnsi="Garamond"/>
              </w:rPr>
              <w:t>60.66%</w:t>
            </w:r>
          </w:p>
        </w:tc>
        <w:tc>
          <w:tcPr>
            <w:tcW w:w="1042" w:type="dxa"/>
          </w:tcPr>
          <w:p w14:paraId="3E8C95FD" w14:textId="77777777" w:rsidR="00FA6D69" w:rsidRPr="00DF559D" w:rsidRDefault="00FA6D69" w:rsidP="00D13848">
            <w:pPr>
              <w:jc w:val="center"/>
              <w:rPr>
                <w:rFonts w:ascii="Garamond" w:hAnsi="Garamond"/>
              </w:rPr>
            </w:pPr>
            <w:r>
              <w:rPr>
                <w:rFonts w:ascii="Garamond" w:hAnsi="Garamond"/>
              </w:rPr>
              <w:t>1.00</w:t>
            </w:r>
          </w:p>
        </w:tc>
        <w:tc>
          <w:tcPr>
            <w:tcW w:w="1048" w:type="dxa"/>
          </w:tcPr>
          <w:p w14:paraId="3262F143" w14:textId="77777777" w:rsidR="00FA6D69" w:rsidRDefault="00FA6D69" w:rsidP="00D13848">
            <w:pPr>
              <w:jc w:val="center"/>
              <w:rPr>
                <w:rFonts w:ascii="Garamond" w:hAnsi="Garamond"/>
              </w:rPr>
            </w:pPr>
            <w:r>
              <w:rPr>
                <w:rFonts w:ascii="Garamond" w:hAnsi="Garamond"/>
              </w:rPr>
              <w:t>9,292</w:t>
            </w:r>
          </w:p>
        </w:tc>
        <w:tc>
          <w:tcPr>
            <w:tcW w:w="1056" w:type="dxa"/>
          </w:tcPr>
          <w:p w14:paraId="18CE75D4" w14:textId="77777777" w:rsidR="00FA6D69" w:rsidRDefault="00FA6D69" w:rsidP="00D13848">
            <w:pPr>
              <w:jc w:val="center"/>
              <w:rPr>
                <w:rFonts w:ascii="Garamond" w:hAnsi="Garamond"/>
              </w:rPr>
            </w:pPr>
            <w:r>
              <w:rPr>
                <w:rFonts w:ascii="Garamond" w:hAnsi="Garamond"/>
              </w:rPr>
              <w:t>0.0029</w:t>
            </w:r>
          </w:p>
        </w:tc>
      </w:tr>
    </w:tbl>
    <w:p w14:paraId="45DA0536" w14:textId="0B6B423E"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4</w:t>
      </w:r>
      <w:r>
        <w:rPr>
          <w:rFonts w:ascii="Garamond" w:hAnsi="Garamond"/>
        </w:rPr>
        <w:t>8</w:t>
      </w:r>
      <w:r w:rsidRPr="00DF559D">
        <w:rPr>
          <w:rFonts w:ascii="Garamond" w:hAnsi="Garamond"/>
        </w:rPr>
        <w:t>:</w:t>
      </w:r>
      <w:r>
        <w:rPr>
          <w:rFonts w:ascii="Garamond" w:hAnsi="Garamond"/>
        </w:rPr>
        <w:t xml:space="preserve"> MCMC sampling summary for d’, Valence and Gender in Associative Detail memory</w:t>
      </w:r>
    </w:p>
    <w:p w14:paraId="5806CE12" w14:textId="77777777" w:rsidR="00FA6D69" w:rsidRPr="00DF559D" w:rsidRDefault="00FA6D69" w:rsidP="00FA6D69">
      <w:pPr>
        <w:jc w:val="center"/>
        <w:rPr>
          <w:rFonts w:ascii="Garamond" w:hAnsi="Garamond"/>
        </w:rPr>
      </w:pPr>
    </w:p>
    <w:p w14:paraId="181C6022" w14:textId="77777777" w:rsidR="00FA6D69" w:rsidRDefault="00FA6D69" w:rsidP="00FA6D69">
      <w:pPr>
        <w:jc w:val="center"/>
        <w:rPr>
          <w:rFonts w:ascii="Garamond" w:hAnsi="Garamond"/>
          <w:b/>
          <w:bCs/>
          <w:i/>
          <w:iCs/>
        </w:rPr>
      </w:pPr>
      <w:proofErr w:type="spellStart"/>
      <w:r w:rsidRPr="00DF559D">
        <w:rPr>
          <w:rFonts w:ascii="Garamond" w:hAnsi="Garamond"/>
          <w:b/>
          <w:bCs/>
          <w:i/>
          <w:iCs/>
        </w:rPr>
        <w:t>brm</w:t>
      </w:r>
      <w:proofErr w:type="spellEnd"/>
      <w:r w:rsidRPr="00DF559D">
        <w:rPr>
          <w:rFonts w:ascii="Garamond" w:hAnsi="Garamond"/>
          <w:b/>
          <w:bCs/>
          <w:i/>
          <w:iCs/>
        </w:rPr>
        <w:t>(c ~ V</w:t>
      </w:r>
      <w:r>
        <w:rPr>
          <w:rFonts w:ascii="Garamond" w:hAnsi="Garamond"/>
          <w:b/>
          <w:bCs/>
          <w:i/>
          <w:iCs/>
        </w:rPr>
        <w:t>alence</w:t>
      </w:r>
      <w:r w:rsidRPr="00DF559D">
        <w:rPr>
          <w:rFonts w:ascii="Garamond" w:hAnsi="Garamond"/>
          <w:b/>
          <w:bCs/>
          <w:i/>
          <w:iCs/>
        </w:rPr>
        <w:t xml:space="preserve"> +</w:t>
      </w:r>
      <w:r>
        <w:rPr>
          <w:rFonts w:ascii="Garamond" w:hAnsi="Garamond"/>
          <w:b/>
          <w:bCs/>
          <w:i/>
          <w:iCs/>
        </w:rPr>
        <w:t xml:space="preserve"> Gender</w:t>
      </w:r>
      <w:r w:rsidRPr="00DF559D">
        <w:rPr>
          <w:rFonts w:ascii="Garamond" w:hAnsi="Garamond"/>
          <w:b/>
          <w:bCs/>
          <w:i/>
          <w:iCs/>
        </w:rPr>
        <w:t xml:space="preserve"> </w:t>
      </w:r>
      <w:r>
        <w:rPr>
          <w:rFonts w:ascii="Garamond" w:hAnsi="Garamond"/>
          <w:b/>
          <w:bCs/>
          <w:i/>
          <w:iCs/>
        </w:rPr>
        <w:t xml:space="preserve">+ </w:t>
      </w:r>
      <w:r w:rsidRPr="00DF559D">
        <w:rPr>
          <w:rFonts w:ascii="Garamond" w:hAnsi="Garamond"/>
          <w:b/>
          <w:bCs/>
          <w:i/>
          <w:iCs/>
        </w:rPr>
        <w:t xml:space="preserve">(1|ID), family = gaussian, </w:t>
      </w:r>
      <w:proofErr w:type="spellStart"/>
      <w:r w:rsidRPr="00DF559D">
        <w:rPr>
          <w:rFonts w:ascii="Garamond" w:hAnsi="Garamond"/>
          <w:b/>
          <w:bCs/>
          <w:i/>
          <w:iCs/>
        </w:rPr>
        <w:t>iter</w:t>
      </w:r>
      <w:proofErr w:type="spellEnd"/>
      <w:r w:rsidRPr="00DF559D">
        <w:rPr>
          <w:rFonts w:ascii="Garamond" w:hAnsi="Garamond"/>
          <w:b/>
          <w:bCs/>
          <w:i/>
          <w:iCs/>
        </w:rPr>
        <w:t>= 10,000)</w:t>
      </w:r>
    </w:p>
    <w:tbl>
      <w:tblPr>
        <w:tblStyle w:val="TableGrid"/>
        <w:tblW w:w="8930" w:type="dxa"/>
        <w:jc w:val="center"/>
        <w:tblLook w:val="04A0" w:firstRow="1" w:lastRow="0" w:firstColumn="1" w:lastColumn="0" w:noHBand="0" w:noVBand="1"/>
      </w:tblPr>
      <w:tblGrid>
        <w:gridCol w:w="1766"/>
        <w:gridCol w:w="1072"/>
        <w:gridCol w:w="1091"/>
        <w:gridCol w:w="831"/>
        <w:gridCol w:w="1041"/>
        <w:gridCol w:w="1031"/>
        <w:gridCol w:w="1042"/>
        <w:gridCol w:w="1056"/>
      </w:tblGrid>
      <w:tr w:rsidR="00FA6D69" w:rsidRPr="00DF559D" w14:paraId="368CFFC7" w14:textId="77777777" w:rsidTr="00D13848">
        <w:trPr>
          <w:jc w:val="center"/>
        </w:trPr>
        <w:tc>
          <w:tcPr>
            <w:tcW w:w="1766" w:type="dxa"/>
          </w:tcPr>
          <w:p w14:paraId="13A0B8CB" w14:textId="77777777" w:rsidR="00FA6D69" w:rsidRPr="00DF559D" w:rsidRDefault="00FA6D69" w:rsidP="00D13848">
            <w:pPr>
              <w:jc w:val="center"/>
              <w:rPr>
                <w:rFonts w:ascii="Garamond" w:hAnsi="Garamond"/>
              </w:rPr>
            </w:pPr>
            <w:r w:rsidRPr="00DF559D">
              <w:rPr>
                <w:rFonts w:ascii="Garamond" w:hAnsi="Garamond"/>
              </w:rPr>
              <w:t>Parameter</w:t>
            </w:r>
          </w:p>
        </w:tc>
        <w:tc>
          <w:tcPr>
            <w:tcW w:w="1072" w:type="dxa"/>
          </w:tcPr>
          <w:p w14:paraId="17DDFF51" w14:textId="77777777" w:rsidR="00FA6D69" w:rsidRPr="00DF559D" w:rsidRDefault="00FA6D69" w:rsidP="00D13848">
            <w:pPr>
              <w:jc w:val="center"/>
              <w:rPr>
                <w:rFonts w:ascii="Garamond" w:hAnsi="Garamond"/>
              </w:rPr>
            </w:pPr>
            <w:r w:rsidRPr="00DF559D">
              <w:rPr>
                <w:rFonts w:ascii="Garamond" w:hAnsi="Garamond"/>
              </w:rPr>
              <w:t>Median</w:t>
            </w:r>
          </w:p>
        </w:tc>
        <w:tc>
          <w:tcPr>
            <w:tcW w:w="1091" w:type="dxa"/>
          </w:tcPr>
          <w:p w14:paraId="3A98896A" w14:textId="77777777" w:rsidR="00FA6D69" w:rsidRPr="00DF559D" w:rsidRDefault="00FA6D69" w:rsidP="00D13848">
            <w:pPr>
              <w:jc w:val="center"/>
              <w:rPr>
                <w:rFonts w:ascii="Garamond" w:hAnsi="Garamond"/>
              </w:rPr>
            </w:pPr>
            <w:r w:rsidRPr="00DF559D">
              <w:rPr>
                <w:rFonts w:ascii="Garamond" w:hAnsi="Garamond"/>
              </w:rPr>
              <w:t>5.5%</w:t>
            </w:r>
          </w:p>
        </w:tc>
        <w:tc>
          <w:tcPr>
            <w:tcW w:w="831" w:type="dxa"/>
          </w:tcPr>
          <w:p w14:paraId="08DC69D3" w14:textId="77777777" w:rsidR="00FA6D69" w:rsidRPr="00DF559D" w:rsidRDefault="00FA6D69" w:rsidP="00D13848">
            <w:pPr>
              <w:jc w:val="center"/>
              <w:rPr>
                <w:rFonts w:ascii="Garamond" w:hAnsi="Garamond"/>
              </w:rPr>
            </w:pPr>
            <w:r w:rsidRPr="00DF559D">
              <w:rPr>
                <w:rFonts w:ascii="Garamond" w:hAnsi="Garamond"/>
              </w:rPr>
              <w:t>94.5%</w:t>
            </w:r>
          </w:p>
        </w:tc>
        <w:tc>
          <w:tcPr>
            <w:tcW w:w="1041" w:type="dxa"/>
          </w:tcPr>
          <w:p w14:paraId="0AD46D9E" w14:textId="77777777" w:rsidR="00FA6D69" w:rsidRPr="00DF559D" w:rsidRDefault="00FA6D69" w:rsidP="00D13848">
            <w:pPr>
              <w:jc w:val="center"/>
              <w:rPr>
                <w:rFonts w:ascii="Garamond" w:eastAsia="Calibri" w:hAnsi="Garamond" w:cs="Times New Roman"/>
              </w:rPr>
            </w:pPr>
            <w:r w:rsidRPr="00DF559D">
              <w:rPr>
                <w:rFonts w:ascii="Garamond" w:hAnsi="Garamond"/>
              </w:rPr>
              <w:t>pd</w:t>
            </w:r>
          </w:p>
        </w:tc>
        <w:tc>
          <w:tcPr>
            <w:tcW w:w="1031" w:type="dxa"/>
          </w:tcPr>
          <w:p w14:paraId="127DEF16" w14:textId="77777777" w:rsidR="00FA6D69" w:rsidRPr="00DF559D" w:rsidRDefault="00FA6D69" w:rsidP="00D13848">
            <w:pPr>
              <w:jc w:val="center"/>
              <w:rPr>
                <w:rFonts w:ascii="Garamond" w:hAnsi="Garamond"/>
              </w:rPr>
            </w:pPr>
            <m:oMathPara>
              <m:oMath>
                <m:acc>
                  <m:accPr>
                    <m:ctrlPr>
                      <w:rPr>
                        <w:rFonts w:ascii="Cambria Math" w:hAnsi="Cambria Math"/>
                        <w:i/>
                      </w:rPr>
                    </m:ctrlPr>
                  </m:accPr>
                  <m:e>
                    <m:r>
                      <w:rPr>
                        <w:rFonts w:ascii="Cambria Math" w:hAnsi="Cambria Math"/>
                      </w:rPr>
                      <m:t>R</m:t>
                    </m:r>
                  </m:e>
                </m:acc>
              </m:oMath>
            </m:oMathPara>
          </w:p>
        </w:tc>
        <w:tc>
          <w:tcPr>
            <w:tcW w:w="1042" w:type="dxa"/>
          </w:tcPr>
          <w:p w14:paraId="0449EAAC" w14:textId="77777777" w:rsidR="00FA6D69" w:rsidRPr="00DF559D" w:rsidRDefault="00FA6D69" w:rsidP="00D13848">
            <w:pPr>
              <w:jc w:val="center"/>
              <w:rPr>
                <w:rFonts w:ascii="Garamond" w:hAnsi="Garamond"/>
              </w:rPr>
            </w:pPr>
            <w:r w:rsidRPr="00DF559D">
              <w:rPr>
                <w:rFonts w:ascii="Garamond" w:hAnsi="Garamond"/>
              </w:rPr>
              <w:t>ESS</w:t>
            </w:r>
          </w:p>
        </w:tc>
        <w:tc>
          <w:tcPr>
            <w:tcW w:w="1056" w:type="dxa"/>
          </w:tcPr>
          <w:p w14:paraId="22BC8D7F" w14:textId="77777777" w:rsidR="00FA6D69" w:rsidRPr="00DF559D" w:rsidRDefault="00FA6D69" w:rsidP="00D13848">
            <w:pPr>
              <w:jc w:val="center"/>
              <w:rPr>
                <w:rFonts w:ascii="Garamond" w:hAnsi="Garamond"/>
              </w:rPr>
            </w:pPr>
            <w:r w:rsidRPr="00DF559D">
              <w:rPr>
                <w:rFonts w:ascii="Garamond" w:hAnsi="Garamond"/>
              </w:rPr>
              <w:t>MCSE</w:t>
            </w:r>
          </w:p>
        </w:tc>
      </w:tr>
      <w:tr w:rsidR="00FA6D69" w:rsidRPr="00DF559D" w14:paraId="1DA31A73" w14:textId="77777777" w:rsidTr="00D13848">
        <w:trPr>
          <w:jc w:val="center"/>
        </w:trPr>
        <w:tc>
          <w:tcPr>
            <w:tcW w:w="1766" w:type="dxa"/>
          </w:tcPr>
          <w:p w14:paraId="5A3D4970" w14:textId="77777777" w:rsidR="00FA6D69" w:rsidRPr="00DF559D" w:rsidRDefault="00FA6D69" w:rsidP="00D13848">
            <w:pPr>
              <w:jc w:val="center"/>
              <w:rPr>
                <w:rFonts w:ascii="Garamond" w:hAnsi="Garamond"/>
                <w:i/>
                <w:iCs/>
              </w:rPr>
            </w:pPr>
            <w:r w:rsidRPr="00DF559D">
              <w:rPr>
                <w:rFonts w:ascii="Garamond" w:hAnsi="Garamond"/>
              </w:rPr>
              <w:t>Intercept (</w:t>
            </w:r>
            <w:r w:rsidRPr="00DF559D">
              <w:rPr>
                <w:rFonts w:ascii="Garamond" w:hAnsi="Garamond"/>
              </w:rPr>
              <w:sym w:font="Symbol" w:char="F062"/>
            </w:r>
            <w:r w:rsidRPr="00DF559D">
              <w:rPr>
                <w:rFonts w:ascii="Garamond" w:hAnsi="Garamond"/>
                <w:vertAlign w:val="subscript"/>
              </w:rPr>
              <w:t>0</w:t>
            </w:r>
            <w:r w:rsidRPr="00DF559D">
              <w:rPr>
                <w:rFonts w:ascii="Garamond" w:hAnsi="Garamond"/>
              </w:rPr>
              <w:t>)</w:t>
            </w:r>
          </w:p>
        </w:tc>
        <w:tc>
          <w:tcPr>
            <w:tcW w:w="1072" w:type="dxa"/>
          </w:tcPr>
          <w:p w14:paraId="7C3726D9" w14:textId="77777777" w:rsidR="00FA6D69" w:rsidRPr="00DF559D" w:rsidRDefault="00FA6D69" w:rsidP="00D13848">
            <w:pPr>
              <w:jc w:val="center"/>
              <w:rPr>
                <w:rFonts w:ascii="Garamond" w:hAnsi="Garamond"/>
              </w:rPr>
            </w:pPr>
            <w:r>
              <w:rPr>
                <w:rFonts w:ascii="Garamond" w:hAnsi="Garamond"/>
              </w:rPr>
              <w:t>0.40</w:t>
            </w:r>
          </w:p>
        </w:tc>
        <w:tc>
          <w:tcPr>
            <w:tcW w:w="1091" w:type="dxa"/>
          </w:tcPr>
          <w:p w14:paraId="6ADA58E0" w14:textId="77777777" w:rsidR="00FA6D69" w:rsidRPr="00DF559D" w:rsidRDefault="00FA6D69" w:rsidP="00D13848">
            <w:pPr>
              <w:jc w:val="center"/>
              <w:rPr>
                <w:rFonts w:ascii="Garamond" w:hAnsi="Garamond"/>
              </w:rPr>
            </w:pPr>
            <w:r>
              <w:rPr>
                <w:rFonts w:ascii="Garamond" w:hAnsi="Garamond"/>
              </w:rPr>
              <w:t>-0.22</w:t>
            </w:r>
          </w:p>
        </w:tc>
        <w:tc>
          <w:tcPr>
            <w:tcW w:w="831" w:type="dxa"/>
          </w:tcPr>
          <w:p w14:paraId="559087EE" w14:textId="77777777" w:rsidR="00FA6D69" w:rsidRPr="00DF559D" w:rsidRDefault="00FA6D69" w:rsidP="00D13848">
            <w:pPr>
              <w:jc w:val="center"/>
              <w:rPr>
                <w:rFonts w:ascii="Garamond" w:hAnsi="Garamond"/>
              </w:rPr>
            </w:pPr>
            <w:r>
              <w:rPr>
                <w:rFonts w:ascii="Garamond" w:hAnsi="Garamond"/>
              </w:rPr>
              <w:t>1.00</w:t>
            </w:r>
          </w:p>
        </w:tc>
        <w:tc>
          <w:tcPr>
            <w:tcW w:w="1041" w:type="dxa"/>
          </w:tcPr>
          <w:p w14:paraId="24BB875C" w14:textId="77777777" w:rsidR="00FA6D69" w:rsidRPr="00DF559D" w:rsidRDefault="00FA6D69" w:rsidP="00D13848">
            <w:pPr>
              <w:jc w:val="center"/>
              <w:rPr>
                <w:rFonts w:ascii="Garamond" w:hAnsi="Garamond"/>
              </w:rPr>
            </w:pPr>
            <w:r>
              <w:rPr>
                <w:rFonts w:ascii="Garamond" w:hAnsi="Garamond"/>
              </w:rPr>
              <w:t>85.22</w:t>
            </w:r>
            <w:r w:rsidRPr="00DF559D">
              <w:rPr>
                <w:rFonts w:ascii="Garamond" w:hAnsi="Garamond"/>
              </w:rPr>
              <w:t>%</w:t>
            </w:r>
          </w:p>
        </w:tc>
        <w:tc>
          <w:tcPr>
            <w:tcW w:w="1031" w:type="dxa"/>
          </w:tcPr>
          <w:p w14:paraId="49449C5A"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682F10EB" w14:textId="77777777" w:rsidR="00FA6D69" w:rsidRPr="00DF559D" w:rsidRDefault="00FA6D69" w:rsidP="00D13848">
            <w:pPr>
              <w:jc w:val="center"/>
              <w:rPr>
                <w:rFonts w:ascii="Garamond" w:hAnsi="Garamond"/>
              </w:rPr>
            </w:pPr>
            <w:r>
              <w:rPr>
                <w:rFonts w:ascii="Garamond" w:hAnsi="Garamond"/>
              </w:rPr>
              <w:t>27,105</w:t>
            </w:r>
          </w:p>
        </w:tc>
        <w:tc>
          <w:tcPr>
            <w:tcW w:w="1056" w:type="dxa"/>
          </w:tcPr>
          <w:p w14:paraId="70A8FA9C"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0023</w:t>
            </w:r>
          </w:p>
        </w:tc>
      </w:tr>
      <w:tr w:rsidR="00FA6D69" w:rsidRPr="00DF559D" w14:paraId="69C65BA9" w14:textId="77777777" w:rsidTr="00D13848">
        <w:trPr>
          <w:jc w:val="center"/>
        </w:trPr>
        <w:tc>
          <w:tcPr>
            <w:tcW w:w="1766" w:type="dxa"/>
          </w:tcPr>
          <w:p w14:paraId="153A7749" w14:textId="77777777" w:rsidR="00FA6D69" w:rsidRPr="00DF559D" w:rsidRDefault="00FA6D69" w:rsidP="00D13848">
            <w:pPr>
              <w:jc w:val="center"/>
              <w:rPr>
                <w:rFonts w:ascii="Garamond" w:hAnsi="Garamond"/>
              </w:rPr>
            </w:pPr>
            <w:r>
              <w:rPr>
                <w:rFonts w:ascii="Garamond" w:hAnsi="Garamond"/>
              </w:rPr>
              <w:t>Neutral</w:t>
            </w:r>
            <w:r w:rsidRPr="00DF559D">
              <w:rPr>
                <w:rFonts w:ascii="Garamond" w:hAnsi="Garamond"/>
              </w:rPr>
              <w:t xml:space="preserve"> (</w:t>
            </w:r>
            <w:r w:rsidRPr="00DF559D">
              <w:rPr>
                <w:rFonts w:ascii="Garamond" w:hAnsi="Garamond"/>
              </w:rPr>
              <w:sym w:font="Symbol" w:char="F062"/>
            </w:r>
            <w:r w:rsidRPr="00DF559D">
              <w:rPr>
                <w:rFonts w:ascii="Garamond" w:hAnsi="Garamond"/>
                <w:vertAlign w:val="subscript"/>
              </w:rPr>
              <w:t>1</w:t>
            </w:r>
            <w:r w:rsidRPr="00DF559D">
              <w:rPr>
                <w:rFonts w:ascii="Garamond" w:hAnsi="Garamond"/>
              </w:rPr>
              <w:t>)</w:t>
            </w:r>
          </w:p>
        </w:tc>
        <w:tc>
          <w:tcPr>
            <w:tcW w:w="1072" w:type="dxa"/>
          </w:tcPr>
          <w:p w14:paraId="7EFEE643" w14:textId="77777777" w:rsidR="00FA6D69" w:rsidRPr="00DF559D" w:rsidRDefault="00FA6D69" w:rsidP="00D13848">
            <w:pPr>
              <w:jc w:val="center"/>
              <w:rPr>
                <w:rFonts w:ascii="Garamond" w:hAnsi="Garamond"/>
              </w:rPr>
            </w:pPr>
            <w:r>
              <w:rPr>
                <w:rFonts w:ascii="Garamond" w:hAnsi="Garamond"/>
              </w:rPr>
              <w:t>-0.14</w:t>
            </w:r>
          </w:p>
        </w:tc>
        <w:tc>
          <w:tcPr>
            <w:tcW w:w="1091" w:type="dxa"/>
          </w:tcPr>
          <w:p w14:paraId="13D481C4" w14:textId="77777777" w:rsidR="00FA6D69" w:rsidRPr="00DF559D" w:rsidRDefault="00FA6D69" w:rsidP="00D13848">
            <w:pPr>
              <w:jc w:val="center"/>
              <w:rPr>
                <w:rFonts w:ascii="Garamond" w:hAnsi="Garamond"/>
              </w:rPr>
            </w:pPr>
            <w:r>
              <w:rPr>
                <w:rFonts w:ascii="Garamond" w:hAnsi="Garamond"/>
              </w:rPr>
              <w:t>-0.58</w:t>
            </w:r>
          </w:p>
        </w:tc>
        <w:tc>
          <w:tcPr>
            <w:tcW w:w="831" w:type="dxa"/>
          </w:tcPr>
          <w:p w14:paraId="5A83058E"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32</w:t>
            </w:r>
          </w:p>
        </w:tc>
        <w:tc>
          <w:tcPr>
            <w:tcW w:w="1041" w:type="dxa"/>
          </w:tcPr>
          <w:p w14:paraId="6F79121E" w14:textId="77777777" w:rsidR="00FA6D69" w:rsidRPr="00DF559D" w:rsidRDefault="00FA6D69" w:rsidP="00D13848">
            <w:pPr>
              <w:jc w:val="center"/>
              <w:rPr>
                <w:rFonts w:ascii="Garamond" w:hAnsi="Garamond"/>
              </w:rPr>
            </w:pPr>
            <w:r>
              <w:rPr>
                <w:rFonts w:ascii="Garamond" w:hAnsi="Garamond"/>
              </w:rPr>
              <w:t>69.27</w:t>
            </w:r>
            <w:r w:rsidRPr="00DF559D">
              <w:rPr>
                <w:rFonts w:ascii="Garamond" w:hAnsi="Garamond"/>
              </w:rPr>
              <w:t>%</w:t>
            </w:r>
          </w:p>
        </w:tc>
        <w:tc>
          <w:tcPr>
            <w:tcW w:w="1031" w:type="dxa"/>
          </w:tcPr>
          <w:p w14:paraId="12B8FA91" w14:textId="77777777" w:rsidR="00FA6D69" w:rsidRPr="00DF559D" w:rsidRDefault="00FA6D69" w:rsidP="00D13848">
            <w:pPr>
              <w:jc w:val="center"/>
              <w:rPr>
                <w:rFonts w:ascii="Garamond" w:hAnsi="Garamond"/>
              </w:rPr>
            </w:pPr>
            <w:r w:rsidRPr="00DF559D">
              <w:rPr>
                <w:rFonts w:ascii="Garamond" w:hAnsi="Garamond"/>
              </w:rPr>
              <w:t>1.</w:t>
            </w:r>
            <w:r>
              <w:rPr>
                <w:rFonts w:ascii="Garamond" w:hAnsi="Garamond"/>
              </w:rPr>
              <w:t>00</w:t>
            </w:r>
          </w:p>
        </w:tc>
        <w:tc>
          <w:tcPr>
            <w:tcW w:w="1042" w:type="dxa"/>
          </w:tcPr>
          <w:p w14:paraId="5D715548" w14:textId="77777777" w:rsidR="00FA6D69" w:rsidRPr="00DF559D" w:rsidRDefault="00FA6D69" w:rsidP="00D13848">
            <w:pPr>
              <w:jc w:val="center"/>
              <w:rPr>
                <w:rFonts w:ascii="Garamond" w:hAnsi="Garamond"/>
              </w:rPr>
            </w:pPr>
            <w:r>
              <w:rPr>
                <w:rFonts w:ascii="Garamond" w:hAnsi="Garamond"/>
              </w:rPr>
              <w:t>31,320</w:t>
            </w:r>
          </w:p>
        </w:tc>
        <w:tc>
          <w:tcPr>
            <w:tcW w:w="1056" w:type="dxa"/>
          </w:tcPr>
          <w:p w14:paraId="5FE1855E" w14:textId="77777777" w:rsidR="00FA6D69" w:rsidRPr="00DF559D" w:rsidRDefault="00FA6D69" w:rsidP="00D13848">
            <w:pPr>
              <w:jc w:val="center"/>
              <w:rPr>
                <w:rFonts w:ascii="Garamond" w:hAnsi="Garamond"/>
              </w:rPr>
            </w:pPr>
            <w:r>
              <w:rPr>
                <w:rFonts w:ascii="Garamond" w:hAnsi="Garamond"/>
              </w:rPr>
              <w:t>0</w:t>
            </w:r>
            <w:r w:rsidRPr="00DF559D">
              <w:rPr>
                <w:rFonts w:ascii="Garamond" w:hAnsi="Garamond"/>
              </w:rPr>
              <w:t>.</w:t>
            </w:r>
            <w:r>
              <w:rPr>
                <w:rFonts w:ascii="Garamond" w:hAnsi="Garamond"/>
              </w:rPr>
              <w:t>0016</w:t>
            </w:r>
          </w:p>
        </w:tc>
      </w:tr>
      <w:tr w:rsidR="00FA6D69" w:rsidRPr="00DF559D" w14:paraId="40DE619D" w14:textId="77777777" w:rsidTr="00D13848">
        <w:trPr>
          <w:jc w:val="center"/>
        </w:trPr>
        <w:tc>
          <w:tcPr>
            <w:tcW w:w="1766" w:type="dxa"/>
          </w:tcPr>
          <w:p w14:paraId="79B74D8A" w14:textId="77777777" w:rsidR="00FA6D69" w:rsidRDefault="00FA6D69" w:rsidP="00D13848">
            <w:pPr>
              <w:jc w:val="center"/>
              <w:rPr>
                <w:rFonts w:ascii="Garamond" w:hAnsi="Garamond"/>
              </w:rPr>
            </w:pPr>
            <w:r>
              <w:rPr>
                <w:rFonts w:ascii="Garamond" w:hAnsi="Garamond"/>
              </w:rPr>
              <w:t xml:space="preserve">Female </w:t>
            </w:r>
            <w:r w:rsidRPr="00DF559D">
              <w:rPr>
                <w:rFonts w:ascii="Garamond" w:hAnsi="Garamond"/>
              </w:rPr>
              <w:t>(</w:t>
            </w:r>
            <w:r w:rsidRPr="00DF559D">
              <w:rPr>
                <w:rFonts w:ascii="Garamond" w:hAnsi="Garamond"/>
              </w:rPr>
              <w:sym w:font="Symbol" w:char="F062"/>
            </w:r>
            <w:r w:rsidRPr="0033781C">
              <w:rPr>
                <w:rFonts w:ascii="Garamond" w:hAnsi="Garamond"/>
                <w:vertAlign w:val="subscript"/>
              </w:rPr>
              <w:t>2</w:t>
            </w:r>
            <w:r w:rsidRPr="00DF559D">
              <w:rPr>
                <w:rFonts w:ascii="Garamond" w:hAnsi="Garamond"/>
              </w:rPr>
              <w:t>)</w:t>
            </w:r>
          </w:p>
        </w:tc>
        <w:tc>
          <w:tcPr>
            <w:tcW w:w="1072" w:type="dxa"/>
          </w:tcPr>
          <w:p w14:paraId="08269D99" w14:textId="77777777" w:rsidR="00FA6D69" w:rsidRDefault="00FA6D69" w:rsidP="00D13848">
            <w:pPr>
              <w:jc w:val="center"/>
              <w:rPr>
                <w:rFonts w:ascii="Garamond" w:hAnsi="Garamond"/>
              </w:rPr>
            </w:pPr>
            <w:r>
              <w:rPr>
                <w:rFonts w:ascii="Garamond" w:hAnsi="Garamond"/>
              </w:rPr>
              <w:t>-0.27</w:t>
            </w:r>
          </w:p>
        </w:tc>
        <w:tc>
          <w:tcPr>
            <w:tcW w:w="1091" w:type="dxa"/>
          </w:tcPr>
          <w:p w14:paraId="4C78B0CD" w14:textId="77777777" w:rsidR="00FA6D69" w:rsidRDefault="00FA6D69" w:rsidP="00D13848">
            <w:pPr>
              <w:jc w:val="center"/>
              <w:rPr>
                <w:rFonts w:ascii="Garamond" w:hAnsi="Garamond"/>
              </w:rPr>
            </w:pPr>
            <w:r>
              <w:rPr>
                <w:rFonts w:ascii="Garamond" w:hAnsi="Garamond"/>
              </w:rPr>
              <w:t>-0.83</w:t>
            </w:r>
          </w:p>
        </w:tc>
        <w:tc>
          <w:tcPr>
            <w:tcW w:w="831" w:type="dxa"/>
          </w:tcPr>
          <w:p w14:paraId="4D23877B" w14:textId="77777777" w:rsidR="00FA6D69" w:rsidRDefault="00FA6D69" w:rsidP="00D13848">
            <w:pPr>
              <w:jc w:val="center"/>
              <w:rPr>
                <w:rFonts w:ascii="Garamond" w:hAnsi="Garamond"/>
              </w:rPr>
            </w:pPr>
            <w:r>
              <w:rPr>
                <w:rFonts w:ascii="Garamond" w:hAnsi="Garamond"/>
              </w:rPr>
              <w:t>0.31</w:t>
            </w:r>
          </w:p>
        </w:tc>
        <w:tc>
          <w:tcPr>
            <w:tcW w:w="1041" w:type="dxa"/>
          </w:tcPr>
          <w:p w14:paraId="67115FCF" w14:textId="77777777" w:rsidR="00FA6D69" w:rsidRDefault="00FA6D69" w:rsidP="00D13848">
            <w:pPr>
              <w:jc w:val="center"/>
              <w:rPr>
                <w:rFonts w:ascii="Garamond" w:hAnsi="Garamond"/>
              </w:rPr>
            </w:pPr>
            <w:r>
              <w:rPr>
                <w:rFonts w:ascii="Garamond" w:hAnsi="Garamond"/>
              </w:rPr>
              <w:t>77.66%</w:t>
            </w:r>
          </w:p>
        </w:tc>
        <w:tc>
          <w:tcPr>
            <w:tcW w:w="1031" w:type="dxa"/>
          </w:tcPr>
          <w:p w14:paraId="20957825" w14:textId="77777777" w:rsidR="00FA6D69" w:rsidRPr="00DF559D" w:rsidRDefault="00FA6D69" w:rsidP="00D13848">
            <w:pPr>
              <w:jc w:val="center"/>
              <w:rPr>
                <w:rFonts w:ascii="Garamond" w:hAnsi="Garamond"/>
              </w:rPr>
            </w:pPr>
            <w:r>
              <w:rPr>
                <w:rFonts w:ascii="Garamond" w:hAnsi="Garamond"/>
              </w:rPr>
              <w:t>1.00</w:t>
            </w:r>
          </w:p>
        </w:tc>
        <w:tc>
          <w:tcPr>
            <w:tcW w:w="1042" w:type="dxa"/>
          </w:tcPr>
          <w:p w14:paraId="212EE528" w14:textId="77777777" w:rsidR="00FA6D69" w:rsidRDefault="00FA6D69" w:rsidP="00D13848">
            <w:pPr>
              <w:jc w:val="center"/>
              <w:rPr>
                <w:rFonts w:ascii="Garamond" w:hAnsi="Garamond"/>
              </w:rPr>
            </w:pPr>
            <w:r>
              <w:rPr>
                <w:rFonts w:ascii="Garamond" w:hAnsi="Garamond"/>
              </w:rPr>
              <w:t>28,063</w:t>
            </w:r>
          </w:p>
        </w:tc>
        <w:tc>
          <w:tcPr>
            <w:tcW w:w="1056" w:type="dxa"/>
          </w:tcPr>
          <w:p w14:paraId="1F19EE79" w14:textId="77777777" w:rsidR="00FA6D69" w:rsidRDefault="00FA6D69" w:rsidP="00D13848">
            <w:pPr>
              <w:jc w:val="center"/>
              <w:rPr>
                <w:rFonts w:ascii="Garamond" w:hAnsi="Garamond"/>
              </w:rPr>
            </w:pPr>
            <w:r>
              <w:rPr>
                <w:rFonts w:ascii="Garamond" w:hAnsi="Garamond"/>
              </w:rPr>
              <w:t>0.0021</w:t>
            </w:r>
          </w:p>
        </w:tc>
      </w:tr>
    </w:tbl>
    <w:p w14:paraId="2E538CB8" w14:textId="02F04106" w:rsidR="00FA6D69" w:rsidRDefault="00FA6D69" w:rsidP="00FA6D69">
      <w:pPr>
        <w:jc w:val="center"/>
        <w:rPr>
          <w:rFonts w:ascii="Garamond" w:hAnsi="Garamond"/>
        </w:rPr>
      </w:pPr>
      <w:r w:rsidRPr="00DF559D">
        <w:rPr>
          <w:rFonts w:ascii="Garamond" w:hAnsi="Garamond"/>
        </w:rPr>
        <w:t xml:space="preserve">Supplementary Table </w:t>
      </w:r>
      <w:r>
        <w:rPr>
          <w:rFonts w:ascii="Garamond" w:hAnsi="Garamond"/>
        </w:rPr>
        <w:t>49</w:t>
      </w:r>
      <w:r w:rsidRPr="00DF559D">
        <w:rPr>
          <w:rFonts w:ascii="Garamond" w:hAnsi="Garamond"/>
        </w:rPr>
        <w:t>:</w:t>
      </w:r>
      <w:r>
        <w:rPr>
          <w:rFonts w:ascii="Garamond" w:hAnsi="Garamond"/>
        </w:rPr>
        <w:t xml:space="preserve"> MCMC sampling summary for c, </w:t>
      </w:r>
      <w:proofErr w:type="gramStart"/>
      <w:r>
        <w:rPr>
          <w:rFonts w:ascii="Garamond" w:hAnsi="Garamond"/>
        </w:rPr>
        <w:t>Valence</w:t>
      </w:r>
      <w:proofErr w:type="gramEnd"/>
      <w:r>
        <w:rPr>
          <w:rFonts w:ascii="Garamond" w:hAnsi="Garamond"/>
        </w:rPr>
        <w:t xml:space="preserve"> and Gender in Associative Detail memory</w:t>
      </w:r>
    </w:p>
    <w:p w14:paraId="2052C15F" w14:textId="77777777" w:rsidR="00FA6D69" w:rsidRDefault="00FA6D69" w:rsidP="003608FE">
      <w:pPr>
        <w:jc w:val="center"/>
        <w:rPr>
          <w:rFonts w:ascii="Garamond" w:hAnsi="Garamond"/>
        </w:rPr>
      </w:pPr>
    </w:p>
    <w:p w14:paraId="1F557496" w14:textId="77777777" w:rsidR="003608FE" w:rsidRDefault="003608FE" w:rsidP="00FE6819">
      <w:pPr>
        <w:jc w:val="center"/>
        <w:rPr>
          <w:rFonts w:ascii="Garamond" w:hAnsi="Garamond"/>
        </w:rPr>
      </w:pPr>
    </w:p>
    <w:sectPr w:rsidR="003608FE" w:rsidSect="00245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ÍÉµ!">
    <w:altName w:val="Calibri"/>
    <w:panose1 w:val="020B0604020202020204"/>
    <w:charset w:val="4D"/>
    <w:family w:val="auto"/>
    <w:pitch w:val="default"/>
    <w:sig w:usb0="00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0E"/>
    <w:rsid w:val="0003560D"/>
    <w:rsid w:val="0004213B"/>
    <w:rsid w:val="00163CEA"/>
    <w:rsid w:val="00211B5F"/>
    <w:rsid w:val="00245D58"/>
    <w:rsid w:val="00271C2A"/>
    <w:rsid w:val="002B281D"/>
    <w:rsid w:val="002D78E1"/>
    <w:rsid w:val="003608FE"/>
    <w:rsid w:val="003D5361"/>
    <w:rsid w:val="00426909"/>
    <w:rsid w:val="00486FA7"/>
    <w:rsid w:val="005F662D"/>
    <w:rsid w:val="00630E90"/>
    <w:rsid w:val="00805F57"/>
    <w:rsid w:val="008853E1"/>
    <w:rsid w:val="008B6569"/>
    <w:rsid w:val="00924D5D"/>
    <w:rsid w:val="0095436E"/>
    <w:rsid w:val="00996CDD"/>
    <w:rsid w:val="009B3D0E"/>
    <w:rsid w:val="00A358F2"/>
    <w:rsid w:val="00A46D2D"/>
    <w:rsid w:val="00A828EB"/>
    <w:rsid w:val="00A94CA4"/>
    <w:rsid w:val="00AA2D6D"/>
    <w:rsid w:val="00AE41D2"/>
    <w:rsid w:val="00B4325E"/>
    <w:rsid w:val="00B70D76"/>
    <w:rsid w:val="00BA1312"/>
    <w:rsid w:val="00BF0B4A"/>
    <w:rsid w:val="00C35712"/>
    <w:rsid w:val="00D0166D"/>
    <w:rsid w:val="00D12884"/>
    <w:rsid w:val="00D23E63"/>
    <w:rsid w:val="00D74654"/>
    <w:rsid w:val="00D923C0"/>
    <w:rsid w:val="00D94E8D"/>
    <w:rsid w:val="00DB6DE9"/>
    <w:rsid w:val="00DF559D"/>
    <w:rsid w:val="00EB72A4"/>
    <w:rsid w:val="00F678F1"/>
    <w:rsid w:val="00FA6D69"/>
    <w:rsid w:val="00FB265A"/>
    <w:rsid w:val="00FE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20A9"/>
  <w15:chartTrackingRefBased/>
  <w15:docId w15:val="{99A6612A-42BE-3F4F-9312-B5AA0938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3D0E"/>
    <w:rPr>
      <w:color w:val="808080"/>
    </w:rPr>
  </w:style>
  <w:style w:type="character" w:styleId="Emphasis">
    <w:name w:val="Emphasis"/>
    <w:basedOn w:val="DefaultParagraphFont"/>
    <w:uiPriority w:val="20"/>
    <w:qFormat/>
    <w:rsid w:val="00DF559D"/>
    <w:rPr>
      <w:i/>
      <w:iCs/>
    </w:rPr>
  </w:style>
  <w:style w:type="character" w:customStyle="1" w:styleId="apple-converted-space">
    <w:name w:val="apple-converted-space"/>
    <w:basedOn w:val="DefaultParagraphFont"/>
    <w:rsid w:val="00DF559D"/>
  </w:style>
  <w:style w:type="character" w:customStyle="1" w:styleId="mi">
    <w:name w:val="mi"/>
    <w:basedOn w:val="DefaultParagraphFont"/>
    <w:rsid w:val="00DF559D"/>
  </w:style>
  <w:style w:type="character" w:customStyle="1" w:styleId="mo">
    <w:name w:val="mo"/>
    <w:basedOn w:val="DefaultParagraphFont"/>
    <w:rsid w:val="00DF559D"/>
  </w:style>
  <w:style w:type="character" w:customStyle="1" w:styleId="mn">
    <w:name w:val="mn"/>
    <w:basedOn w:val="DefaultParagraphFont"/>
    <w:rsid w:val="00DF559D"/>
  </w:style>
  <w:style w:type="paragraph" w:styleId="NoSpacing">
    <w:name w:val="No Spacing"/>
    <w:uiPriority w:val="1"/>
    <w:qFormat/>
    <w:rsid w:val="00AA2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6619">
      <w:bodyDiv w:val="1"/>
      <w:marLeft w:val="0"/>
      <w:marRight w:val="0"/>
      <w:marTop w:val="0"/>
      <w:marBottom w:val="0"/>
      <w:divBdr>
        <w:top w:val="none" w:sz="0" w:space="0" w:color="auto"/>
        <w:left w:val="none" w:sz="0" w:space="0" w:color="auto"/>
        <w:bottom w:val="none" w:sz="0" w:space="0" w:color="auto"/>
        <w:right w:val="none" w:sz="0" w:space="0" w:color="auto"/>
      </w:divBdr>
    </w:div>
    <w:div w:id="18861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10C52-B794-5D4C-A39A-5A16F37BC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14</Pages>
  <Words>4094</Words>
  <Characters>21291</Characters>
  <Application>Microsoft Office Word</Application>
  <DocSecurity>0</DocSecurity>
  <Lines>308</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Castillo</dc:creator>
  <cp:keywords/>
  <dc:description/>
  <cp:lastModifiedBy>Castillo, Juan</cp:lastModifiedBy>
  <cp:revision>17</cp:revision>
  <cp:lastPrinted>2024-05-05T22:48:00Z</cp:lastPrinted>
  <dcterms:created xsi:type="dcterms:W3CDTF">2024-05-04T17:43:00Z</dcterms:created>
  <dcterms:modified xsi:type="dcterms:W3CDTF">2024-05-10T20:48:00Z</dcterms:modified>
</cp:coreProperties>
</file>